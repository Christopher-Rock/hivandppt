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42A" w:rsidRDefault="0098542A" w:rsidP="00DD0242">
      <w:pPr>
        <w:pStyle w:val="Heading1"/>
        <w:rPr>
          <w:ins w:id="0" w:author="Richard Gray" w:date="2015-02-26T08:31:00Z"/>
        </w:rPr>
      </w:pPr>
      <w:proofErr w:type="gramStart"/>
      <w:ins w:id="1" w:author="Richard Gray" w:date="2015-02-26T08:31:00Z">
        <w:r>
          <w:t>Title??</w:t>
        </w:r>
        <w:proofErr w:type="gramEnd"/>
      </w:ins>
    </w:p>
    <w:p w:rsidR="00000000" w:rsidRDefault="00C77ACC">
      <w:pPr>
        <w:rPr>
          <w:ins w:id="2" w:author="Richard Gray" w:date="2015-02-26T08:31:00Z"/>
        </w:rPr>
        <w:pPrChange w:id="3" w:author="Richard Gray" w:date="2015-02-26T08:31:00Z">
          <w:pPr>
            <w:pStyle w:val="Heading1"/>
          </w:pPr>
        </w:pPrChange>
      </w:pPr>
    </w:p>
    <w:p w:rsidR="00000000" w:rsidRDefault="0098542A">
      <w:pPr>
        <w:rPr>
          <w:ins w:id="4" w:author="Richard Gray" w:date="2015-02-26T08:31:00Z"/>
        </w:rPr>
        <w:pPrChange w:id="5" w:author="Richard Gray" w:date="2015-02-26T08:31:00Z">
          <w:pPr>
            <w:pStyle w:val="Heading1"/>
          </w:pPr>
        </w:pPrChange>
      </w:pPr>
      <w:ins w:id="6" w:author="Richard Gray" w:date="2015-02-26T08:31:00Z">
        <w:r>
          <w:t>Author: Chis Rock??</w:t>
        </w:r>
      </w:ins>
    </w:p>
    <w:p w:rsidR="00000000" w:rsidRDefault="0098542A">
      <w:pPr>
        <w:pPrChange w:id="7" w:author="Richard Gray" w:date="2015-02-26T08:31:00Z">
          <w:pPr>
            <w:pStyle w:val="Heading1"/>
          </w:pPr>
        </w:pPrChange>
      </w:pPr>
      <w:ins w:id="8" w:author="Richard Gray" w:date="2015-02-26T08:31:00Z">
        <w:r>
          <w:t xml:space="preserve">Affiliation: UNSW </w:t>
        </w:r>
      </w:ins>
    </w:p>
    <w:p w:rsidR="00E85A7F" w:rsidRDefault="00E85A7F" w:rsidP="00DD0242">
      <w:pPr>
        <w:pStyle w:val="Heading1"/>
      </w:pPr>
      <w:commentRangeStart w:id="9"/>
      <w:r>
        <w:t>Abstract</w:t>
      </w:r>
      <w:commentRangeEnd w:id="9"/>
      <w:r w:rsidR="0098542A">
        <w:rPr>
          <w:rStyle w:val="CommentReference"/>
          <w:rFonts w:asciiTheme="minorHAnsi" w:eastAsiaTheme="minorHAnsi" w:hAnsiTheme="minorHAnsi" w:cstheme="minorBidi"/>
          <w:b w:val="0"/>
          <w:bCs w:val="0"/>
          <w:color w:val="auto"/>
        </w:rPr>
        <w:commentReference w:id="9"/>
      </w:r>
    </w:p>
    <w:p w:rsidR="008A7457" w:rsidRPr="00E85A7F" w:rsidRDefault="00E85A7F" w:rsidP="008A7457">
      <w:pPr>
        <w:tabs>
          <w:tab w:val="left" w:pos="1584"/>
        </w:tabs>
      </w:pPr>
      <w:r>
        <w:t xml:space="preserve">Periodic presumptive treatment (PPT) is an intervention which </w:t>
      </w:r>
      <w:ins w:id="10" w:author="Richard Gray" w:date="2015-02-26T08:32:00Z">
        <w:r w:rsidR="0098542A">
          <w:t xml:space="preserve">aims to </w:t>
        </w:r>
      </w:ins>
      <w:del w:id="11" w:author="Richard Gray" w:date="2015-02-26T08:32:00Z">
        <w:r w:rsidDel="0098542A">
          <w:delText>can quickly</w:delText>
        </w:r>
      </w:del>
      <w:r>
        <w:t xml:space="preserve"> reduce </w:t>
      </w:r>
      <w:ins w:id="12" w:author="Richard Gray" w:date="2015-02-26T08:32:00Z">
        <w:r w:rsidR="0098542A">
          <w:t xml:space="preserve">the </w:t>
        </w:r>
      </w:ins>
      <w:r>
        <w:t>prevalence</w:t>
      </w:r>
      <w:del w:id="13" w:author="Richard Gray" w:date="2015-02-26T08:32:00Z">
        <w:r w:rsidDel="0098542A">
          <w:delText>s</w:delText>
        </w:r>
      </w:del>
      <w:r>
        <w:t xml:space="preserve"> of a curable </w:t>
      </w:r>
      <w:ins w:id="14" w:author="Richard Gray" w:date="2015-02-26T08:32:00Z">
        <w:r w:rsidR="0098542A">
          <w:t>sexually transmitted infections (STIs) in settings where access to care is limited</w:t>
        </w:r>
      </w:ins>
      <w:del w:id="15" w:author="Richard Gray" w:date="2015-02-26T08:32:00Z">
        <w:r w:rsidDel="0098542A">
          <w:delText>STI</w:delText>
        </w:r>
      </w:del>
      <w:r>
        <w:t xml:space="preserve">. </w:t>
      </w:r>
      <w:ins w:id="16" w:author="Richard Gray" w:date="2015-02-26T08:33:00Z">
        <w:r w:rsidR="0098542A">
          <w:t xml:space="preserve">An indirect benefit of </w:t>
        </w:r>
      </w:ins>
      <w:r>
        <w:t xml:space="preserve">PPT could be </w:t>
      </w:r>
      <w:ins w:id="17" w:author="Richard Gray" w:date="2015-02-26T08:34:00Z">
        <w:r w:rsidR="0098542A">
          <w:t xml:space="preserve">a reduction in </w:t>
        </w:r>
      </w:ins>
      <w:del w:id="18" w:author="Richard Gray" w:date="2015-02-26T08:34:00Z">
        <w:r w:rsidDel="0098542A">
          <w:delText>used to lower the prevalence of STIs which increase</w:delText>
        </w:r>
      </w:del>
      <w:r>
        <w:t xml:space="preserve"> HIV spread</w:t>
      </w:r>
      <w:ins w:id="19" w:author="Richard Gray" w:date="2015-02-26T08:34:00Z">
        <w:r w:rsidR="0098542A">
          <w:t xml:space="preserve"> due to a lower prevalence of HIV</w:t>
        </w:r>
      </w:ins>
      <w:r>
        <w:t xml:space="preserve">. Some modelling has been done in this area, and found that decreases in HIV are possible using PPT in high-HIV settings, but little modelling has investigated whether this decrease is still possible in a country with an intermediate level of HIV. </w:t>
      </w:r>
      <w:commentRangeStart w:id="20"/>
      <w:r>
        <w:t xml:space="preserve">A deterministic compartmental model was built to model the effect of PPT on an STI, and the results were fed into an existing model for HIV, to estimate the change in incidence of HIV. </w:t>
      </w:r>
      <w:r w:rsidR="00FC684E">
        <w:t>The sensitivity of the model to some assumptions was tested.</w:t>
      </w:r>
      <w:r w:rsidR="008A7457">
        <w:t xml:space="preserve"> </w:t>
      </w:r>
      <w:commentRangeEnd w:id="20"/>
      <w:r w:rsidR="0098542A">
        <w:rPr>
          <w:rStyle w:val="CommentReference"/>
        </w:rPr>
        <w:commentReference w:id="20"/>
      </w:r>
      <w:r w:rsidR="00FC684E">
        <w:t xml:space="preserve">Significant decreases in the STI prevalence among the whole population are possible, but much more so in urban settings. PPT provided to FSW across the whole country at high (&gt;50%) coverages every two months can decrease national levels of the targeted STI moderately (&gt;25%), but significantly in urban areas (&gt;50%) over 10 years. </w:t>
      </w:r>
      <w:r w:rsidR="008A7457">
        <w:t>This causes a decrease in HIV incidence of 4%-6</w:t>
      </w:r>
      <w:r w:rsidR="00772F93">
        <w:t>.5</w:t>
      </w:r>
      <w:r w:rsidR="008A7457">
        <w:t xml:space="preserve">%, </w:t>
      </w:r>
      <w:r w:rsidR="00772F93">
        <w:t xml:space="preserve">but this effect increases to </w:t>
      </w:r>
      <w:r w:rsidR="008A7457">
        <w:t>6%-</w:t>
      </w:r>
      <w:r w:rsidR="00772F93">
        <w:t>10</w:t>
      </w:r>
      <w:r w:rsidR="008A7457">
        <w:t xml:space="preserve">% in urban areas. </w:t>
      </w:r>
    </w:p>
    <w:p w:rsidR="00C90A05" w:rsidRDefault="00DD0242" w:rsidP="00DD0242">
      <w:pPr>
        <w:pStyle w:val="Heading1"/>
      </w:pPr>
      <w:commentRangeStart w:id="21"/>
      <w:r>
        <w:t>Introduction</w:t>
      </w:r>
      <w:commentRangeEnd w:id="21"/>
      <w:r w:rsidR="002713D4">
        <w:rPr>
          <w:rStyle w:val="CommentReference"/>
          <w:rFonts w:asciiTheme="minorHAnsi" w:eastAsiaTheme="minorHAnsi" w:hAnsiTheme="minorHAnsi" w:cstheme="minorBidi"/>
          <w:b w:val="0"/>
          <w:bCs w:val="0"/>
          <w:color w:val="auto"/>
        </w:rPr>
        <w:commentReference w:id="21"/>
      </w:r>
    </w:p>
    <w:p w:rsidR="00DD0242" w:rsidRDefault="00DD0242" w:rsidP="00DD0242">
      <w:r>
        <w:t xml:space="preserve">Papua New Guinea (PNG) is a small </w:t>
      </w:r>
      <w:del w:id="22" w:author="Richard Gray" w:date="2015-02-26T08:35:00Z">
        <w:r w:rsidDel="0098542A">
          <w:delText xml:space="preserve">developing </w:delText>
        </w:r>
      </w:del>
      <w:ins w:id="23" w:author="Richard Gray" w:date="2015-02-26T08:35:00Z">
        <w:r w:rsidR="0098542A">
          <w:t xml:space="preserve">low to middle income </w:t>
        </w:r>
      </w:ins>
      <w:r>
        <w:t xml:space="preserve">island nation just north of Australia, with a population of 7.3 million people. It has an HIV prevalence of 1 in </w:t>
      </w:r>
      <w:commentRangeStart w:id="24"/>
      <w:r>
        <w:t>2000</w:t>
      </w:r>
      <w:commentRangeEnd w:id="24"/>
      <w:r w:rsidR="0098542A">
        <w:rPr>
          <w:rStyle w:val="CommentReference"/>
        </w:rPr>
        <w:commentReference w:id="24"/>
      </w:r>
      <w:r>
        <w:t xml:space="preserve">, the highest in the Pacific and five times the prevalence in Australia. HIV is an </w:t>
      </w:r>
      <w:proofErr w:type="spellStart"/>
      <w:r>
        <w:t>uncurable</w:t>
      </w:r>
      <w:proofErr w:type="spellEnd"/>
      <w:r>
        <w:t xml:space="preserve"> sexually transmitted virus, which attacks and eventually destroys T cells, a key part of a person’s immune system. </w:t>
      </w:r>
      <w:ins w:id="25" w:author="Richard Gray" w:date="2015-02-26T08:37:00Z">
        <w:r w:rsidR="0098542A">
          <w:t xml:space="preserve">HIV infection eventually leads to </w:t>
        </w:r>
      </w:ins>
      <w:ins w:id="26" w:author="Richard Gray" w:date="2015-02-26T08:38:00Z">
        <w:r w:rsidR="0098542A">
          <w:t>acquired immune deficiency syndrome (AIDS)</w:t>
        </w:r>
      </w:ins>
      <w:del w:id="27" w:author="Richard Gray" w:date="2015-02-26T08:38:00Z">
        <w:r w:rsidDel="0098542A">
          <w:delText>AIDS</w:delText>
        </w:r>
      </w:del>
      <w:r>
        <w:t xml:space="preserve">, </w:t>
      </w:r>
      <w:ins w:id="28" w:author="Richard Gray" w:date="2015-02-26T08:38:00Z">
        <w:r w:rsidR="0098542A">
          <w:t xml:space="preserve">due to </w:t>
        </w:r>
      </w:ins>
      <w:r>
        <w:t>the consequent lack of T cells</w:t>
      </w:r>
      <w:ins w:id="29" w:author="Richard Gray" w:date="2015-02-26T08:38:00Z">
        <w:r w:rsidR="0098542A">
          <w:t>. AIDS</w:t>
        </w:r>
      </w:ins>
      <w:del w:id="30" w:author="Richard Gray" w:date="2015-02-26T08:38:00Z">
        <w:r w:rsidDel="0098542A">
          <w:delText>,</w:delText>
        </w:r>
      </w:del>
      <w:r>
        <w:t xml:space="preserve"> is the main cause of death at PNG’s main hospital</w:t>
      </w:r>
      <w:ins w:id="31" w:author="Richard Gray" w:date="2015-02-26T08:38:00Z">
        <w:r w:rsidR="0098542A">
          <w:t xml:space="preserve"> in the capital Port Moresby</w:t>
        </w:r>
      </w:ins>
      <w:r>
        <w:t>. Reducing the number of people who acquire HIV is thus a priority for</w:t>
      </w:r>
      <w:del w:id="32" w:author="Richard Gray" w:date="2015-02-26T08:36:00Z">
        <w:r w:rsidDel="0098542A">
          <w:delText xml:space="preserve"> some</w:delText>
        </w:r>
      </w:del>
      <w:r>
        <w:t xml:space="preserve"> policymakers</w:t>
      </w:r>
      <w:ins w:id="33" w:author="Richard Gray" w:date="2015-02-26T08:38:00Z">
        <w:r w:rsidR="0098542A">
          <w:t xml:space="preserve"> in PNG</w:t>
        </w:r>
      </w:ins>
      <w:r>
        <w:t xml:space="preserve">. </w:t>
      </w:r>
    </w:p>
    <w:p w:rsidR="00B4703C" w:rsidRDefault="00DD0242" w:rsidP="00DD0242">
      <w:r>
        <w:t xml:space="preserve">There are certain sexually transmitted infections (STIs) which make a person more likely to transmit or </w:t>
      </w:r>
      <w:r w:rsidR="005250B6">
        <w:t>acquire</w:t>
      </w:r>
      <w:r>
        <w:t xml:space="preserve"> HIV. </w:t>
      </w:r>
      <w:r w:rsidR="00E21E97">
        <w:t xml:space="preserve">The two major STIs in PNG of which this is most true are herpes simplex virus 2, and syphilis. These STIs </w:t>
      </w:r>
      <w:r w:rsidR="00302086">
        <w:t xml:space="preserve">increase a person’s likelihood of </w:t>
      </w:r>
      <w:r w:rsidR="005250B6">
        <w:t xml:space="preserve">acquiring or receiving HIV by 2 to 5 </w:t>
      </w:r>
      <w:proofErr w:type="spellStart"/>
      <w:r w:rsidR="005250B6">
        <w:t>times</w:t>
      </w:r>
      <w:proofErr w:type="gramStart"/>
      <w:r w:rsidR="00926C91">
        <w:t>,</w:t>
      </w:r>
      <w:proofErr w:type="gramEnd"/>
      <w:del w:id="34" w:author="Richard Gray" w:date="2015-02-26T08:37:00Z">
        <w:r w:rsidR="00926C91" w:rsidDel="0098542A">
          <w:delText xml:space="preserve"> </w:delText>
        </w:r>
      </w:del>
      <w:ins w:id="35" w:author="Richard Gray" w:date="2015-02-26T08:37:00Z">
        <w:r w:rsidR="0098542A">
          <w:t>meaning</w:t>
        </w:r>
        <w:proofErr w:type="spellEnd"/>
        <w:r w:rsidR="0098542A">
          <w:t xml:space="preserve"> these STIs are a </w:t>
        </w:r>
      </w:ins>
      <w:del w:id="36" w:author="Richard Gray" w:date="2015-02-26T08:37:00Z">
        <w:r w:rsidR="00E21E97" w:rsidDel="0098542A">
          <w:delText>a</w:delText>
        </w:r>
        <w:r w:rsidR="00926C91" w:rsidDel="0098542A">
          <w:delText xml:space="preserve"> called the </w:delText>
        </w:r>
        <w:r w:rsidR="00926C91" w:rsidDel="0098542A">
          <w:rPr>
            <w:i/>
          </w:rPr>
          <w:delText>HIV</w:delText>
        </w:r>
      </w:del>
      <w:r w:rsidR="00926C91">
        <w:rPr>
          <w:i/>
        </w:rPr>
        <w:t xml:space="preserve"> cofactor</w:t>
      </w:r>
      <w:ins w:id="37" w:author="Richard Gray" w:date="2015-02-26T08:37:00Z">
        <w:r w:rsidR="0098542A">
          <w:t xml:space="preserve"> for HIV transmission</w:t>
        </w:r>
      </w:ins>
      <w:r w:rsidR="005250B6">
        <w:t>. These STIs are very common in PNG. For example, syphilis occurs in one in 20 men, one in 12 women and 1 in 3 female sex workers (FSW)</w:t>
      </w:r>
      <w:r w:rsidR="00E21E97">
        <w:t xml:space="preserve"> </w:t>
      </w:r>
      <w:commentRangeStart w:id="38"/>
      <w:r w:rsidR="009E4A37">
        <w:fldChar w:fldCharType="begin">
          <w:fldData xml:space="preserve">PEVuZE5vdGU+PENpdGU+PEF1dGhvcj5WYWxsZWx5PC9BdXRob3I+PFllYXI+MjAxMDwvWWVhcj48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==
</w:fldData>
        </w:fldChar>
      </w:r>
      <w:r w:rsidR="00E21E97">
        <w:instrText xml:space="preserve"> ADDIN EN.CITE </w:instrText>
      </w:r>
      <w:r w:rsidR="009E4A37">
        <w:fldChar w:fldCharType="begin">
          <w:fldData xml:space="preserve">PEVuZE5vdGU+PENpdGU+PEF1dGhvcj5WYWxsZWx5PC9BdXRob3I+PFllYXI+MjAxMDwvWWVhcj48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==
</w:fldData>
        </w:fldChar>
      </w:r>
      <w:r w:rsidR="00E21E97">
        <w:instrText xml:space="preserve"> ADDIN EN.CITE.DATA </w:instrText>
      </w:r>
      <w:r w:rsidR="009E4A37">
        <w:fldChar w:fldCharType="end"/>
      </w:r>
      <w:r w:rsidR="009E4A37">
        <w:fldChar w:fldCharType="separate"/>
      </w:r>
      <w:r w:rsidR="00E21E97">
        <w:rPr>
          <w:noProof/>
        </w:rPr>
        <w:t>{Vallely, 2010 #9}</w:t>
      </w:r>
      <w:r w:rsidR="009E4A37">
        <w:fldChar w:fldCharType="end"/>
      </w:r>
      <w:commentRangeEnd w:id="38"/>
      <w:r w:rsidR="0098542A">
        <w:rPr>
          <w:rStyle w:val="CommentReference"/>
        </w:rPr>
        <w:commentReference w:id="38"/>
      </w:r>
      <w:r w:rsidR="005250B6">
        <w:t xml:space="preserve">. By way of comparison, syphilis occurs in 1 in 14,000 people in Australia, </w:t>
      </w:r>
      <w:r w:rsidR="00455060">
        <w:t xml:space="preserve">predominantly among MSM. Syphilis, like many STIs, is curable if treated early enough. </w:t>
      </w:r>
      <w:r w:rsidR="00B4703C">
        <w:t xml:space="preserve">Thus, lowering levels of syphilis is of direct benefit to the population, but is also a possible method of lowering the </w:t>
      </w:r>
      <w:r w:rsidR="00B4703C" w:rsidRPr="00455060">
        <w:t>incidence</w:t>
      </w:r>
      <w:r w:rsidR="00B4703C">
        <w:t xml:space="preserve">, or </w:t>
      </w:r>
      <w:r w:rsidR="00B4703C" w:rsidRPr="00455060">
        <w:t>number</w:t>
      </w:r>
      <w:r w:rsidR="00B4703C">
        <w:t xml:space="preserve"> of new cases, of HIV. </w:t>
      </w:r>
    </w:p>
    <w:p w:rsidR="00B4703C" w:rsidRDefault="00B4703C" w:rsidP="00144AFB">
      <w:r>
        <w:lastRenderedPageBreak/>
        <w:t xml:space="preserve">STIs apart from HIV also impose costs on PNG's health system. Syphilis is fatal in many cases, while chlamydia, an STI for which evidence of an HIV cofactor is weaker, leads to </w:t>
      </w:r>
      <w:del w:id="39" w:author="Richard Gray" w:date="2015-02-26T08:40:00Z">
        <w:r w:rsidDel="0098542A">
          <w:delText xml:space="preserve">blindness and </w:delText>
        </w:r>
      </w:del>
      <w:r>
        <w:t xml:space="preserve">infertility. </w:t>
      </w:r>
      <w:del w:id="40" w:author="Richard Gray" w:date="2015-02-26T08:40:00Z">
        <w:r w:rsidDel="004237D7">
          <w:delText xml:space="preserve">Making these STIs harder to treat, in </w:delText>
        </w:r>
      </w:del>
      <w:ins w:id="41" w:author="Richard Gray" w:date="2015-02-26T08:40:00Z">
        <w:r w:rsidR="004237D7">
          <w:t xml:space="preserve">In </w:t>
        </w:r>
      </w:ins>
      <w:r>
        <w:t>many cases these STIs are asymptomatic</w:t>
      </w:r>
      <w:ins w:id="42" w:author="Richard Gray" w:date="2015-02-26T08:41:00Z">
        <w:r w:rsidR="004237D7">
          <w:t>, making them harder to treat</w:t>
        </w:r>
      </w:ins>
      <w:r>
        <w:t>. Moreover, f</w:t>
      </w:r>
      <w:r w:rsidR="00193AC7">
        <w:t xml:space="preserve">or some STIs, such as chlamydia, there is no quick and cheap test that can be administered in the field. </w:t>
      </w:r>
      <w:r>
        <w:t>The only existing tests require</w:t>
      </w:r>
      <w:r w:rsidR="00193AC7">
        <w:t xml:space="preserve"> </w:t>
      </w:r>
      <w:r w:rsidR="00267941">
        <w:t xml:space="preserve">laboratory equipment which is not available at all clinics in PNG. </w:t>
      </w:r>
    </w:p>
    <w:p w:rsidR="00BE5A6E" w:rsidRDefault="00455060" w:rsidP="00144AFB">
      <w:r>
        <w:t xml:space="preserve">In Australia, </w:t>
      </w:r>
      <w:r w:rsidR="00267941">
        <w:t>this delay in receiving results would not matter, since people would simply make another appointment and receive treatment shortly after they were notified of a positive diagnosis.</w:t>
      </w:r>
      <w:r w:rsidR="00B4703C">
        <w:t xml:space="preserve"> </w:t>
      </w:r>
      <w:r w:rsidR="00267941">
        <w:t>I</w:t>
      </w:r>
      <w:r w:rsidR="006D6AA2">
        <w:t xml:space="preserve">n PNG this </w:t>
      </w:r>
      <w:del w:id="43" w:author="Richard Gray" w:date="2015-02-26T08:41:00Z">
        <w:r w:rsidR="006D6AA2" w:rsidDel="00437088">
          <w:delText>would be</w:delText>
        </w:r>
      </w:del>
      <w:ins w:id="44" w:author="Richard Gray" w:date="2015-02-26T08:41:00Z">
        <w:r w:rsidR="00437088">
          <w:t>is</w:t>
        </w:r>
      </w:ins>
      <w:r w:rsidR="006D6AA2">
        <w:t xml:space="preserve"> less practical. </w:t>
      </w:r>
      <w:r w:rsidR="00BE5A6E">
        <w:t>Only 50% of the population has a mobile SIM, and many people might be unwilling to receive notification about STI results using a shared phone. Large numbers of people diagnosed may not receive their diagnosis</w:t>
      </w:r>
      <w:r w:rsidR="00267941">
        <w:t>, or not receive it for a long time</w:t>
      </w:r>
      <w:r w:rsidR="00BE5A6E">
        <w:t xml:space="preserve">. Moreover, many people </w:t>
      </w:r>
      <w:r w:rsidR="006D6AA2">
        <w:t xml:space="preserve">have to travel long distances to reach </w:t>
      </w:r>
      <w:r w:rsidR="00BE5A6E">
        <w:t>a clinic</w:t>
      </w:r>
      <w:r w:rsidR="006D6AA2">
        <w:t>.</w:t>
      </w:r>
      <w:r w:rsidR="008A782C">
        <w:t xml:space="preserve"> </w:t>
      </w:r>
      <w:r w:rsidR="00267941">
        <w:t xml:space="preserve">Some people also find the clinic environment hostile, and feel judged by the people there, and so want to minimise their visits to clinics. Thus, </w:t>
      </w:r>
      <w:r w:rsidR="00BE5A6E">
        <w:t xml:space="preserve">people </w:t>
      </w:r>
      <w:r w:rsidR="00267941">
        <w:t xml:space="preserve">who have received </w:t>
      </w:r>
      <w:r w:rsidR="00BE5A6E">
        <w:t xml:space="preserve">a positive diagnosis, may </w:t>
      </w:r>
      <w:r w:rsidR="00267941">
        <w:t xml:space="preserve">also </w:t>
      </w:r>
      <w:r w:rsidR="00BE5A6E">
        <w:t xml:space="preserve">never return for treatment, or may only return later, after they have had a chance to infect others. </w:t>
      </w:r>
    </w:p>
    <w:p w:rsidR="00B4703C" w:rsidRDefault="00267941" w:rsidP="00144AFB">
      <w:r>
        <w:t xml:space="preserve">An alternative treatment program for chlamydia involves treating people </w:t>
      </w:r>
      <w:r w:rsidR="00556CC0">
        <w:t xml:space="preserve">immediately when they come into a clinic, </w:t>
      </w:r>
      <w:r>
        <w:t>without waiting for test results</w:t>
      </w:r>
      <w:r w:rsidR="00556CC0">
        <w:t xml:space="preserve">. This is called </w:t>
      </w:r>
      <w:r w:rsidR="00556CC0">
        <w:rPr>
          <w:i/>
        </w:rPr>
        <w:t>periodic presumptive treatment</w:t>
      </w:r>
      <w:r w:rsidR="00556CC0">
        <w:t xml:space="preserve"> (PPT). </w:t>
      </w:r>
      <w:r w:rsidR="00A12C10">
        <w:t xml:space="preserve">PPT is typically provided to high-risk sub-populations, especially FSW. </w:t>
      </w:r>
      <w:commentRangeStart w:id="45"/>
      <w:r w:rsidR="00A12C10">
        <w:t xml:space="preserve">If enough people are reached, significant feedback will develop between the prevalence among people receiving treatment and the prevalence among their partners, and will also filter out into the wider community. </w:t>
      </w:r>
      <w:commentRangeEnd w:id="45"/>
      <w:r w:rsidR="00437088">
        <w:rPr>
          <w:rStyle w:val="CommentReference"/>
        </w:rPr>
        <w:commentReference w:id="45"/>
      </w:r>
      <w:r>
        <w:t>This intervention has been used against chlamydia in several large-scale trials, and has proven effective.</w:t>
      </w:r>
      <w:r w:rsidR="00A12C10">
        <w:t xml:space="preserve"> </w:t>
      </w:r>
      <w:r w:rsidR="00EF3C04">
        <w:t xml:space="preserve">A chlamydia PPT program could be easily </w:t>
      </w:r>
      <w:r w:rsidR="000D5BF1">
        <w:t xml:space="preserve">and cheaply </w:t>
      </w:r>
      <w:r w:rsidR="00EF3C04">
        <w:t>co</w:t>
      </w:r>
      <w:r w:rsidR="000D5BF1">
        <w:t xml:space="preserve">mbined with a PPT program for STIs such as syphilis </w:t>
      </w:r>
      <w:r w:rsidR="00B4703C">
        <w:t>with a clearer effect on</w:t>
      </w:r>
      <w:r w:rsidR="000D5BF1">
        <w:t xml:space="preserve"> the risk of HIV transmission.</w:t>
      </w:r>
      <w:r w:rsidR="00926C91">
        <w:t xml:space="preserve"> PPT would then become a combined intervention targeting </w:t>
      </w:r>
      <w:r w:rsidR="00B4703C">
        <w:t>all three of the hard-to-test STI, the high-cofactor STI</w:t>
      </w:r>
      <w:r w:rsidR="00926C91">
        <w:t>, and HIV.</w:t>
      </w:r>
      <w:r w:rsidR="00B4703C">
        <w:t xml:space="preserve"> This paper ignores the hard-to-test STI, and focuses on the effect of the decrease in the high-cofactor STI on HIV. </w:t>
      </w:r>
    </w:p>
    <w:p w:rsidR="00926C91" w:rsidRDefault="00DD48D8" w:rsidP="00144AFB">
      <w:r>
        <w:t xml:space="preserve">Several authors have discussed the use of </w:t>
      </w:r>
      <w:r w:rsidR="00B224D3">
        <w:t xml:space="preserve">PPT as </w:t>
      </w:r>
      <w:r>
        <w:t xml:space="preserve">an HIV reduction measure, but </w:t>
      </w:r>
      <w:r w:rsidR="00B224D3">
        <w:t xml:space="preserve">only one trial has been conducted, with a power low enough that a meaningful effect could have been missed. Thus, modelling is required to determine whether a meaningful effect is realistic. The only model that we have found published to date is </w:t>
      </w:r>
      <w:commentRangeStart w:id="46"/>
      <w:r w:rsidR="00B224D3">
        <w:t>(</w:t>
      </w:r>
      <w:proofErr w:type="spellStart"/>
      <w:r w:rsidR="006B1AC4">
        <w:t>Vickerman</w:t>
      </w:r>
      <w:proofErr w:type="spellEnd"/>
      <w:r w:rsidR="006B1AC4">
        <w:t xml:space="preserve"> et al.</w:t>
      </w:r>
      <w:r w:rsidR="00B224D3">
        <w:t xml:space="preserve">, </w:t>
      </w:r>
      <w:r w:rsidR="004A301E">
        <w:t>2010)</w:t>
      </w:r>
      <w:r w:rsidR="00B224D3">
        <w:t xml:space="preserve">. </w:t>
      </w:r>
      <w:commentRangeEnd w:id="46"/>
      <w:r w:rsidR="002713D4">
        <w:rPr>
          <w:rStyle w:val="CommentReference"/>
        </w:rPr>
        <w:commentReference w:id="46"/>
      </w:r>
      <w:r w:rsidR="00B224D3">
        <w:t>This paper</w:t>
      </w:r>
      <w:r w:rsidR="004A301E">
        <w:t xml:space="preserve"> </w:t>
      </w:r>
      <w:ins w:id="47" w:author="Richard Gray" w:date="2015-02-26T08:44:00Z">
        <w:r w:rsidR="0056399D">
          <w:t>uses</w:t>
        </w:r>
      </w:ins>
      <w:del w:id="48" w:author="Richard Gray" w:date="2015-02-26T08:44:00Z">
        <w:r w:rsidR="004A301E" w:rsidDel="0056399D">
          <w:delText>is</w:delText>
        </w:r>
      </w:del>
      <w:r w:rsidR="004A301E">
        <w:t xml:space="preserve"> a model </w:t>
      </w:r>
      <w:ins w:id="49" w:author="Richard Gray" w:date="2015-02-26T08:44:00Z">
        <w:r w:rsidR="0056399D">
          <w:t xml:space="preserve">to investigate </w:t>
        </w:r>
      </w:ins>
      <w:del w:id="50" w:author="Richard Gray" w:date="2015-02-26T08:44:00Z">
        <w:r w:rsidR="004A301E" w:rsidDel="0056399D">
          <w:delText>for</w:delText>
        </w:r>
      </w:del>
      <w:r w:rsidR="004A301E">
        <w:t xml:space="preserve"> the impact of treating chlamydia and gonorrhoea on HIV levels in an African context. </w:t>
      </w:r>
      <w:proofErr w:type="spellStart"/>
      <w:r w:rsidR="004A301E">
        <w:t>Vickerman</w:t>
      </w:r>
      <w:proofErr w:type="spellEnd"/>
      <w:r w:rsidR="004A301E">
        <w:t xml:space="preserve"> et al. found that an intervention which reached 10% of FSW could reduce HIV incidence by 10% in 3 years, which would be a very positive outcome.</w:t>
      </w:r>
      <w:r w:rsidR="00B224D3">
        <w:t xml:space="preserve"> However, HIV and high-cofactor STI levels in Africa are much higher than in PNG. No modelling has been carried out in</w:t>
      </w:r>
      <w:r w:rsidR="00B4703C">
        <w:t xml:space="preserve"> </w:t>
      </w:r>
      <w:r w:rsidR="00B224D3">
        <w:t>a setting with HIV levels close to those in PNG. This paper aims to perform a pilot study for such a model</w:t>
      </w:r>
      <w:r w:rsidR="00926C91">
        <w:t>.</w:t>
      </w:r>
      <w:r w:rsidR="00B224D3">
        <w:t xml:space="preserve"> </w:t>
      </w:r>
    </w:p>
    <w:p w:rsidR="00B224D3" w:rsidRDefault="00B224D3" w:rsidP="00B224D3">
      <w:pPr>
        <w:pStyle w:val="Heading1"/>
      </w:pPr>
      <w:r>
        <w:t>Methods</w:t>
      </w:r>
    </w:p>
    <w:p w:rsidR="00144AFB" w:rsidRDefault="00926C91" w:rsidP="00144AFB">
      <w:r>
        <w:t xml:space="preserve"> In this paper, we develop a dynamical deterministic compartmental homogenous mixing model for a curable STI with a high HIV cofactor</w:t>
      </w:r>
      <w:r w:rsidR="00B34C9D">
        <w:t xml:space="preserve">. We calibrate the steady state of our model to the current prevalence of syphilis in PNG. Although there is enough data to model specific diseases differently, we assume that there is only one STI with a </w:t>
      </w:r>
      <w:r w:rsidR="00B4703C">
        <w:t>significant</w:t>
      </w:r>
      <w:r w:rsidR="00B34C9D">
        <w:t xml:space="preserve"> HIV cofactor </w:t>
      </w:r>
      <w:r w:rsidR="00B4703C">
        <w:t xml:space="preserve">against </w:t>
      </w:r>
      <w:r w:rsidR="00B34C9D">
        <w:t xml:space="preserve">which our intervention will </w:t>
      </w:r>
      <w:r w:rsidR="00B4703C">
        <w:t>be effective</w:t>
      </w:r>
      <w:r w:rsidR="00B34C9D">
        <w:t xml:space="preserve">. We assume that all other STIs with a non-trivial HIV cofactor have the same </w:t>
      </w:r>
      <w:r w:rsidR="00B34C9D">
        <w:lastRenderedPageBreak/>
        <w:t xml:space="preserve">cofactor as </w:t>
      </w:r>
      <w:r w:rsidR="00BA6668">
        <w:t>the STI our intervention is targeting</w:t>
      </w:r>
      <w:r w:rsidR="00B34C9D">
        <w:t xml:space="preserve">, and that their prevalence will remain constant during our intervention. We </w:t>
      </w:r>
      <w:r w:rsidR="00BA6668">
        <w:t>calculate a combined prevalence by assuming the cofactor STIs are independent</w:t>
      </w:r>
      <w:r w:rsidR="00B34C9D">
        <w:t>, and input them into an existing HIV model to</w:t>
      </w:r>
      <w:r w:rsidR="00BA6668">
        <w:t xml:space="preserve"> forecast the impact of PPT on HIV</w:t>
      </w:r>
      <w:r w:rsidR="00B34C9D">
        <w:t>.</w:t>
      </w:r>
      <w:r w:rsidR="00BA6668" w:rsidRPr="00BA6668">
        <w:t xml:space="preserve"> </w:t>
      </w:r>
      <w:r w:rsidR="00BA6668">
        <w:t>Our model structure is shown in Figure 1. Note that our model structure does not allow for any impact of HIV on our STI levels. There is some evidence that HIV affects disease progression for STIs such as syphilis, but the evidence is not</w:t>
      </w:r>
      <w:commentRangeStart w:id="51"/>
      <w:r w:rsidR="00BA6668">
        <w:t xml:space="preserve"> strong</w:t>
      </w:r>
      <w:commentRangeEnd w:id="51"/>
      <w:r w:rsidR="002F0CF5">
        <w:rPr>
          <w:rStyle w:val="CommentReference"/>
        </w:rPr>
        <w:commentReference w:id="51"/>
      </w:r>
      <w:r w:rsidR="00BA6668">
        <w:t xml:space="preserve">. </w:t>
      </w:r>
    </w:p>
    <w:p w:rsidR="00BA6668" w:rsidRDefault="00BA6668">
      <w:r>
        <w:br w:type="page"/>
      </w:r>
    </w:p>
    <w:p w:rsidR="00BA6668" w:rsidRDefault="00ED3A8F" w:rsidP="00ED3A8F">
      <w:pPr>
        <w:pStyle w:val="Caption"/>
      </w:pPr>
      <w:r>
        <w:lastRenderedPageBreak/>
        <w:t xml:space="preserve">Figure </w:t>
      </w:r>
      <w:r w:rsidR="009E4A37">
        <w:fldChar w:fldCharType="begin"/>
      </w:r>
      <w:r w:rsidR="001E50E2">
        <w:instrText xml:space="preserve"> SEQ Figure \* ARABIC </w:instrText>
      </w:r>
      <w:r w:rsidR="009E4A37">
        <w:fldChar w:fldCharType="separate"/>
      </w:r>
      <w:r>
        <w:rPr>
          <w:noProof/>
        </w:rPr>
        <w:t>1</w:t>
      </w:r>
      <w:r w:rsidR="009E4A37">
        <w:rPr>
          <w:noProof/>
        </w:rPr>
        <w:fldChar w:fldCharType="end"/>
      </w:r>
      <w:r>
        <w:t>: Diagram showing the cascading structure of our model, where STI prevalences are calculated first, then used in calculating HIV incidence.</w:t>
      </w:r>
      <w:r>
        <w:br/>
      </w:r>
      <w:r w:rsidR="00D60DBD">
        <w:object w:dxaOrig="3179" w:dyaOrig="3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52.5pt" o:ole="">
            <v:imagedata r:id="rId9" o:title=""/>
          </v:shape>
          <o:OLEObject Type="Embed" ProgID="PowerPoint.Slide.12" ShapeID="_x0000_i1025" DrawAspect="Content" ObjectID="_1486502563" r:id="rId10"/>
        </w:object>
      </w:r>
    </w:p>
    <w:p w:rsidR="008960B8" w:rsidRDefault="008960B8" w:rsidP="00144AFB">
      <w:r>
        <w:t xml:space="preserve">Our HIV model was taken from Gray et al., 2010, as employed in </w:t>
      </w:r>
      <w:commentRangeStart w:id="52"/>
      <w:r>
        <w:t xml:space="preserve">Vallely et al. (2014). </w:t>
      </w:r>
      <w:commentRangeEnd w:id="52"/>
      <w:r w:rsidR="002F0CF5">
        <w:rPr>
          <w:rStyle w:val="CommentReference"/>
        </w:rPr>
        <w:commentReference w:id="52"/>
      </w:r>
      <w:r>
        <w:t xml:space="preserve">We modified some model parameters in line with updated information. As HIV clinics have expanded into more areas of PNG, HIV prevalence estimates have fallen. UNAIDS, the UN peak body for HIV research, believes that as clinics have become accessible for more of the population, the data obtained from them is becoming a closer and closer representation of the true level of HIV, rather than reflecting an actual fall in HIV levels. As such, the prevalence estimates in the HIV model are too high. In addition, the model used an STI cofactor of 5, at the top of the confidence interval provided in </w:t>
      </w:r>
      <w:r w:rsidR="009E4A37" w:rsidRPr="009E4A37">
        <w:rPr>
          <w:highlight w:val="yellow"/>
          <w:rPrChange w:id="53" w:author="Richard Gray" w:date="2015-02-26T08:49:00Z">
            <w:rPr/>
          </w:rPrChange>
        </w:rPr>
        <w:t>[], [] and []</w:t>
      </w:r>
      <w:r>
        <w:t xml:space="preserve">. We opted to reduce this to 2.5, again </w:t>
      </w:r>
      <w:del w:id="54" w:author="Richard Gray" w:date="2015-02-26T08:53:00Z">
        <w:r w:rsidDel="00CD66A2">
          <w:delText>upsetting the calibration of the model</w:delText>
        </w:r>
      </w:del>
      <w:ins w:id="55" w:author="Richard Gray" w:date="2015-02-26T08:53:00Z">
        <w:r w:rsidR="00CD66A2">
          <w:t>requiring the HIV model to be recalibrated</w:t>
        </w:r>
      </w:ins>
      <w:r>
        <w:t xml:space="preserve">. To compensate, we adjusted the HIV transmission probabilities, and also the diagnosis rates. A full description of our changes is provided in </w:t>
      </w:r>
      <w:commentRangeStart w:id="56"/>
      <w:r>
        <w:t xml:space="preserve">Supplementary Table 1. </w:t>
      </w:r>
      <w:commentRangeEnd w:id="56"/>
      <w:r w:rsidR="00CD66A2">
        <w:rPr>
          <w:rStyle w:val="CommentReference"/>
        </w:rPr>
        <w:commentReference w:id="56"/>
      </w:r>
    </w:p>
    <w:p w:rsidR="00160D52" w:rsidRDefault="00160D52" w:rsidP="00144AFB">
      <w:r>
        <w:t xml:space="preserve">The HIV model, both with its original parameters and with our updated parameters, suggests that HIV incidence is already falling. We thus </w:t>
      </w:r>
      <w:r w:rsidR="009237C9">
        <w:t xml:space="preserve">measure </w:t>
      </w:r>
      <w:r>
        <w:t>t</w:t>
      </w:r>
      <w:r w:rsidR="009237C9">
        <w:t xml:space="preserve">he proportional fall in HIV incidence relative to the projected incidence of HIV </w:t>
      </w:r>
      <w:del w:id="57" w:author="Richard Gray" w:date="2015-02-26T08:54:00Z">
        <w:r w:rsidR="009237C9" w:rsidDel="00CD66A2">
          <w:delText>for that period</w:delText>
        </w:r>
      </w:del>
      <w:ins w:id="58" w:author="Richard Gray" w:date="2015-02-26T08:54:00Z">
        <w:r w:rsidR="00CD66A2">
          <w:t>if there was</w:t>
        </w:r>
      </w:ins>
      <w:del w:id="59" w:author="Richard Gray" w:date="2015-02-26T08:54:00Z">
        <w:r w:rsidR="009237C9" w:rsidDel="00CD66A2">
          <w:delText xml:space="preserve"> assuming </w:delText>
        </w:r>
      </w:del>
      <w:ins w:id="60" w:author="Richard Gray" w:date="2015-02-26T08:54:00Z">
        <w:r w:rsidR="00CD66A2">
          <w:t xml:space="preserve"> </w:t>
        </w:r>
      </w:ins>
      <w:r w:rsidR="009237C9">
        <w:t>no PPT</w:t>
      </w:r>
      <w:ins w:id="61" w:author="Richard Gray" w:date="2015-02-26T08:54:00Z">
        <w:r w:rsidR="00CD66A2">
          <w:t xml:space="preserve"> introduced</w:t>
        </w:r>
      </w:ins>
      <w:del w:id="62" w:author="Richard Gray" w:date="2015-02-26T08:54:00Z">
        <w:r w:rsidR="009237C9" w:rsidDel="00CD66A2">
          <w:delText>, which we called t</w:delText>
        </w:r>
        <w:r w:rsidDel="00CD66A2">
          <w:delText>he impact of PPT on HIV incidence</w:delText>
        </w:r>
      </w:del>
      <w:r>
        <w:t xml:space="preserve">. Because our STI model is initially in steady state, the proportional decrease in curable STI prevalence </w:t>
      </w:r>
      <w:r w:rsidR="009237C9">
        <w:t xml:space="preserve">is the same whether it is </w:t>
      </w:r>
      <w:r>
        <w:t>compared to the projected STI prevalence at that time</w:t>
      </w:r>
      <w:r w:rsidR="009237C9">
        <w:t xml:space="preserve"> or </w:t>
      </w:r>
      <w:r>
        <w:t>to the initial STI prevalence</w:t>
      </w:r>
      <w:r w:rsidR="009237C9">
        <w:t xml:space="preserve">. </w:t>
      </w:r>
      <w:commentRangeStart w:id="63"/>
      <w:r w:rsidR="009237C9">
        <w:t>We call this decrease the impact of PPT on curable STI prevalence</w:t>
      </w:r>
      <w:r>
        <w:t xml:space="preserve">. </w:t>
      </w:r>
      <w:commentRangeEnd w:id="63"/>
      <w:r w:rsidR="00CD66A2">
        <w:rPr>
          <w:rStyle w:val="CommentReference"/>
        </w:rPr>
        <w:commentReference w:id="63"/>
      </w:r>
    </w:p>
    <w:p w:rsidR="009237C9" w:rsidRDefault="00151FF1" w:rsidP="009237C9">
      <w:pPr>
        <w:pStyle w:val="Heading2"/>
      </w:pPr>
      <w:r>
        <w:lastRenderedPageBreak/>
        <w:t>M</w:t>
      </w:r>
      <w:r w:rsidR="009237C9">
        <w:t>odel</w:t>
      </w:r>
      <w:r>
        <w:t xml:space="preserve"> for targeted STI</w:t>
      </w:r>
    </w:p>
    <w:p w:rsidR="000F0EA6" w:rsidRDefault="0029156C" w:rsidP="00144AFB">
      <w:r>
        <w:t xml:space="preserve">Our STI model uses two non-interacting regions and four sub-populations. The HIV model divides </w:t>
      </w:r>
      <w:ins w:id="64" w:author="Richard Gray" w:date="2015-02-26T08:56:00Z">
        <w:r w:rsidR="00CD66A2">
          <w:t xml:space="preserve">PNG </w:t>
        </w:r>
      </w:ins>
      <w:r>
        <w:t>into rural and urban regions, so our STI model does the same. Baseline STI prevalences are all higher in the rural region than in the urban region</w:t>
      </w:r>
      <w:ins w:id="65" w:author="Richard Gray" w:date="2015-02-26T08:56:00Z">
        <w:r w:rsidR="00CD66A2">
          <w:t xml:space="preserve"> based on available data</w:t>
        </w:r>
      </w:ins>
      <w:r>
        <w:t>. Also following the HIV model, our STI model divides the population into female sex workers, general females, general males, and men who have sex with men and women (MSMW).</w:t>
      </w:r>
      <w:r w:rsidR="00E406FB">
        <w:t xml:space="preserve"> Following our HIV model, we merge men who have sex exclusively with men into th</w:t>
      </w:r>
      <w:ins w:id="66" w:author="Richard Gray" w:date="2015-02-26T08:57:00Z">
        <w:r w:rsidR="00CD66A2">
          <w:t>e MSMW</w:t>
        </w:r>
      </w:ins>
      <w:del w:id="67" w:author="Richard Gray" w:date="2015-02-26T08:57:00Z">
        <w:r w:rsidR="00E406FB" w:rsidDel="00CD66A2">
          <w:delText>is</w:delText>
        </w:r>
      </w:del>
      <w:r w:rsidR="00E406FB">
        <w:t xml:space="preserve"> category. PNG also has low levels of injecting drug use, so we do not model this population. </w:t>
      </w:r>
      <w:commentRangeStart w:id="68"/>
      <w:r w:rsidR="00351E95">
        <w:t>To minimise upsetting the HIV model, we assume that the STI targeted by PPT has baseline prevalences half of those assumed in the HIV model, and calculate the unaffected STI prevalences accordingly</w:t>
      </w:r>
      <w:commentRangeEnd w:id="68"/>
      <w:r w:rsidR="00CD66A2">
        <w:rPr>
          <w:rStyle w:val="CommentReference"/>
        </w:rPr>
        <w:commentReference w:id="68"/>
      </w:r>
      <w:r w:rsidR="00351E95">
        <w:t xml:space="preserve">. </w:t>
      </w:r>
      <w:r w:rsidR="000F0EA6">
        <w:t xml:space="preserve">Our baseline STI prevalences </w:t>
      </w:r>
      <w:del w:id="69" w:author="Richard Gray" w:date="2015-02-26T08:58:00Z">
        <w:r w:rsidR="000F0EA6" w:rsidDel="00CD66A2">
          <w:delText xml:space="preserve">were </w:delText>
        </w:r>
      </w:del>
      <w:ins w:id="70" w:author="Richard Gray" w:date="2015-02-26T08:58:00Z">
        <w:r w:rsidR="00CD66A2">
          <w:t xml:space="preserve">are </w:t>
        </w:r>
      </w:ins>
      <w:del w:id="71" w:author="Richard Gray" w:date="2015-02-26T08:58:00Z">
        <w:r w:rsidR="000F0EA6" w:rsidDel="00CD66A2">
          <w:delText>as</w:delText>
        </w:r>
      </w:del>
      <w:r w:rsidR="000F0EA6">
        <w:t xml:space="preserve"> shown in </w:t>
      </w:r>
      <w:r w:rsidR="009E4A37">
        <w:fldChar w:fldCharType="begin"/>
      </w:r>
      <w:r w:rsidR="00045A9E">
        <w:instrText xml:space="preserve"> REF _Ref412128665 \h </w:instrText>
      </w:r>
      <w:r w:rsidR="009E4A37">
        <w:fldChar w:fldCharType="separate"/>
      </w:r>
      <w:r w:rsidR="00E85A7F">
        <w:t xml:space="preserve">Table </w:t>
      </w:r>
      <w:r w:rsidR="00E85A7F">
        <w:rPr>
          <w:noProof/>
        </w:rPr>
        <w:t>1</w:t>
      </w:r>
      <w:r w:rsidR="009E4A37">
        <w:fldChar w:fldCharType="end"/>
      </w:r>
      <w:r w:rsidR="00045A9E">
        <w:t>.</w:t>
      </w:r>
    </w:p>
    <w:p w:rsidR="00045A9E" w:rsidRDefault="00045A9E" w:rsidP="00045A9E">
      <w:pPr>
        <w:pStyle w:val="Caption"/>
        <w:ind w:left="284" w:right="379"/>
      </w:pPr>
      <w:bookmarkStart w:id="72" w:name="_Ref412128665"/>
      <w:r>
        <w:t xml:space="preserve">Table </w:t>
      </w:r>
      <w:r w:rsidR="009E4A37">
        <w:fldChar w:fldCharType="begin"/>
      </w:r>
      <w:r w:rsidR="001E50E2">
        <w:instrText xml:space="preserve"> SEQ Table \* ARABIC </w:instrText>
      </w:r>
      <w:r w:rsidR="009E4A37">
        <w:fldChar w:fldCharType="separate"/>
      </w:r>
      <w:r w:rsidR="00E85A7F">
        <w:rPr>
          <w:noProof/>
        </w:rPr>
        <w:t>1</w:t>
      </w:r>
      <w:r w:rsidR="009E4A37">
        <w:rPr>
          <w:noProof/>
        </w:rPr>
        <w:fldChar w:fldCharType="end"/>
      </w:r>
      <w:bookmarkEnd w:id="72"/>
      <w:r>
        <w:t>: Prevalences used as steady state for STI model</w:t>
      </w:r>
    </w:p>
    <w:tbl>
      <w:tblPr>
        <w:tblStyle w:val="TableGrid"/>
        <w:tblW w:w="0" w:type="auto"/>
        <w:tblInd w:w="426" w:type="dxa"/>
        <w:tblLook w:val="04A0"/>
      </w:tblPr>
      <w:tblGrid>
        <w:gridCol w:w="2938"/>
        <w:gridCol w:w="2939"/>
        <w:gridCol w:w="2452"/>
      </w:tblGrid>
      <w:tr w:rsidR="00045A9E" w:rsidTr="00045A9E">
        <w:tc>
          <w:tcPr>
            <w:tcW w:w="2938" w:type="dxa"/>
          </w:tcPr>
          <w:p w:rsidR="00045A9E" w:rsidRDefault="00351E95" w:rsidP="00045A9E">
            <w:pPr>
              <w:ind w:left="284" w:right="521"/>
            </w:pPr>
            <w:r>
              <w:t>Population</w:t>
            </w:r>
          </w:p>
        </w:tc>
        <w:tc>
          <w:tcPr>
            <w:tcW w:w="2939" w:type="dxa"/>
          </w:tcPr>
          <w:p w:rsidR="00045A9E" w:rsidRDefault="00351E95" w:rsidP="00045A9E">
            <w:pPr>
              <w:ind w:left="284" w:right="521"/>
            </w:pPr>
            <w:r>
              <w:t>Targeted STI prevalence (%)</w:t>
            </w:r>
          </w:p>
        </w:tc>
        <w:tc>
          <w:tcPr>
            <w:tcW w:w="2452" w:type="dxa"/>
          </w:tcPr>
          <w:p w:rsidR="00045A9E" w:rsidRDefault="00351E95" w:rsidP="00045A9E">
            <w:pPr>
              <w:ind w:left="284" w:right="-108"/>
            </w:pPr>
            <w:r>
              <w:t>Unaffected STI prevalence (%)</w:t>
            </w:r>
          </w:p>
        </w:tc>
      </w:tr>
      <w:tr w:rsidR="00045A9E" w:rsidTr="00045A9E">
        <w:tc>
          <w:tcPr>
            <w:tcW w:w="2938" w:type="dxa"/>
          </w:tcPr>
          <w:p w:rsidR="00045A9E" w:rsidRDefault="00351E95" w:rsidP="00045A9E">
            <w:pPr>
              <w:ind w:left="284" w:right="521"/>
            </w:pPr>
            <w:r>
              <w:t>FSW</w:t>
            </w:r>
          </w:p>
        </w:tc>
        <w:tc>
          <w:tcPr>
            <w:tcW w:w="2939" w:type="dxa"/>
          </w:tcPr>
          <w:p w:rsidR="00045A9E" w:rsidRDefault="00351E95" w:rsidP="00045A9E">
            <w:pPr>
              <w:ind w:left="284" w:right="521"/>
            </w:pPr>
            <w:r>
              <w:t>16</w:t>
            </w:r>
          </w:p>
        </w:tc>
        <w:tc>
          <w:tcPr>
            <w:tcW w:w="2452" w:type="dxa"/>
          </w:tcPr>
          <w:p w:rsidR="00045A9E" w:rsidRDefault="00351E95" w:rsidP="00045A9E">
            <w:pPr>
              <w:ind w:left="284" w:right="-108"/>
            </w:pPr>
            <w:r>
              <w:t>19</w:t>
            </w:r>
          </w:p>
        </w:tc>
      </w:tr>
      <w:tr w:rsidR="00045A9E" w:rsidTr="00045A9E">
        <w:tc>
          <w:tcPr>
            <w:tcW w:w="2938" w:type="dxa"/>
          </w:tcPr>
          <w:p w:rsidR="00045A9E" w:rsidRDefault="00351E95" w:rsidP="00045A9E">
            <w:pPr>
              <w:ind w:left="284" w:right="521"/>
            </w:pPr>
            <w:r>
              <w:t>General females</w:t>
            </w:r>
          </w:p>
        </w:tc>
        <w:tc>
          <w:tcPr>
            <w:tcW w:w="2939" w:type="dxa"/>
          </w:tcPr>
          <w:p w:rsidR="00045A9E" w:rsidRDefault="00351E95" w:rsidP="00045A9E">
            <w:pPr>
              <w:ind w:left="284" w:right="521"/>
            </w:pPr>
            <w:r>
              <w:t>4.4</w:t>
            </w:r>
          </w:p>
        </w:tc>
        <w:tc>
          <w:tcPr>
            <w:tcW w:w="2452" w:type="dxa"/>
          </w:tcPr>
          <w:p w:rsidR="00045A9E" w:rsidRDefault="00351E95" w:rsidP="00045A9E">
            <w:pPr>
              <w:ind w:left="284" w:right="-108"/>
            </w:pPr>
            <w:r>
              <w:t>4.6</w:t>
            </w:r>
          </w:p>
        </w:tc>
      </w:tr>
      <w:tr w:rsidR="00045A9E" w:rsidTr="00045A9E">
        <w:tc>
          <w:tcPr>
            <w:tcW w:w="2938" w:type="dxa"/>
          </w:tcPr>
          <w:p w:rsidR="00045A9E" w:rsidRDefault="00351E95" w:rsidP="00045A9E">
            <w:pPr>
              <w:ind w:left="284" w:right="521"/>
            </w:pPr>
            <w:r>
              <w:t>General males</w:t>
            </w:r>
          </w:p>
        </w:tc>
        <w:tc>
          <w:tcPr>
            <w:tcW w:w="2939" w:type="dxa"/>
          </w:tcPr>
          <w:p w:rsidR="00045A9E" w:rsidRDefault="00351E95" w:rsidP="00045A9E">
            <w:pPr>
              <w:ind w:left="284" w:right="521"/>
            </w:pPr>
            <w:r>
              <w:t>3.4</w:t>
            </w:r>
          </w:p>
        </w:tc>
        <w:tc>
          <w:tcPr>
            <w:tcW w:w="2452" w:type="dxa"/>
          </w:tcPr>
          <w:p w:rsidR="00045A9E" w:rsidRDefault="00351E95" w:rsidP="00045A9E">
            <w:pPr>
              <w:ind w:left="284" w:right="-108"/>
            </w:pPr>
            <w:r>
              <w:t>3.5</w:t>
            </w:r>
          </w:p>
        </w:tc>
      </w:tr>
      <w:tr w:rsidR="00045A9E" w:rsidTr="00045A9E">
        <w:tc>
          <w:tcPr>
            <w:tcW w:w="2938" w:type="dxa"/>
          </w:tcPr>
          <w:p w:rsidR="00045A9E" w:rsidRDefault="00351E95" w:rsidP="00045A9E">
            <w:pPr>
              <w:ind w:left="284" w:right="521"/>
            </w:pPr>
            <w:r>
              <w:t>MSMW</w:t>
            </w:r>
          </w:p>
        </w:tc>
        <w:tc>
          <w:tcPr>
            <w:tcW w:w="2939" w:type="dxa"/>
          </w:tcPr>
          <w:p w:rsidR="00045A9E" w:rsidRDefault="00351E95" w:rsidP="00045A9E">
            <w:pPr>
              <w:ind w:left="284" w:right="521"/>
            </w:pPr>
            <w:r>
              <w:t>3.9</w:t>
            </w:r>
          </w:p>
        </w:tc>
        <w:tc>
          <w:tcPr>
            <w:tcW w:w="2452" w:type="dxa"/>
          </w:tcPr>
          <w:p w:rsidR="00045A9E" w:rsidRDefault="00351E95" w:rsidP="00045A9E">
            <w:pPr>
              <w:ind w:left="284" w:right="-108"/>
            </w:pPr>
            <w:r>
              <w:t>4.0</w:t>
            </w:r>
          </w:p>
        </w:tc>
      </w:tr>
    </w:tbl>
    <w:p w:rsidR="00045A9E" w:rsidRDefault="00045A9E" w:rsidP="00045A9E">
      <w:pPr>
        <w:ind w:left="284" w:right="521"/>
      </w:pPr>
    </w:p>
    <w:p w:rsidR="006F6B66" w:rsidRDefault="00F77DCB" w:rsidP="00045A9E">
      <w:pPr>
        <w:ind w:right="-46"/>
        <w:rPr>
          <w:rFonts w:eastAsiaTheme="minorEastAsia"/>
        </w:rPr>
      </w:pPr>
      <w:r>
        <w:t xml:space="preserve">Our STI model was a SIPS model, where people could be susceptible, infected, or protected by PPT. </w:t>
      </w:r>
      <w:r w:rsidR="009237C9">
        <w:t xml:space="preserve">We ignore any protection from any source other than PPT, so a person can only be in state </w:t>
      </w:r>
      <m:oMath>
        <m:r>
          <w:rPr>
            <w:rFonts w:ascii="Cambria Math" w:hAnsi="Cambria Math"/>
          </w:rPr>
          <m:t>P</m:t>
        </m:r>
      </m:oMath>
      <w:r w:rsidR="009237C9">
        <w:rPr>
          <w:rFonts w:eastAsiaTheme="minorEastAsia"/>
        </w:rPr>
        <w:t xml:space="preserve"> if they have received PPT. </w:t>
      </w:r>
      <w:commentRangeStart w:id="73"/>
      <w:r w:rsidR="009237C9">
        <w:rPr>
          <w:rFonts w:eastAsiaTheme="minorEastAsia"/>
        </w:rPr>
        <w:t xml:space="preserve">Thus, when no PPT is being applied, the model collapses to a SIS model. </w:t>
      </w:r>
      <w:r>
        <w:t>We designed it such that that when PPT coverage was 0, the model collapsed to a SIS model</w:t>
      </w:r>
      <w:commentRangeEnd w:id="73"/>
      <w:r w:rsidR="00CD66A2">
        <w:rPr>
          <w:rStyle w:val="CommentReference"/>
        </w:rPr>
        <w:commentReference w:id="73"/>
      </w:r>
      <w:r>
        <w:t xml:space="preserve">. </w:t>
      </w:r>
      <w:r w:rsidR="006F6B66">
        <w:t xml:space="preserve">We let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6F6B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6F6B66">
        <w:rPr>
          <w:rFonts w:eastAsiaTheme="minorEastAsia"/>
        </w:rPr>
        <w:t xml:space="preserve"> denote the proportions of sub-population </w:t>
      </w:r>
      <m:oMath>
        <m:r>
          <w:rPr>
            <w:rFonts w:ascii="Cambria Math" w:eastAsiaTheme="minorEastAsia" w:hAnsi="Cambria Math"/>
          </w:rPr>
          <m:t>X</m:t>
        </m:r>
      </m:oMath>
      <w:r w:rsidR="006F6B66">
        <w:rPr>
          <w:rFonts w:eastAsiaTheme="minorEastAsia"/>
        </w:rPr>
        <w:t xml:space="preserve"> </w:t>
      </w:r>
      <w:proofErr w:type="gramStart"/>
      <w:r w:rsidR="006F6B66">
        <w:rPr>
          <w:rFonts w:eastAsiaTheme="minorEastAsia"/>
        </w:rPr>
        <w:t>who</w:t>
      </w:r>
      <w:proofErr w:type="gramEnd"/>
      <w:r w:rsidR="006F6B66">
        <w:rPr>
          <w:rFonts w:eastAsiaTheme="minorEastAsia"/>
        </w:rPr>
        <w:t xml:space="preserve"> are susceptible and infected, respectively, where the subscript </w:t>
      </w:r>
      <m:oMath>
        <m:r>
          <w:rPr>
            <w:rFonts w:ascii="Cambria Math" w:eastAsiaTheme="minorEastAsia" w:hAnsi="Cambria Math"/>
          </w:rPr>
          <m:t>X</m:t>
        </m:r>
      </m:oMath>
      <w:r w:rsidR="006F6B66">
        <w:rPr>
          <w:rFonts w:eastAsiaTheme="minorEastAsia"/>
        </w:rPr>
        <w:t xml:space="preserve"> is one of </w:t>
      </w:r>
      <m:oMath>
        <m:r>
          <w:rPr>
            <w:rFonts w:ascii="Cambria Math" w:eastAsiaTheme="minorEastAsia" w:hAnsi="Cambria Math"/>
          </w:rPr>
          <m:t>S</m:t>
        </m:r>
      </m:oMath>
      <w:r w:rsidR="006F6B66">
        <w:rPr>
          <w:rFonts w:eastAsiaTheme="minorEastAsia"/>
        </w:rPr>
        <w:t xml:space="preserve"> for FSW, </w:t>
      </w:r>
      <m:oMath>
        <m:r>
          <w:rPr>
            <w:rFonts w:ascii="Cambria Math" w:eastAsiaTheme="minorEastAsia" w:hAnsi="Cambria Math"/>
          </w:rPr>
          <m:t>F</m:t>
        </m:r>
      </m:oMath>
      <w:r w:rsidR="006F6B66">
        <w:rPr>
          <w:rFonts w:eastAsiaTheme="minorEastAsia"/>
        </w:rPr>
        <w:t xml:space="preserve"> for general females, </w:t>
      </w:r>
      <m:oMath>
        <m:r>
          <w:rPr>
            <w:rFonts w:ascii="Cambria Math" w:eastAsiaTheme="minorEastAsia" w:hAnsi="Cambria Math"/>
          </w:rPr>
          <m:t>M</m:t>
        </m:r>
      </m:oMath>
      <w:r w:rsidR="006F6B66">
        <w:rPr>
          <w:rFonts w:eastAsiaTheme="minorEastAsia"/>
        </w:rPr>
        <w:t xml:space="preserve"> for general males, or </w:t>
      </w:r>
      <m:oMath>
        <m:r>
          <w:rPr>
            <w:rFonts w:ascii="Cambria Math" w:eastAsiaTheme="minorEastAsia" w:hAnsi="Cambria Math"/>
          </w:rPr>
          <m:t>B</m:t>
        </m:r>
      </m:oMath>
      <w:r w:rsidR="006F6B66">
        <w:rPr>
          <w:rFonts w:eastAsiaTheme="minorEastAsia"/>
        </w:rPr>
        <w:t xml:space="preserve"> for MSMW. </w:t>
      </w:r>
      <w:r w:rsidR="006F6B66">
        <w:t xml:space="preserve">The equations are identical in structure for FSW, general females and general </w:t>
      </w:r>
      <w:proofErr w:type="gramStart"/>
      <w:r w:rsidR="006F6B66">
        <w:t>males,</w:t>
      </w:r>
      <w:proofErr w:type="gramEnd"/>
      <w:r w:rsidR="006F6B66">
        <w:t xml:space="preserve"> and slightly different for MSMW. </w:t>
      </w:r>
      <w:r w:rsidR="00DF57A5">
        <w:t xml:space="preserve">Note that since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X</m:t>
            </m:r>
          </m:sub>
        </m:sSub>
      </m:oMath>
      <w:r w:rsidR="00DF57A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DF57A5">
        <w:rPr>
          <w:rFonts w:eastAsiaTheme="minorEastAsia"/>
        </w:rPr>
        <w:t xml:space="preserve"> are proportions, we </w:t>
      </w:r>
      <w:proofErr w:type="gramStart"/>
      <w:r w:rsidR="00DF57A5">
        <w:rPr>
          <w:rFonts w:eastAsiaTheme="minorEastAsia"/>
        </w:rPr>
        <w:t xml:space="preserve">have </w:t>
      </w:r>
      <m:oMath>
        <w:proofErr w:type="gramEn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DF57A5">
        <w:rPr>
          <w:rFonts w:eastAsiaTheme="minorEastAsia"/>
        </w:rPr>
        <w:t xml:space="preserve">. Our model equations for FSW are presented in </w:t>
      </w:r>
      <w:r w:rsidR="009E4A37">
        <w:rPr>
          <w:rFonts w:eastAsiaTheme="minorEastAsia"/>
        </w:rPr>
        <w:fldChar w:fldCharType="begin"/>
      </w:r>
      <w:r w:rsidR="00DF57A5">
        <w:rPr>
          <w:rFonts w:eastAsiaTheme="minorEastAsia"/>
        </w:rPr>
        <w:instrText xml:space="preserve"> REF _Ref412130180 \h </w:instrText>
      </w:r>
      <w:r w:rsidR="009E4A37">
        <w:rPr>
          <w:rFonts w:eastAsiaTheme="minorEastAsia"/>
        </w:rPr>
      </w:r>
      <w:r w:rsidR="009E4A37">
        <w:rPr>
          <w:rFonts w:eastAsiaTheme="minorEastAsia"/>
        </w:rPr>
        <w:fldChar w:fldCharType="separate"/>
      </w:r>
      <w:r w:rsidR="00E85A7F">
        <w:t xml:space="preserve">Equation </w:t>
      </w:r>
      <w:r w:rsidR="00E85A7F">
        <w:rPr>
          <w:noProof/>
        </w:rPr>
        <w:t>1</w:t>
      </w:r>
      <w:r w:rsidR="009E4A37">
        <w:rPr>
          <w:rFonts w:eastAsiaTheme="minorEastAsia"/>
        </w:rPr>
        <w:fldChar w:fldCharType="end"/>
      </w:r>
      <w:r w:rsidR="00DF57A5">
        <w:rPr>
          <w:rFonts w:eastAsiaTheme="minorEastAsia"/>
        </w:rPr>
        <w:t>.</w:t>
      </w:r>
    </w:p>
    <w:p w:rsidR="00DF57A5" w:rsidRDefault="00DF57A5" w:rsidP="00A75662">
      <w:pPr>
        <w:pStyle w:val="Caption"/>
        <w:tabs>
          <w:tab w:val="left" w:pos="7114"/>
        </w:tabs>
        <w:ind w:left="709"/>
      </w:pPr>
      <w:bookmarkStart w:id="74" w:name="_Ref412130180"/>
      <w:bookmarkStart w:id="75" w:name="_Ref412133726"/>
      <w:r>
        <w:t xml:space="preserve">Equation </w:t>
      </w:r>
      <w:r w:rsidR="009E4A37">
        <w:fldChar w:fldCharType="begin"/>
      </w:r>
      <w:r w:rsidR="001E50E2">
        <w:instrText xml:space="preserve"> SEQ Equation \* ARABIC </w:instrText>
      </w:r>
      <w:r w:rsidR="009E4A37">
        <w:fldChar w:fldCharType="separate"/>
      </w:r>
      <w:r w:rsidR="00A75662">
        <w:rPr>
          <w:noProof/>
        </w:rPr>
        <w:t>1</w:t>
      </w:r>
      <w:r w:rsidR="009E4A37">
        <w:rPr>
          <w:noProof/>
        </w:rPr>
        <w:fldChar w:fldCharType="end"/>
      </w:r>
      <w:bookmarkEnd w:id="74"/>
      <w:r>
        <w:t xml:space="preserve">: </w:t>
      </w:r>
      <w:bookmarkEnd w:id="75"/>
      <w:r w:rsidR="00A75662">
        <w:t>STI dynamics for FSW not receiving PPT</w:t>
      </w:r>
      <w:r w:rsidR="00A75662">
        <w:rPr>
          <w:noProof/>
        </w:rPr>
        <w:tab/>
      </w:r>
    </w:p>
    <w:p w:rsidR="006F6B66" w:rsidRDefault="009E4A37" w:rsidP="006F6B66">
      <w:pPr>
        <w:rPr>
          <w:rFonts w:eastAsiaTheme="minorEastAsia"/>
          <w:lang w:eastAsia="en-AU"/>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=γ</m:t>
          </m:r>
          <m:sSub>
            <m:sSubPr>
              <m:ctrlPr>
                <w:rPr>
                  <w:rFonts w:ascii="Cambria Math" w:hAnsi="Cambria Math"/>
                  <w:i/>
                </w:rPr>
              </m:ctrlPr>
            </m:sSubPr>
            <m:e>
              <m:r>
                <w:rPr>
                  <w:rFonts w:ascii="Cambria Math" w:hAnsi="Cambria Math"/>
                  <w:lang w:eastAsia="en-AU"/>
                </w:rPr>
                <m:t>I</m:t>
              </m:r>
            </m:e>
            <m:sub>
              <m:r>
                <w:rPr>
                  <w:rFonts w:ascii="Cambria Math" w:hAnsi="Cambria Math"/>
                  <w:lang w:eastAsia="en-AU"/>
                </w:rPr>
                <m:t>S</m:t>
              </m:r>
            </m:sub>
          </m:sSub>
          <m:r>
            <w:rPr>
              <w:rFonts w:ascii="Cambria Math" w:hAnsi="Cambria Math"/>
              <w:lang w:eastAsia="en-AU"/>
            </w:rPr>
            <m:t>-</m:t>
          </m:r>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oMath>
      </m:oMathPara>
    </w:p>
    <w:p w:rsidR="006F6B66" w:rsidRDefault="009E4A37" w:rsidP="006F6B66">
      <w:pPr>
        <w:rPr>
          <w:rFonts w:eastAsiaTheme="minorEastAsia"/>
          <w:lang w:eastAsia="en-AU"/>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6F6B66" w:rsidRDefault="009E4A37" w:rsidP="006F6B66">
      <w:pPr>
        <w:rPr>
          <w:rFonts w:eastAsiaTheme="minorEastAsia"/>
        </w:rPr>
      </w:pPr>
      <m:oMathPara>
        <m:oMath>
          <w:bookmarkStart w:id="76"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76"/>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6F6B66" w:rsidRDefault="00DF57A5" w:rsidP="00045A9E">
      <w:pPr>
        <w:ind w:right="-46"/>
        <w:rPr>
          <w:rFonts w:eastAsiaTheme="minorEastAsia"/>
        </w:rPr>
      </w:pPr>
      <w:r>
        <w:rPr>
          <w:rFonts w:eastAsiaTheme="minorEastAsia"/>
        </w:rPr>
        <w:t xml:space="preserve">Infected FSW stop being infected at the constant </w:t>
      </w:r>
      <w:proofErr w:type="gramStart"/>
      <w:r>
        <w:rPr>
          <w:rFonts w:eastAsiaTheme="minorEastAsia"/>
        </w:rPr>
        <w:t xml:space="preserve">rate </w:t>
      </w:r>
      <m:oMath>
        <w:proofErr w:type="gramEnd"/>
        <m:r>
          <w:rPr>
            <w:rFonts w:ascii="Cambria Math" w:eastAsiaTheme="minorEastAsia" w:hAnsi="Cambria Math"/>
          </w:rPr>
          <m:t>γ</m:t>
        </m:r>
      </m:oMath>
      <w:r>
        <w:rPr>
          <w:rFonts w:eastAsiaTheme="minorEastAsia"/>
        </w:rPr>
        <w:t xml:space="preserve">. This </w:t>
      </w:r>
      <w:r w:rsidR="00151FF1">
        <w:rPr>
          <w:rFonts w:eastAsiaTheme="minorEastAsia"/>
        </w:rPr>
        <w:t xml:space="preserve">rate </w:t>
      </w:r>
      <w:r>
        <w:rPr>
          <w:rFonts w:eastAsiaTheme="minorEastAsia"/>
        </w:rPr>
        <w:t xml:space="preserve">accounts for existing treatment for the STI. </w:t>
      </w:r>
      <w:r w:rsidR="00151FF1">
        <w:rPr>
          <w:rFonts w:eastAsiaTheme="minorEastAsia"/>
        </w:rPr>
        <w:t xml:space="preserve">It </w:t>
      </w:r>
      <w:r w:rsidR="009237C9">
        <w:rPr>
          <w:rFonts w:eastAsiaTheme="minorEastAsia"/>
        </w:rPr>
        <w:t xml:space="preserve">also accounts for deaths and </w:t>
      </w:r>
      <w:r w:rsidR="00151FF1">
        <w:rPr>
          <w:rFonts w:eastAsiaTheme="minorEastAsia"/>
        </w:rPr>
        <w:t xml:space="preserve">new entries into the sexually active population, where new entrants have a lower level of the targeted STI than people leaving the sexually active population. </w:t>
      </w:r>
      <w:r>
        <w:rPr>
          <w:rFonts w:eastAsiaTheme="minorEastAsia"/>
        </w:rPr>
        <w:t xml:space="preserve">A proportion of mothers will seek prevention of mother-to-child transmission of their STIs, which reduces the proportion of infected newborns below the proportion of mothers infected. </w:t>
      </w:r>
      <w:r w:rsidR="00A4347E">
        <w:rPr>
          <w:rFonts w:eastAsiaTheme="minorEastAsia"/>
        </w:rPr>
        <w:t>T</w:t>
      </w:r>
      <w:r>
        <w:rPr>
          <w:rFonts w:eastAsiaTheme="minorEastAsia"/>
        </w:rPr>
        <w:t>here is</w:t>
      </w:r>
      <w:r w:rsidR="00A4347E">
        <w:rPr>
          <w:rFonts w:eastAsiaTheme="minorEastAsia"/>
        </w:rPr>
        <w:t xml:space="preserve"> </w:t>
      </w:r>
      <w:r>
        <w:rPr>
          <w:rFonts w:eastAsiaTheme="minorEastAsia"/>
        </w:rPr>
        <w:t>a chance that a</w:t>
      </w:r>
      <w:r w:rsidR="00A4347E">
        <w:rPr>
          <w:rFonts w:eastAsiaTheme="minorEastAsia"/>
        </w:rPr>
        <w:t>n infected and untreated</w:t>
      </w:r>
      <w:r>
        <w:rPr>
          <w:rFonts w:eastAsiaTheme="minorEastAsia"/>
        </w:rPr>
        <w:t xml:space="preserve"> mother will not pas</w:t>
      </w:r>
      <w:r w:rsidR="00A4347E">
        <w:rPr>
          <w:rFonts w:eastAsiaTheme="minorEastAsia"/>
        </w:rPr>
        <w:t xml:space="preserve">s on her STI to an unborn child. </w:t>
      </w:r>
      <w:r w:rsidR="00151FF1">
        <w:rPr>
          <w:rFonts w:eastAsiaTheme="minorEastAsia"/>
        </w:rPr>
        <w:t>A</w:t>
      </w:r>
      <w:r w:rsidR="00A4347E">
        <w:rPr>
          <w:rFonts w:eastAsiaTheme="minorEastAsia"/>
        </w:rPr>
        <w:t xml:space="preserve">n uninfected child is </w:t>
      </w:r>
      <w:r w:rsidR="00151FF1">
        <w:rPr>
          <w:rFonts w:eastAsiaTheme="minorEastAsia"/>
        </w:rPr>
        <w:t xml:space="preserve">also </w:t>
      </w:r>
      <w:r w:rsidR="00A4347E">
        <w:rPr>
          <w:rFonts w:eastAsiaTheme="minorEastAsia"/>
        </w:rPr>
        <w:t xml:space="preserve">more likely to survive </w:t>
      </w:r>
      <w:r w:rsidR="00151FF1">
        <w:rPr>
          <w:rFonts w:eastAsiaTheme="minorEastAsia"/>
        </w:rPr>
        <w:t xml:space="preserve">birth and infancy </w:t>
      </w:r>
      <w:r w:rsidR="00A4347E">
        <w:rPr>
          <w:rFonts w:eastAsiaTheme="minorEastAsia"/>
        </w:rPr>
        <w:t xml:space="preserve">than an infected child. </w:t>
      </w:r>
      <w:r w:rsidR="00151FF1">
        <w:rPr>
          <w:rFonts w:eastAsiaTheme="minorEastAsia"/>
        </w:rPr>
        <w:t xml:space="preserve">If the targeted STI has serious symptoms, like syphilis, then the death rate among the infected may also be higher </w:t>
      </w:r>
      <w:r w:rsidR="00151FF1">
        <w:rPr>
          <w:rFonts w:eastAsiaTheme="minorEastAsia"/>
        </w:rPr>
        <w:lastRenderedPageBreak/>
        <w:t xml:space="preserve">than among the uninfected. </w:t>
      </w:r>
      <w:r w:rsidR="00A4347E">
        <w:rPr>
          <w:rFonts w:eastAsiaTheme="minorEastAsia"/>
        </w:rPr>
        <w:t xml:space="preserve">Thus, loss </w:t>
      </w:r>
      <w:r w:rsidR="00151FF1">
        <w:rPr>
          <w:rFonts w:eastAsiaTheme="minorEastAsia"/>
        </w:rPr>
        <w:t xml:space="preserve">and replacement </w:t>
      </w:r>
      <w:r w:rsidR="00A4347E">
        <w:rPr>
          <w:rFonts w:eastAsiaTheme="minorEastAsia"/>
        </w:rPr>
        <w:t xml:space="preserve">among the population reduces the proportion of the population infected. </w:t>
      </w:r>
    </w:p>
    <w:p w:rsidR="00A4347E" w:rsidRDefault="00A4347E" w:rsidP="00045A9E">
      <w:pPr>
        <w:ind w:right="-46"/>
      </w:pPr>
      <w:r>
        <w:t xml:space="preserve">Susceptible FSW became infected at a variable </w:t>
      </w:r>
      <w:proofErr w:type="gramStart"/>
      <w:r>
        <w:t xml:space="preserve">rate </w:t>
      </w:r>
      <m:oMath>
        <w:proofErr w:type="gramEnd"/>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xml:space="preserve">, which depended on the infection rate among males.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w:t>
      </w:r>
      <w:proofErr w:type="gramStart"/>
      <w:r>
        <w:rPr>
          <w:rFonts w:eastAsiaTheme="minorEastAsia"/>
        </w:rPr>
        <w:t>is</w:t>
      </w:r>
      <w:proofErr w:type="gramEnd"/>
      <w:r>
        <w:rPr>
          <w:rFonts w:eastAsiaTheme="minorEastAsia"/>
        </w:rPr>
        <w:t xml:space="preserve"> the maximum rate at which FSW would be infected if all of their partners were infected. </w:t>
      </w:r>
      <w:r w:rsidR="0034153D">
        <w:t xml:space="preserve">Since our paper is only a pilot study, we do not calculate our STI transmission probabilities from observed </w:t>
      </w:r>
      <w:proofErr w:type="gramStart"/>
      <w:r w:rsidR="0034153D">
        <w:t>quantities,</w:t>
      </w:r>
      <w:proofErr w:type="gramEnd"/>
      <w:r w:rsidR="0034153D">
        <w:t xml:space="preserve"> rather we fit our transmission probabilities per period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X</m:t>
            </m:r>
          </m:sub>
        </m:sSub>
        <m:r>
          <w:rPr>
            <w:rFonts w:ascii="Cambria Math" w:eastAsiaTheme="minorEastAsia" w:hAnsi="Cambria Math"/>
          </w:rPr>
          <m:t>, X∈{S,F,M,B}</m:t>
        </m:r>
      </m:oMath>
      <w:r w:rsidR="0034153D">
        <w:t xml:space="preserve"> to the desired steady state. </w:t>
      </w:r>
      <w:r>
        <w:rPr>
          <w:rFonts w:eastAsiaTheme="minorEastAsia"/>
        </w:rPr>
        <w:t xml:space="preserve">The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simply this infection rate times the probability that a randomly selected partner of an FSW is infected. We assume that general males and MSMW have the same levels of sexual partnerships with general females and FSW, so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just the proportion of males who are MSMW. </w:t>
      </w:r>
      <w:r w:rsidR="00151FF1">
        <w:rPr>
          <w:rFonts w:eastAsiaTheme="minorEastAsia"/>
        </w:rPr>
        <w:t>Since we used a small time step when we implemented the model, the probability that two events happen to a person in one time step is negligible (10</w:t>
      </w:r>
      <w:r w:rsidR="00151FF1">
        <w:rPr>
          <w:rFonts w:eastAsiaTheme="minorEastAsia"/>
          <w:vertAlign w:val="superscript"/>
        </w:rPr>
        <w:t>-6</w:t>
      </w:r>
      <w:r w:rsidR="00151FF1">
        <w:rPr>
          <w:rFonts w:eastAsiaTheme="minorEastAsia"/>
        </w:rPr>
        <w:t>).</w:t>
      </w:r>
    </w:p>
    <w:p w:rsidR="00A9275E" w:rsidRDefault="00A9275E">
      <w:pPr>
        <w:rPr>
          <w:rFonts w:eastAsiaTheme="minorEastAsia"/>
        </w:rPr>
      </w:pPr>
      <w:r>
        <w:t xml:space="preserve">These equations are the same for general males and general females. For general females, we again use the partner infection </w:t>
      </w:r>
      <w:proofErr w:type="gramStart"/>
      <w:r>
        <w:t xml:space="preserve">probability </w:t>
      </w:r>
      <m:oMath>
        <w:proofErr w:type="gramEnd"/>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Pr>
          <w:rFonts w:eastAsiaTheme="minorEastAsia"/>
        </w:rPr>
        <w:t xml:space="preserve">. For general males, we replace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and we replace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the probability that a random sex act by a general male will be with a FSW, which must be adjusted for FSW performing more sex acts with general males per person than general females perform. For MSMW, we </w:t>
      </w:r>
      <w:r w:rsidR="005D6396">
        <w:rPr>
          <w:rFonts w:eastAsiaTheme="minorEastAsia"/>
        </w:rPr>
        <w:t>took</w:t>
      </w:r>
      <w:r>
        <w:rPr>
          <w:rFonts w:eastAsiaTheme="minorEastAsia"/>
        </w:rPr>
        <w:t xml:space="preserve"> a slightly different approach. We add</w:t>
      </w:r>
      <w:r w:rsidR="005D6396">
        <w:rPr>
          <w:rFonts w:eastAsiaTheme="minorEastAsia"/>
        </w:rPr>
        <w:t>ed</w:t>
      </w:r>
      <w:r>
        <w:rPr>
          <w:rFonts w:eastAsiaTheme="minorEastAsia"/>
        </w:rPr>
        <w:t xml:space="preserve"> the probability that an MSMW will acquire an STI from a female, which </w:t>
      </w:r>
      <w:r w:rsidR="005D6396">
        <w:rPr>
          <w:rFonts w:eastAsiaTheme="minorEastAsia"/>
        </w:rPr>
        <w:t xml:space="preserve">we </w:t>
      </w:r>
      <w:proofErr w:type="gramStart"/>
      <w:r w:rsidR="005D6396">
        <w:rPr>
          <w:rFonts w:eastAsiaTheme="minorEastAsia"/>
        </w:rPr>
        <w:t>assumed</w:t>
      </w:r>
      <w:proofErr w:type="gramEnd"/>
      <w:r w:rsidR="005D6396">
        <w:rPr>
          <w:rFonts w:eastAsiaTheme="minorEastAsia"/>
        </w:rPr>
        <w:t xml:space="preserve"> </w:t>
      </w:r>
      <w:r>
        <w:rPr>
          <w:rFonts w:eastAsiaTheme="minorEastAsia"/>
        </w:rPr>
        <w:t xml:space="preserve">is the same as the probability that a general male will acquire an STI, to </w:t>
      </w:r>
      <w:r w:rsidR="00151FF1">
        <w:rPr>
          <w:rFonts w:eastAsiaTheme="minorEastAsia"/>
        </w:rPr>
        <w:t>a separate</w:t>
      </w:r>
      <w:r>
        <w:rPr>
          <w:rFonts w:eastAsiaTheme="minorEastAsia"/>
        </w:rPr>
        <w:t xml:space="preserve"> probability that an MSMW will acquire an STI from an MSMW. Thus,</w:t>
      </w:r>
      <w:r w:rsidR="005D63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5D6396">
        <w:rPr>
          <w:rFonts w:eastAsiaTheme="minorEastAsia"/>
        </w:rPr>
        <w:t>took</w:t>
      </w:r>
      <w:r>
        <w:rPr>
          <w:rFonts w:eastAsiaTheme="minorEastAsia"/>
        </w:rPr>
        <w:t xml:space="preserve"> the form shown in </w:t>
      </w:r>
      <w:r w:rsidR="009E4A37">
        <w:rPr>
          <w:rFonts w:eastAsiaTheme="minorEastAsia"/>
        </w:rPr>
        <w:fldChar w:fldCharType="begin"/>
      </w:r>
      <w:r>
        <w:rPr>
          <w:rFonts w:eastAsiaTheme="minorEastAsia"/>
        </w:rPr>
        <w:instrText xml:space="preserve"> REF _Ref412131732 \h </w:instrText>
      </w:r>
      <w:r w:rsidR="009E4A37">
        <w:rPr>
          <w:rFonts w:eastAsiaTheme="minorEastAsia"/>
        </w:rPr>
      </w:r>
      <w:r w:rsidR="009E4A37">
        <w:rPr>
          <w:rFonts w:eastAsiaTheme="minorEastAsia"/>
        </w:rPr>
        <w:fldChar w:fldCharType="separate"/>
      </w:r>
      <w:r w:rsidR="00E85A7F">
        <w:t xml:space="preserve">Equation </w:t>
      </w:r>
      <w:r w:rsidR="00E85A7F">
        <w:rPr>
          <w:noProof/>
        </w:rPr>
        <w:t>2</w:t>
      </w:r>
      <w:r w:rsidR="009E4A37">
        <w:rPr>
          <w:rFonts w:eastAsiaTheme="minorEastAsia"/>
        </w:rPr>
        <w:fldChar w:fldCharType="end"/>
      </w:r>
      <w:r>
        <w:rPr>
          <w:rFonts w:eastAsiaTheme="minorEastAsia"/>
        </w:rPr>
        <w:t xml:space="preserve">, below. </w:t>
      </w:r>
    </w:p>
    <w:p w:rsidR="00A9275E" w:rsidRDefault="00A9275E" w:rsidP="00A9275E">
      <w:pPr>
        <w:pStyle w:val="Caption"/>
        <w:ind w:left="851"/>
      </w:pPr>
      <w:bookmarkStart w:id="77" w:name="_Ref412131732"/>
      <w:r>
        <w:t xml:space="preserve">Equation </w:t>
      </w:r>
      <w:r w:rsidR="009E4A37">
        <w:fldChar w:fldCharType="begin"/>
      </w:r>
      <w:r w:rsidR="001E50E2">
        <w:instrText xml:space="preserve"> SEQ Equation \* ARABIC </w:instrText>
      </w:r>
      <w:r w:rsidR="009E4A37">
        <w:fldChar w:fldCharType="separate"/>
      </w:r>
      <w:r w:rsidR="00A75662">
        <w:rPr>
          <w:noProof/>
        </w:rPr>
        <w:t>2</w:t>
      </w:r>
      <w:r w:rsidR="009E4A37">
        <w:rPr>
          <w:noProof/>
        </w:rPr>
        <w:fldChar w:fldCharType="end"/>
      </w:r>
      <w:bookmarkEnd w:id="77"/>
      <w:r>
        <w:t>: Infection rate equation for MSMW</w:t>
      </w:r>
    </w:p>
    <w:p w:rsidR="00A9275E" w:rsidRPr="00A9275E" w:rsidRDefault="009E4A37" w:rsidP="005D6396">
      <w:pPr>
        <w:ind w:left="851" w:right="804"/>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oMath>
      </m:oMathPara>
    </w:p>
    <w:p w:rsidR="00F77DCB" w:rsidRDefault="007E3989">
      <w:pPr>
        <w:rPr>
          <w:rFonts w:eastAsiaTheme="minorEastAsia"/>
        </w:rPr>
      </w:pPr>
      <w:r>
        <w:rPr>
          <w:rFonts w:eastAsiaTheme="minorEastAsia"/>
        </w:rPr>
        <w:t xml:space="preserve">We generalised from these equations when we added PPT. </w:t>
      </w:r>
    </w:p>
    <w:p w:rsidR="00151FF1" w:rsidRDefault="00151FF1">
      <w:pPr>
        <w:rPr>
          <w:rFonts w:eastAsiaTheme="minorEastAsia"/>
        </w:rPr>
      </w:pPr>
      <w:r>
        <w:rPr>
          <w:rFonts w:eastAsiaTheme="minorEastAsia"/>
        </w:rPr>
        <w:t xml:space="preserve">We assumed that under PPT, a fraction </w:t>
      </w:r>
      <m:oMath>
        <m:r>
          <w:rPr>
            <w:rFonts w:ascii="Cambria Math" w:eastAsiaTheme="minorEastAsia" w:hAnsi="Cambria Math"/>
          </w:rPr>
          <m:t>ζ</m:t>
        </m:r>
      </m:oMath>
      <w:r>
        <w:rPr>
          <w:rFonts w:eastAsiaTheme="minorEastAsia"/>
        </w:rPr>
        <w:t xml:space="preserve"> of FSW would be enrolled at random. If an FSW was enrolled, they would receive PPT at a rate </w:t>
      </w:r>
      <m:oMath>
        <m:r>
          <w:rPr>
            <w:rFonts w:ascii="Cambria Math" w:eastAsiaTheme="minorEastAsia" w:hAnsi="Cambria Math"/>
          </w:rPr>
          <m:t>τ</m:t>
        </m:r>
      </m:oMath>
      <w:r>
        <w:rPr>
          <w:rFonts w:eastAsiaTheme="minorEastAsia"/>
        </w:rPr>
        <w:t xml:space="preserve"> per month, whenever they were susceptible or infected. They would then immedia</w:t>
      </w:r>
      <w:r w:rsidR="00A75662">
        <w:rPr>
          <w:rFonts w:eastAsiaTheme="minorEastAsia"/>
        </w:rPr>
        <w:t xml:space="preserve">tely enter the protected state P, which they would leave at a constant </w:t>
      </w:r>
      <w:proofErr w:type="gramStart"/>
      <w:r w:rsidR="00A75662">
        <w:rPr>
          <w:rFonts w:eastAsiaTheme="minorEastAsia"/>
        </w:rPr>
        <w:t xml:space="preserve">rate </w:t>
      </w:r>
      <m:oMath>
        <w:proofErr w:type="gramEnd"/>
        <m:r>
          <w:rPr>
            <w:rFonts w:ascii="Cambria Math" w:eastAsiaTheme="minorEastAsia" w:hAnsi="Cambria Math"/>
          </w:rPr>
          <m:t>θ</m:t>
        </m:r>
      </m:oMath>
      <w:r w:rsidR="00A75662">
        <w:rPr>
          <w:rFonts w:eastAsiaTheme="minorEastAsia"/>
        </w:rPr>
        <w:t xml:space="preserve">, to become susceptible again. Otherwise, they would follow the same SIS dynamics as before. The dynamics are described in </w:t>
      </w:r>
      <w:r w:rsidR="009E4A37">
        <w:rPr>
          <w:rFonts w:eastAsiaTheme="minorEastAsia"/>
        </w:rPr>
        <w:fldChar w:fldCharType="begin"/>
      </w:r>
      <w:r w:rsidR="00A75662">
        <w:rPr>
          <w:rFonts w:eastAsiaTheme="minorEastAsia"/>
        </w:rPr>
        <w:instrText xml:space="preserve"> REF _Ref412526552 \h </w:instrText>
      </w:r>
      <w:r w:rsidR="009E4A37">
        <w:rPr>
          <w:rFonts w:eastAsiaTheme="minorEastAsia"/>
        </w:rPr>
      </w:r>
      <w:r w:rsidR="009E4A37">
        <w:rPr>
          <w:rFonts w:eastAsiaTheme="minorEastAsia"/>
        </w:rPr>
        <w:fldChar w:fldCharType="separate"/>
      </w:r>
      <w:r w:rsidR="00A75662">
        <w:t xml:space="preserve">Equation </w:t>
      </w:r>
      <w:r w:rsidR="00A75662">
        <w:rPr>
          <w:noProof/>
        </w:rPr>
        <w:t>3</w:t>
      </w:r>
      <w:r w:rsidR="009E4A37">
        <w:rPr>
          <w:rFonts w:eastAsiaTheme="minorEastAsia"/>
        </w:rPr>
        <w:fldChar w:fldCharType="end"/>
      </w:r>
      <w:r w:rsidR="00A75662">
        <w:rPr>
          <w:rFonts w:eastAsiaTheme="minorEastAsia"/>
        </w:rPr>
        <w:t>, below.</w:t>
      </w:r>
    </w:p>
    <w:p w:rsidR="00A75662" w:rsidRDefault="00A75662" w:rsidP="00A75662">
      <w:pPr>
        <w:pStyle w:val="Caption"/>
        <w:ind w:left="720"/>
      </w:pPr>
      <w:bookmarkStart w:id="78" w:name="_Ref412526552"/>
      <w:r>
        <w:t xml:space="preserve">Equation </w:t>
      </w:r>
      <w:r w:rsidR="009E4A37">
        <w:fldChar w:fldCharType="begin"/>
      </w:r>
      <w:r w:rsidR="001E50E2">
        <w:instrText xml:space="preserve"> SEQ Equation \* ARABIC </w:instrText>
      </w:r>
      <w:r w:rsidR="009E4A37">
        <w:fldChar w:fldCharType="separate"/>
      </w:r>
      <w:r>
        <w:rPr>
          <w:noProof/>
        </w:rPr>
        <w:t>3</w:t>
      </w:r>
      <w:r w:rsidR="009E4A37">
        <w:rPr>
          <w:noProof/>
        </w:rPr>
        <w:fldChar w:fldCharType="end"/>
      </w:r>
      <w:bookmarkEnd w:id="78"/>
      <w:r>
        <w:t>: STI dynamics for FSW receiving PPT</w:t>
      </w:r>
    </w:p>
    <w:p w:rsidR="00A75662" w:rsidRPr="00A75662" w:rsidRDefault="009E4A37" w:rsidP="00A75662">
      <w:pPr>
        <w:pStyle w:val="Caption"/>
        <w:rPr>
          <w:rFonts w:ascii="Cambria Math" w:eastAsiaTheme="minorEastAsia" w:hAnsi="Cambria Math"/>
          <w:b w:val="0"/>
          <w:bCs w:val="0"/>
          <w:color w:val="auto"/>
          <w:sz w:val="22"/>
          <w:szCs w:val="22"/>
        </w:rPr>
      </w:pPr>
      <m:oMathPara>
        <m:oMath>
          <m:acc>
            <m:accPr>
              <m:chr m:val="̇"/>
              <m:ctrlPr>
                <w:rPr>
                  <w:rFonts w:ascii="Cambria Math" w:eastAsiaTheme="minorEastAsia" w:hAnsi="Cambria Math"/>
                  <w:b w:val="0"/>
                  <w:bCs w:val="0"/>
                  <w:i/>
                  <w:color w:val="auto"/>
                  <w:sz w:val="22"/>
                  <w:szCs w:val="22"/>
                </w:rPr>
              </m:ctrlPr>
            </m:accPr>
            <m:e>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S</m:t>
                  </m:r>
                </m:e>
                <m:sub>
                  <m:r>
                    <m:rPr>
                      <m:sty m:val="bi"/>
                    </m:rPr>
                    <w:rPr>
                      <w:rFonts w:ascii="Cambria Math" w:eastAsiaTheme="minorEastAsia" w:hAnsi="Cambria Math"/>
                      <w:color w:val="auto"/>
                      <w:sz w:val="22"/>
                      <w:szCs w:val="22"/>
                    </w:rPr>
                    <m:t>S</m:t>
                  </m:r>
                </m:sub>
              </m:sSub>
            </m:e>
          </m:acc>
          <m:r>
            <m:rPr>
              <m:sty m:val="bi"/>
            </m:rPr>
            <w:rPr>
              <w:rFonts w:ascii="Cambria Math" w:eastAsiaTheme="minorEastAsia" w:hAnsi="Cambria Math"/>
              <w:color w:val="auto"/>
              <w:sz w:val="22"/>
              <w:szCs w:val="22"/>
            </w:rPr>
            <m:t>=γ</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I</m:t>
              </m:r>
            </m:e>
            <m:sub>
              <m:r>
                <m:rPr>
                  <m:sty m:val="bi"/>
                </m:rPr>
                <w:rPr>
                  <w:rFonts w:ascii="Cambria Math" w:eastAsiaTheme="minorEastAsia" w:hAnsi="Cambria Math"/>
                  <w:color w:val="auto"/>
                  <w:sz w:val="22"/>
                  <w:szCs w:val="22"/>
                </w:rPr>
                <m:t>S</m:t>
              </m:r>
            </m:sub>
          </m:sSub>
          <m:r>
            <m:rPr>
              <m:sty m:val="bi"/>
            </m:rPr>
            <w:rPr>
              <w:rFonts w:ascii="Cambria Math" w:eastAsiaTheme="minorEastAsia" w:hAnsi="Cambria Math"/>
              <w:color w:val="auto"/>
              <w:sz w:val="22"/>
              <w:szCs w:val="22"/>
            </w:rPr>
            <m:t>-</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(λ</m:t>
              </m:r>
            </m:e>
            <m:sub>
              <m:r>
                <m:rPr>
                  <m:sty m:val="bi"/>
                </m:rPr>
                <w:rPr>
                  <w:rFonts w:ascii="Cambria Math" w:eastAsiaTheme="minorEastAsia" w:hAnsi="Cambria Math"/>
                  <w:color w:val="auto"/>
                  <w:sz w:val="22"/>
                  <w:szCs w:val="22"/>
                </w:rPr>
                <m:t>S</m:t>
              </m:r>
            </m:sub>
          </m:sSub>
          <m:d>
            <m:dPr>
              <m:ctrlPr>
                <w:rPr>
                  <w:rFonts w:ascii="Cambria Math" w:eastAsiaTheme="minorEastAsia" w:hAnsi="Cambria Math"/>
                  <w:b w:val="0"/>
                  <w:bCs w:val="0"/>
                  <w:i/>
                  <w:color w:val="auto"/>
                  <w:sz w:val="22"/>
                  <w:szCs w:val="22"/>
                </w:rPr>
              </m:ctrlPr>
            </m:dPr>
            <m:e>
              <m:r>
                <m:rPr>
                  <m:sty m:val="bi"/>
                </m:rPr>
                <w:rPr>
                  <w:rFonts w:ascii="Cambria Math" w:eastAsiaTheme="minorEastAsia" w:hAnsi="Cambria Math"/>
                  <w:color w:val="auto"/>
                  <w:sz w:val="22"/>
                  <w:szCs w:val="22"/>
                </w:rPr>
                <m:t>t</m:t>
              </m:r>
            </m:e>
          </m:d>
          <m:r>
            <m:rPr>
              <m:sty m:val="bi"/>
            </m:rPr>
            <w:rPr>
              <w:rFonts w:ascii="Cambria Math" w:eastAsiaTheme="minorEastAsia" w:hAnsi="Cambria Math"/>
              <w:color w:val="auto"/>
              <w:sz w:val="22"/>
              <w:szCs w:val="22"/>
            </w:rPr>
            <m:t>+τ)</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S</m:t>
              </m:r>
            </m:e>
            <m:sub>
              <m:r>
                <m:rPr>
                  <m:sty m:val="bi"/>
                </m:rPr>
                <w:rPr>
                  <w:rFonts w:ascii="Cambria Math" w:eastAsiaTheme="minorEastAsia" w:hAnsi="Cambria Math"/>
                  <w:color w:val="auto"/>
                  <w:sz w:val="22"/>
                  <w:szCs w:val="22"/>
                </w:rPr>
                <m:t>S</m:t>
              </m:r>
            </m:sub>
          </m:sSub>
        </m:oMath>
      </m:oMathPara>
    </w:p>
    <w:p w:rsidR="00A75662" w:rsidRPr="00A75662" w:rsidRDefault="009E4A37" w:rsidP="00A75662">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e>
          </m:acc>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-(γ+τ)</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A75662" w:rsidRDefault="009E4A37" w:rsidP="00A75662">
      <w:pPr>
        <w:rPr>
          <w:rFonts w:eastAsiaTheme="minorEastAsia"/>
          <w:lang w:eastAsia="en-AU"/>
        </w:rPr>
      </w:pPr>
      <m:oMathPara>
        <m:oMath>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r>
            <w:rPr>
              <w:rFonts w:ascii="Cambria Math" w:eastAsiaTheme="minorEastAsia" w:hAnsi="Cambria Math"/>
              <w:lang w:eastAsia="en-AU"/>
            </w:rPr>
            <m:t>=τ</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d>
          <m:r>
            <w:rPr>
              <w:rFonts w:ascii="Cambria Math" w:eastAsiaTheme="minorEastAsia" w:hAnsi="Cambria Math"/>
              <w:lang w:eastAsia="en-AU"/>
            </w:rPr>
            <m:t>-</m:t>
          </m:r>
          <m:acc>
            <m:accPr>
              <m:chr m:val="̇"/>
              <m:ctrlPr>
                <w:rPr>
                  <w:rFonts w:ascii="Cambria Math" w:eastAsiaTheme="minorEastAsia" w:hAnsi="Cambria Math"/>
                  <w:i/>
                  <w:lang w:eastAsia="en-AU"/>
                </w:rPr>
              </m:ctrlPr>
            </m:accPr>
            <m:e>
              <m:r>
                <w:rPr>
                  <w:rFonts w:ascii="Cambria Math" w:eastAsiaTheme="minorEastAsia" w:hAnsi="Cambria Math"/>
                  <w:lang w:eastAsia="en-AU"/>
                </w:rPr>
                <m:t>θ</m:t>
              </m:r>
            </m:e>
          </m:acc>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oMath>
      </m:oMathPara>
    </w:p>
    <w:p w:rsidR="0049596E" w:rsidRDefault="00685D16" w:rsidP="0049596E">
      <w:pPr>
        <w:spacing w:before="240"/>
        <w:rPr>
          <w:rFonts w:eastAsiaTheme="minorEastAsia"/>
          <w:color w:val="000000"/>
          <w:kern w:val="24"/>
        </w:rPr>
      </w:pPr>
      <w:r>
        <w:rPr>
          <w:rFonts w:eastAsiaTheme="minorEastAsia"/>
          <w:color w:val="000000"/>
          <w:kern w:val="24"/>
        </w:rPr>
        <w:t xml:space="preserve">In reality, people are likely to seek treatment more when they know they have just engaged in risky behaviour, or when it is a longer times since their last visit. </w:t>
      </w:r>
      <w:commentRangeStart w:id="79"/>
      <w:r w:rsidR="00F3347C">
        <w:rPr>
          <w:rFonts w:eastAsiaTheme="minorEastAsia"/>
          <w:color w:val="000000"/>
          <w:kern w:val="24"/>
        </w:rPr>
        <w:t xml:space="preserve">People in PNG have quite high levels of knowledge about risky behaviour. </w:t>
      </w:r>
      <w:commentRangeEnd w:id="79"/>
      <w:r w:rsidR="00486012">
        <w:rPr>
          <w:rStyle w:val="CommentReference"/>
        </w:rPr>
        <w:commentReference w:id="79"/>
      </w:r>
      <w:r>
        <w:rPr>
          <w:rFonts w:eastAsiaTheme="minorEastAsia"/>
          <w:color w:val="000000"/>
          <w:kern w:val="24"/>
        </w:rPr>
        <w:t xml:space="preserve">Thus, </w:t>
      </w:r>
      <w:r w:rsidR="00F3347C">
        <w:rPr>
          <w:rFonts w:eastAsiaTheme="minorEastAsia"/>
          <w:color w:val="000000"/>
          <w:kern w:val="24"/>
        </w:rPr>
        <w:t xml:space="preserve">the rate of PPT should be higher among </w:t>
      </w:r>
      <w:r w:rsidR="007E3989">
        <w:rPr>
          <w:rFonts w:eastAsiaTheme="minorEastAsia"/>
          <w:color w:val="000000"/>
          <w:kern w:val="24"/>
        </w:rPr>
        <w:t>infected</w:t>
      </w:r>
      <w:r w:rsidR="00F3347C">
        <w:rPr>
          <w:rFonts w:eastAsiaTheme="minorEastAsia"/>
          <w:color w:val="000000"/>
          <w:kern w:val="24"/>
        </w:rPr>
        <w:t xml:space="preserve"> people and lower among susceptible people. However, this</w:t>
      </w:r>
      <w:r w:rsidR="00A75662">
        <w:rPr>
          <w:rFonts w:eastAsiaTheme="minorEastAsia"/>
          <w:color w:val="000000"/>
          <w:kern w:val="24"/>
        </w:rPr>
        <w:t xml:space="preserve"> effect is by nature very hard to prove experimentally</w:t>
      </w:r>
      <w:r w:rsidR="00F3347C">
        <w:rPr>
          <w:rFonts w:eastAsiaTheme="minorEastAsia"/>
          <w:color w:val="000000"/>
          <w:kern w:val="24"/>
        </w:rPr>
        <w:t xml:space="preserve">, so we disregarded it. </w:t>
      </w:r>
      <w:r w:rsidR="0049596E">
        <w:rPr>
          <w:rFonts w:eastAsiaTheme="minorEastAsia"/>
          <w:color w:val="000000"/>
          <w:kern w:val="24"/>
        </w:rPr>
        <w:t xml:space="preserve">We also assumed that people's risk-taking behaviour such as condom use would not increase because they felt safer (known as </w:t>
      </w:r>
      <w:r w:rsidR="0049596E">
        <w:rPr>
          <w:rFonts w:eastAsiaTheme="minorEastAsia"/>
          <w:i/>
          <w:color w:val="000000"/>
          <w:kern w:val="24"/>
        </w:rPr>
        <w:t>compensatory risk-taking</w:t>
      </w:r>
      <w:r w:rsidR="0049596E">
        <w:rPr>
          <w:rFonts w:eastAsiaTheme="minorEastAsia"/>
          <w:color w:val="000000"/>
          <w:kern w:val="24"/>
        </w:rPr>
        <w:t xml:space="preserve">). This </w:t>
      </w:r>
      <w:r w:rsidR="0049596E">
        <w:rPr>
          <w:rFonts w:eastAsiaTheme="minorEastAsia"/>
          <w:color w:val="000000"/>
          <w:kern w:val="24"/>
        </w:rPr>
        <w:lastRenderedPageBreak/>
        <w:t xml:space="preserve">has not been observed in practice, although it should remain a concern </w:t>
      </w:r>
      <w:r w:rsidR="00AF3D3F">
        <w:rPr>
          <w:rFonts w:eastAsiaTheme="minorEastAsia"/>
          <w:color w:val="000000"/>
          <w:kern w:val="24"/>
        </w:rPr>
        <w:t xml:space="preserve">in implementing PPT [WHO guide to PPT]. </w:t>
      </w:r>
    </w:p>
    <w:p w:rsidR="00685D16" w:rsidRDefault="00F3347C" w:rsidP="00685D16">
      <w:pPr>
        <w:rPr>
          <w:rFonts w:eastAsiaTheme="minorEastAsia"/>
          <w:color w:val="000000"/>
          <w:kern w:val="24"/>
        </w:rPr>
      </w:pPr>
      <w:r>
        <w:rPr>
          <w:rFonts w:eastAsiaTheme="minorEastAsia"/>
          <w:color w:val="000000"/>
          <w:kern w:val="24"/>
        </w:rPr>
        <w:t>We calculated the infection rate for males</w:t>
      </w:r>
      <w:r w:rsidR="00F77DCB">
        <w:rPr>
          <w:rFonts w:eastAsiaTheme="minorEastAsia"/>
          <w:color w:val="000000"/>
          <w:kern w:val="24"/>
        </w:rPr>
        <w:t xml:space="preserve"> using the weighted average of the infection levels among FSW </w:t>
      </w:r>
      <w:r w:rsidR="007E3989">
        <w:rPr>
          <w:rFonts w:eastAsiaTheme="minorEastAsia"/>
          <w:color w:val="000000"/>
          <w:kern w:val="24"/>
        </w:rPr>
        <w:t>receiving treatment</w:t>
      </w:r>
      <w:r w:rsidR="00F77DCB">
        <w:rPr>
          <w:rFonts w:eastAsiaTheme="minorEastAsia"/>
          <w:color w:val="000000"/>
          <w:kern w:val="24"/>
        </w:rPr>
        <w:t xml:space="preserve"> and FSW not receiving treatment. </w:t>
      </w:r>
    </w:p>
    <w:p w:rsidR="00F77DCB" w:rsidRDefault="00F90B48" w:rsidP="00F90B48">
      <w:pPr>
        <w:pStyle w:val="Heading1"/>
        <w:rPr>
          <w:rFonts w:eastAsiaTheme="minorEastAsia"/>
          <w:kern w:val="24"/>
        </w:rPr>
      </w:pPr>
      <w:r>
        <w:rPr>
          <w:rFonts w:eastAsiaTheme="minorEastAsia"/>
          <w:kern w:val="24"/>
        </w:rPr>
        <w:t>Results</w:t>
      </w:r>
    </w:p>
    <w:p w:rsidR="006242E0" w:rsidRDefault="009E4A37" w:rsidP="006242E0">
      <w:pPr>
        <w:pStyle w:val="Caption"/>
        <w:rPr>
          <w:rFonts w:eastAsiaTheme="minorEastAsia"/>
          <w:b w:val="0"/>
          <w:bCs w:val="0"/>
          <w:color w:val="auto"/>
          <w:sz w:val="22"/>
          <w:szCs w:val="22"/>
        </w:rPr>
      </w:pPr>
      <w:fldSimple w:instr=" REF _Ref412388957 \h  \* MERGEFORMAT ">
        <w:r w:rsidR="00AF3D3F" w:rsidRPr="00AF3D3F">
          <w:rPr>
            <w:rFonts w:eastAsiaTheme="minorEastAsia"/>
            <w:b w:val="0"/>
            <w:bCs w:val="0"/>
            <w:color w:val="auto"/>
            <w:sz w:val="22"/>
            <w:szCs w:val="22"/>
          </w:rPr>
          <w:t>Figure 3</w:t>
        </w:r>
      </w:fldSimple>
      <w:r w:rsidR="00A8182D" w:rsidRPr="00AF3D3F">
        <w:rPr>
          <w:rFonts w:eastAsiaTheme="minorEastAsia"/>
          <w:b w:val="0"/>
          <w:bCs w:val="0"/>
          <w:color w:val="auto"/>
          <w:sz w:val="22"/>
          <w:szCs w:val="22"/>
        </w:rPr>
        <w:t xml:space="preserve"> </w:t>
      </w:r>
      <w:r w:rsidR="00863ADD" w:rsidRPr="00FC44CC">
        <w:rPr>
          <w:rFonts w:eastAsiaTheme="minorEastAsia"/>
          <w:b w:val="0"/>
          <w:bCs w:val="0"/>
          <w:color w:val="auto"/>
          <w:sz w:val="22"/>
          <w:szCs w:val="22"/>
        </w:rPr>
        <w:t xml:space="preserve">shows that substantial impact on STI prevalences can be achieved among the FSW reached </w:t>
      </w:r>
      <w:r w:rsidR="00AF3D3F">
        <w:rPr>
          <w:rFonts w:eastAsiaTheme="minorEastAsia"/>
          <w:b w:val="0"/>
          <w:bCs w:val="0"/>
          <w:color w:val="auto"/>
          <w:sz w:val="22"/>
          <w:szCs w:val="22"/>
        </w:rPr>
        <w:t xml:space="preserve">by PPT </w:t>
      </w:r>
      <w:r w:rsidR="00863ADD" w:rsidRPr="00FC44CC">
        <w:rPr>
          <w:rFonts w:eastAsiaTheme="minorEastAsia"/>
          <w:b w:val="0"/>
          <w:bCs w:val="0"/>
          <w:color w:val="auto"/>
          <w:sz w:val="22"/>
          <w:szCs w:val="22"/>
        </w:rPr>
        <w:t xml:space="preserve">even at moderate frequencies </w:t>
      </w:r>
      <w:r w:rsidR="00863ADD">
        <w:rPr>
          <w:rFonts w:eastAsiaTheme="minorEastAsia"/>
          <w:b w:val="0"/>
          <w:bCs w:val="0"/>
          <w:color w:val="auto"/>
          <w:sz w:val="22"/>
          <w:szCs w:val="22"/>
        </w:rPr>
        <w:t xml:space="preserve">(treatment once every two months) </w:t>
      </w:r>
      <w:r w:rsidR="00863ADD" w:rsidRPr="00FC44CC">
        <w:rPr>
          <w:rFonts w:eastAsiaTheme="minorEastAsia"/>
          <w:b w:val="0"/>
          <w:bCs w:val="0"/>
          <w:color w:val="auto"/>
          <w:sz w:val="22"/>
          <w:szCs w:val="22"/>
        </w:rPr>
        <w:t>and coverages</w:t>
      </w:r>
      <w:r w:rsidR="00863ADD">
        <w:rPr>
          <w:rFonts w:eastAsiaTheme="minorEastAsia"/>
          <w:b w:val="0"/>
          <w:bCs w:val="0"/>
          <w:color w:val="auto"/>
          <w:sz w:val="22"/>
          <w:szCs w:val="22"/>
        </w:rPr>
        <w:t xml:space="preserve"> (50%)</w:t>
      </w:r>
      <w:r w:rsidR="00863ADD" w:rsidRPr="00FC44CC">
        <w:rPr>
          <w:rFonts w:eastAsiaTheme="minorEastAsia"/>
          <w:b w:val="0"/>
          <w:bCs w:val="0"/>
          <w:color w:val="auto"/>
          <w:sz w:val="22"/>
          <w:szCs w:val="22"/>
        </w:rPr>
        <w:t xml:space="preserve">. </w:t>
      </w:r>
      <w:r w:rsidR="00863ADD">
        <w:rPr>
          <w:rFonts w:eastAsiaTheme="minorEastAsia"/>
          <w:b w:val="0"/>
          <w:bCs w:val="0"/>
          <w:color w:val="auto"/>
          <w:sz w:val="22"/>
          <w:szCs w:val="22"/>
        </w:rPr>
        <w:t xml:space="preserve">A large impact on STI prevalences among </w:t>
      </w:r>
      <w:r w:rsidR="00AF3D3F">
        <w:rPr>
          <w:rFonts w:eastAsiaTheme="minorEastAsia"/>
          <w:b w:val="0"/>
          <w:bCs w:val="0"/>
          <w:color w:val="auto"/>
          <w:sz w:val="22"/>
          <w:szCs w:val="22"/>
        </w:rPr>
        <w:t xml:space="preserve">all </w:t>
      </w:r>
      <w:r w:rsidR="00863ADD">
        <w:rPr>
          <w:rFonts w:eastAsiaTheme="minorEastAsia"/>
          <w:b w:val="0"/>
          <w:bCs w:val="0"/>
          <w:color w:val="auto"/>
          <w:sz w:val="22"/>
          <w:szCs w:val="22"/>
        </w:rPr>
        <w:t xml:space="preserve">FSW is possible, particularly at higher coverages. There is </w:t>
      </w:r>
      <w:r w:rsidR="00AF3D3F">
        <w:rPr>
          <w:rFonts w:eastAsiaTheme="minorEastAsia"/>
          <w:b w:val="0"/>
          <w:bCs w:val="0"/>
          <w:color w:val="auto"/>
          <w:sz w:val="22"/>
          <w:szCs w:val="22"/>
        </w:rPr>
        <w:t xml:space="preserve">even </w:t>
      </w:r>
      <w:r w:rsidR="00863ADD">
        <w:rPr>
          <w:rFonts w:eastAsiaTheme="minorEastAsia"/>
          <w:b w:val="0"/>
          <w:bCs w:val="0"/>
          <w:color w:val="auto"/>
          <w:sz w:val="22"/>
          <w:szCs w:val="22"/>
        </w:rPr>
        <w:t xml:space="preserve">a significant decrease in STI prevalences </w:t>
      </w:r>
      <w:r w:rsidR="00AF3D3F">
        <w:rPr>
          <w:rFonts w:eastAsiaTheme="minorEastAsia"/>
          <w:b w:val="0"/>
          <w:bCs w:val="0"/>
          <w:color w:val="auto"/>
          <w:sz w:val="22"/>
          <w:szCs w:val="22"/>
        </w:rPr>
        <w:t>in</w:t>
      </w:r>
      <w:r w:rsidR="00863ADD">
        <w:rPr>
          <w:rFonts w:eastAsiaTheme="minorEastAsia"/>
          <w:b w:val="0"/>
          <w:bCs w:val="0"/>
          <w:color w:val="auto"/>
          <w:sz w:val="22"/>
          <w:szCs w:val="22"/>
        </w:rPr>
        <w:t xml:space="preserve"> populations other than FSW:</w:t>
      </w:r>
      <w:r w:rsidR="00BC37D5">
        <w:rPr>
          <w:rFonts w:eastAsiaTheme="minorEastAsia"/>
          <w:b w:val="0"/>
          <w:bCs w:val="0"/>
          <w:color w:val="auto"/>
          <w:sz w:val="22"/>
          <w:szCs w:val="22"/>
        </w:rPr>
        <w:t xml:space="preserve"> populations other than FSW experience a relative decrease in STI prevalence between 45% and 50% as large as the relative decrease </w:t>
      </w:r>
      <w:r w:rsidR="00AF3D3F">
        <w:rPr>
          <w:rFonts w:eastAsiaTheme="minorEastAsia"/>
          <w:b w:val="0"/>
          <w:bCs w:val="0"/>
          <w:color w:val="auto"/>
          <w:sz w:val="22"/>
          <w:szCs w:val="22"/>
        </w:rPr>
        <w:t xml:space="preserve">that </w:t>
      </w:r>
      <w:r w:rsidR="00BC37D5">
        <w:rPr>
          <w:rFonts w:eastAsiaTheme="minorEastAsia"/>
          <w:b w:val="0"/>
          <w:bCs w:val="0"/>
          <w:color w:val="auto"/>
          <w:sz w:val="22"/>
          <w:szCs w:val="22"/>
        </w:rPr>
        <w:t>FSW experience, and a correspondingly large decrease in HIV prevalence. Under the other intervention we have considered, this decrease varies between 43% and 51%.</w:t>
      </w:r>
    </w:p>
    <w:p w:rsidR="00AF3D3F" w:rsidRDefault="00AF3D3F" w:rsidP="00AF3D3F">
      <w:pPr>
        <w:pStyle w:val="Caption"/>
        <w:rPr>
          <w:rFonts w:eastAsiaTheme="minorEastAsia"/>
          <w:b w:val="0"/>
          <w:bCs w:val="0"/>
          <w:color w:val="auto"/>
          <w:sz w:val="22"/>
          <w:szCs w:val="22"/>
        </w:rPr>
      </w:pPr>
    </w:p>
    <w:p w:rsidR="00AF3D3F" w:rsidRPr="0017298E" w:rsidRDefault="00AF3D3F" w:rsidP="00AF3D3F">
      <w:pPr>
        <w:pStyle w:val="Caption"/>
        <w:rPr>
          <w:rFonts w:eastAsiaTheme="minorEastAsia"/>
        </w:rPr>
        <w:sectPr w:rsidR="00AF3D3F" w:rsidRPr="0017298E" w:rsidSect="00FC44CC">
          <w:type w:val="continuous"/>
          <w:pgSz w:w="11906" w:h="16838"/>
          <w:pgMar w:top="1440" w:right="1440" w:bottom="1440" w:left="1440" w:header="708" w:footer="708" w:gutter="0"/>
          <w:cols w:space="708"/>
          <w:docGrid w:linePitch="360"/>
        </w:sectPr>
      </w:pPr>
      <w:bookmarkStart w:id="80" w:name="_Ref412388957"/>
      <w:commentRangeStart w:id="81"/>
      <w:r>
        <w:t xml:space="preserve">Figure </w:t>
      </w:r>
      <w:r w:rsidR="009E4A37">
        <w:fldChar w:fldCharType="begin"/>
      </w:r>
      <w:r w:rsidR="001E50E2">
        <w:instrText xml:space="preserve"> SEQ Figure \* ARABIC </w:instrText>
      </w:r>
      <w:r w:rsidR="009E4A37">
        <w:fldChar w:fldCharType="separate"/>
      </w:r>
      <w:r>
        <w:rPr>
          <w:noProof/>
        </w:rPr>
        <w:t>3</w:t>
      </w:r>
      <w:r w:rsidR="009E4A37">
        <w:rPr>
          <w:noProof/>
        </w:rPr>
        <w:fldChar w:fldCharType="end"/>
      </w:r>
      <w:bookmarkEnd w:id="80"/>
      <w:r>
        <w:t xml:space="preserve">: </w:t>
      </w:r>
      <w:commentRangeEnd w:id="81"/>
      <w:r w:rsidR="00486012">
        <w:rPr>
          <w:rStyle w:val="CommentReference"/>
          <w:b w:val="0"/>
          <w:bCs w:val="0"/>
          <w:color w:val="auto"/>
        </w:rPr>
        <w:commentReference w:id="81"/>
      </w:r>
      <w:r>
        <w:t xml:space="preserve">Effect of PPT on STI prevalences among a. FSW receiving PPT, b. all FSW, c. the whole population. </w:t>
      </w:r>
      <w:proofErr w:type="gramStart"/>
      <w:r>
        <w:t>d</w:t>
      </w:r>
      <w:proofErr w:type="gramEnd"/>
      <w:r>
        <w:t>. shows the effect on STI prevalences for each sub-population as a proportion of the initial prevalence.</w:t>
      </w:r>
      <w:r w:rsidRPr="0017298E">
        <w:rPr>
          <w:rFonts w:eastAsiaTheme="minorEastAsia"/>
        </w:rPr>
        <w:t xml:space="preserve"> </w:t>
      </w:r>
      <w:proofErr w:type="spellStart"/>
      <w:ins w:id="82" w:author="Richard Gray" w:date="2015-02-26T09:12:00Z">
        <w:r w:rsidR="00486012">
          <w:rPr>
            <w:rFonts w:eastAsiaTheme="minorEastAsia"/>
          </w:rPr>
          <w:t>Cov</w:t>
        </w:r>
        <w:proofErr w:type="spellEnd"/>
        <w:r w:rsidR="00486012">
          <w:rPr>
            <w:rFonts w:eastAsiaTheme="minorEastAsia"/>
          </w:rPr>
          <w:t xml:space="preserve"> = Coverage of prioritized population, Freq. = frequency of PPT per year</w:t>
        </w:r>
      </w:ins>
    </w:p>
    <w:p w:rsidR="00AF3D3F" w:rsidRPr="00FC44CC" w:rsidRDefault="00AF3D3F" w:rsidP="00AF3D3F">
      <w:pPr>
        <w:pStyle w:val="Caption"/>
        <w:sectPr w:rsidR="00AF3D3F" w:rsidRPr="00FC44CC" w:rsidSect="00FC44CC">
          <w:type w:val="continuous"/>
          <w:pgSz w:w="11906" w:h="16838"/>
          <w:pgMar w:top="1440" w:right="1440" w:bottom="1440" w:left="1440" w:header="708" w:footer="708" w:gutter="0"/>
          <w:cols w:num="2" w:space="708"/>
          <w:docGrid w:linePitch="360"/>
        </w:sectPr>
      </w:pPr>
      <w:r>
        <w:rPr>
          <w:noProof/>
          <w:lang w:eastAsia="en-AU"/>
        </w:rPr>
        <w:lastRenderedPageBreak/>
        <w:drawing>
          <wp:inline distT="0" distB="0" distL="0" distR="0">
            <wp:extent cx="2639264" cy="1758406"/>
            <wp:effectExtent l="19050" t="0" r="8686" b="0"/>
            <wp:docPr id="13" name="Picture 2" descr="PPT a FSW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 a FSW STI.png"/>
                    <pic:cNvPicPr/>
                  </pic:nvPicPr>
                  <pic:blipFill>
                    <a:blip r:embed="rId11" cstate="print"/>
                    <a:stretch>
                      <a:fillRect/>
                    </a:stretch>
                  </pic:blipFill>
                  <pic:spPr>
                    <a:xfrm>
                      <a:off x="0" y="0"/>
                      <a:ext cx="2639264" cy="1758406"/>
                    </a:xfrm>
                    <a:prstGeom prst="rect">
                      <a:avLst/>
                    </a:prstGeom>
                  </pic:spPr>
                </pic:pic>
              </a:graphicData>
            </a:graphic>
          </wp:inline>
        </w:drawing>
      </w:r>
      <w:r>
        <w:rPr>
          <w:noProof/>
          <w:lang w:eastAsia="en-AU"/>
        </w:rPr>
        <w:drawing>
          <wp:inline distT="0" distB="0" distL="0" distR="0">
            <wp:extent cx="2640965" cy="1759538"/>
            <wp:effectExtent l="19050" t="0" r="6985" b="0"/>
            <wp:docPr id="14" name="Picture 1" descr="FSW a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W a STI.png"/>
                    <pic:cNvPicPr/>
                  </pic:nvPicPr>
                  <pic:blipFill>
                    <a:blip r:embed="rId12" cstate="print"/>
                    <a:stretch>
                      <a:fillRect/>
                    </a:stretch>
                  </pic:blipFill>
                  <pic:spPr>
                    <a:xfrm>
                      <a:off x="0" y="0"/>
                      <a:ext cx="2640965" cy="1759538"/>
                    </a:xfrm>
                    <a:prstGeom prst="rect">
                      <a:avLst/>
                    </a:prstGeom>
                  </pic:spPr>
                </pic:pic>
              </a:graphicData>
            </a:graphic>
          </wp:inline>
        </w:drawing>
      </w:r>
      <w:r>
        <w:t xml:space="preserve">  </w:t>
      </w:r>
      <w:r>
        <w:rPr>
          <w:noProof/>
          <w:lang w:eastAsia="en-AU"/>
        </w:rPr>
        <w:lastRenderedPageBreak/>
        <w:drawing>
          <wp:inline distT="0" distB="0" distL="0" distR="0">
            <wp:extent cx="2640965" cy="1759538"/>
            <wp:effectExtent l="19050" t="0" r="6985" b="0"/>
            <wp:docPr id="15" name="Picture 3" descr="Overall STI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STI scen.png"/>
                    <pic:cNvPicPr/>
                  </pic:nvPicPr>
                  <pic:blipFill>
                    <a:blip r:embed="rId13" cstate="print"/>
                    <a:stretch>
                      <a:fillRect/>
                    </a:stretch>
                  </pic:blipFill>
                  <pic:spPr>
                    <a:xfrm>
                      <a:off x="0" y="0"/>
                      <a:ext cx="2640965" cy="1759538"/>
                    </a:xfrm>
                    <a:prstGeom prst="rect">
                      <a:avLst/>
                    </a:prstGeom>
                  </pic:spPr>
                </pic:pic>
              </a:graphicData>
            </a:graphic>
          </wp:inline>
        </w:drawing>
      </w:r>
      <w:r>
        <w:t xml:space="preserve"> </w:t>
      </w:r>
      <w:r w:rsidR="004E3B43">
        <w:rPr>
          <w:noProof/>
          <w:lang w:eastAsia="en-AU"/>
        </w:rPr>
        <w:drawing>
          <wp:inline distT="0" distB="0" distL="0" distR="0">
            <wp:extent cx="2593023" cy="1726244"/>
            <wp:effectExtent l="19050" t="0" r="0" b="0"/>
            <wp:docPr id="1" name="Picture 0" descr="H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png"/>
                    <pic:cNvPicPr/>
                  </pic:nvPicPr>
                  <pic:blipFill>
                    <a:blip r:embed="rId14" cstate="print"/>
                    <a:stretch>
                      <a:fillRect/>
                    </a:stretch>
                  </pic:blipFill>
                  <pic:spPr>
                    <a:xfrm>
                      <a:off x="0" y="0"/>
                      <a:ext cx="2593023" cy="1726244"/>
                    </a:xfrm>
                    <a:prstGeom prst="rect">
                      <a:avLst/>
                    </a:prstGeom>
                  </pic:spPr>
                </pic:pic>
              </a:graphicData>
            </a:graphic>
          </wp:inline>
        </w:drawing>
      </w:r>
    </w:p>
    <w:p w:rsidR="00AF3D3F" w:rsidRPr="004408C6" w:rsidRDefault="00AF3D3F" w:rsidP="00AF3D3F"/>
    <w:p w:rsidR="00AF3D3F" w:rsidRPr="00FC44CC" w:rsidRDefault="00AF3D3F" w:rsidP="00AF3D3F">
      <w:pPr>
        <w:pStyle w:val="Caption"/>
        <w:rPr>
          <w:rFonts w:eastAsiaTheme="minorEastAsia"/>
          <w:b w:val="0"/>
          <w:bCs w:val="0"/>
          <w:color w:val="auto"/>
          <w:sz w:val="22"/>
          <w:szCs w:val="22"/>
        </w:rPr>
        <w:sectPr w:rsidR="00AF3D3F" w:rsidRPr="00FC44CC" w:rsidSect="00FC44CC">
          <w:type w:val="continuous"/>
          <w:pgSz w:w="11906" w:h="16838"/>
          <w:pgMar w:top="1440" w:right="1440" w:bottom="1440" w:left="1440" w:header="708" w:footer="708" w:gutter="0"/>
          <w:cols w:num="2" w:space="708"/>
          <w:docGrid w:linePitch="360"/>
        </w:sectPr>
      </w:pPr>
    </w:p>
    <w:commentRangeStart w:id="83"/>
    <w:p w:rsidR="00AF3D3F" w:rsidRDefault="009E4A37" w:rsidP="00AF3D3F">
      <w:pPr>
        <w:pStyle w:val="Caption"/>
        <w:rPr>
          <w:rFonts w:eastAsiaTheme="minorEastAsia"/>
          <w:b w:val="0"/>
          <w:bCs w:val="0"/>
          <w:color w:val="auto"/>
          <w:sz w:val="22"/>
          <w:szCs w:val="22"/>
        </w:rPr>
      </w:pPr>
      <w:r>
        <w:lastRenderedPageBreak/>
        <w:fldChar w:fldCharType="begin"/>
      </w:r>
      <w:r w:rsidR="001E50E2">
        <w:instrText xml:space="preserve"> REF _Ref412388957 \h  \* MERGEFORMAT </w:instrText>
      </w:r>
      <w:r>
        <w:fldChar w:fldCharType="separate"/>
      </w:r>
      <w:r w:rsidR="00E85A7F" w:rsidRPr="00E85A7F">
        <w:rPr>
          <w:rFonts w:eastAsiaTheme="minorEastAsia"/>
          <w:b w:val="0"/>
          <w:bCs w:val="0"/>
          <w:color w:val="auto"/>
          <w:sz w:val="22"/>
          <w:szCs w:val="22"/>
        </w:rPr>
        <w:t>Figure 2</w:t>
      </w:r>
      <w:r>
        <w:fldChar w:fldCharType="end"/>
      </w:r>
      <w:commentRangeEnd w:id="83"/>
      <w:r w:rsidR="00486012">
        <w:rPr>
          <w:rStyle w:val="CommentReference"/>
          <w:b w:val="0"/>
          <w:bCs w:val="0"/>
          <w:color w:val="auto"/>
        </w:rPr>
        <w:commentReference w:id="83"/>
      </w:r>
      <w:r w:rsidR="00BC37D5">
        <w:rPr>
          <w:rFonts w:eastAsiaTheme="minorEastAsia"/>
          <w:b w:val="0"/>
          <w:bCs w:val="0"/>
          <w:color w:val="auto"/>
          <w:sz w:val="22"/>
          <w:szCs w:val="22"/>
        </w:rPr>
        <w:t xml:space="preserve"> </w:t>
      </w:r>
      <w:r w:rsidR="00BC37D5" w:rsidRPr="00BC37D5">
        <w:rPr>
          <w:rFonts w:eastAsiaTheme="minorEastAsia"/>
          <w:b w:val="0"/>
          <w:bCs w:val="0"/>
          <w:color w:val="auto"/>
          <w:sz w:val="22"/>
          <w:szCs w:val="22"/>
        </w:rPr>
        <w:t xml:space="preserve">shows that there </w:t>
      </w:r>
      <w:del w:id="84" w:author="Crock" w:date="2015-02-26T18:09:00Z">
        <w:r w:rsidR="00BC37D5" w:rsidRPr="00BC37D5" w:rsidDel="003A6A4F">
          <w:rPr>
            <w:rFonts w:eastAsiaTheme="minorEastAsia"/>
            <w:b w:val="0"/>
            <w:bCs w:val="0"/>
            <w:color w:val="auto"/>
            <w:sz w:val="22"/>
            <w:szCs w:val="22"/>
          </w:rPr>
          <w:delText xml:space="preserve">is </w:delText>
        </w:r>
      </w:del>
      <w:ins w:id="85" w:author="Crock" w:date="2015-02-26T18:09:00Z">
        <w:r w:rsidR="003A6A4F">
          <w:rPr>
            <w:rFonts w:eastAsiaTheme="minorEastAsia"/>
            <w:b w:val="0"/>
            <w:bCs w:val="0"/>
            <w:color w:val="auto"/>
            <w:sz w:val="22"/>
            <w:szCs w:val="22"/>
          </w:rPr>
          <w:t>was</w:t>
        </w:r>
        <w:r w:rsidR="003A6A4F" w:rsidRPr="00BC37D5">
          <w:rPr>
            <w:rFonts w:eastAsiaTheme="minorEastAsia"/>
            <w:b w:val="0"/>
            <w:bCs w:val="0"/>
            <w:color w:val="auto"/>
            <w:sz w:val="22"/>
            <w:szCs w:val="22"/>
          </w:rPr>
          <w:t xml:space="preserve"> </w:t>
        </w:r>
      </w:ins>
      <w:r w:rsidR="00BC37D5" w:rsidRPr="00BC37D5">
        <w:rPr>
          <w:rFonts w:eastAsiaTheme="minorEastAsia"/>
          <w:b w:val="0"/>
          <w:bCs w:val="0"/>
          <w:color w:val="auto"/>
          <w:sz w:val="22"/>
          <w:szCs w:val="22"/>
        </w:rPr>
        <w:t xml:space="preserve">a much greater decrease in STI prevalence in </w:t>
      </w:r>
      <w:del w:id="86" w:author="Crock" w:date="2015-02-26T18:09:00Z">
        <w:r w:rsidR="00BC37D5" w:rsidRPr="00BC37D5" w:rsidDel="003A6A4F">
          <w:rPr>
            <w:rFonts w:eastAsiaTheme="minorEastAsia"/>
            <w:b w:val="0"/>
            <w:bCs w:val="0"/>
            <w:color w:val="auto"/>
            <w:sz w:val="22"/>
            <w:szCs w:val="22"/>
          </w:rPr>
          <w:delText xml:space="preserve">an </w:delText>
        </w:r>
      </w:del>
      <w:r w:rsidR="00BC37D5" w:rsidRPr="00BC37D5">
        <w:rPr>
          <w:rFonts w:eastAsiaTheme="minorEastAsia"/>
          <w:b w:val="0"/>
          <w:bCs w:val="0"/>
          <w:color w:val="auto"/>
          <w:sz w:val="22"/>
          <w:szCs w:val="22"/>
        </w:rPr>
        <w:t xml:space="preserve">urban </w:t>
      </w:r>
      <w:del w:id="87" w:author="Crock" w:date="2015-02-26T18:09:00Z">
        <w:r w:rsidR="00BC37D5" w:rsidRPr="00BC37D5" w:rsidDel="003A6A4F">
          <w:rPr>
            <w:rFonts w:eastAsiaTheme="minorEastAsia"/>
            <w:b w:val="0"/>
            <w:bCs w:val="0"/>
            <w:color w:val="auto"/>
            <w:sz w:val="22"/>
            <w:szCs w:val="22"/>
          </w:rPr>
          <w:delText xml:space="preserve">setting </w:delText>
        </w:r>
      </w:del>
      <w:ins w:id="88" w:author="Crock" w:date="2015-02-26T18:09:00Z">
        <w:r w:rsidR="003A6A4F">
          <w:rPr>
            <w:rFonts w:eastAsiaTheme="minorEastAsia"/>
            <w:b w:val="0"/>
            <w:bCs w:val="0"/>
            <w:color w:val="auto"/>
            <w:sz w:val="22"/>
            <w:szCs w:val="22"/>
          </w:rPr>
          <w:t xml:space="preserve">areas </w:t>
        </w:r>
      </w:ins>
      <w:r w:rsidR="00BC37D5" w:rsidRPr="00BC37D5">
        <w:rPr>
          <w:rFonts w:eastAsiaTheme="minorEastAsia"/>
          <w:b w:val="0"/>
          <w:bCs w:val="0"/>
          <w:color w:val="auto"/>
          <w:sz w:val="22"/>
          <w:szCs w:val="22"/>
        </w:rPr>
        <w:t xml:space="preserve">than in </w:t>
      </w:r>
      <w:del w:id="89" w:author="Crock" w:date="2015-02-26T18:09:00Z">
        <w:r w:rsidR="00BC37D5" w:rsidRPr="00BC37D5" w:rsidDel="003A6A4F">
          <w:rPr>
            <w:rFonts w:eastAsiaTheme="minorEastAsia"/>
            <w:b w:val="0"/>
            <w:bCs w:val="0"/>
            <w:color w:val="auto"/>
            <w:sz w:val="22"/>
            <w:szCs w:val="22"/>
          </w:rPr>
          <w:delText xml:space="preserve">a </w:delText>
        </w:r>
      </w:del>
      <w:r w:rsidR="00BC37D5" w:rsidRPr="00BC37D5">
        <w:rPr>
          <w:rFonts w:eastAsiaTheme="minorEastAsia"/>
          <w:b w:val="0"/>
          <w:bCs w:val="0"/>
          <w:color w:val="auto"/>
          <w:sz w:val="22"/>
          <w:szCs w:val="22"/>
        </w:rPr>
        <w:t>rural</w:t>
      </w:r>
      <w:ins w:id="90" w:author="Crock" w:date="2015-02-26T18:09:00Z">
        <w:r w:rsidR="003A6A4F">
          <w:rPr>
            <w:rFonts w:eastAsiaTheme="minorEastAsia"/>
            <w:b w:val="0"/>
            <w:bCs w:val="0"/>
            <w:color w:val="auto"/>
            <w:sz w:val="22"/>
            <w:szCs w:val="22"/>
          </w:rPr>
          <w:t xml:space="preserve"> areas</w:t>
        </w:r>
      </w:ins>
      <w:del w:id="91" w:author="Crock" w:date="2015-02-26T18:09:00Z">
        <w:r w:rsidR="00BC37D5" w:rsidRPr="00BC37D5" w:rsidDel="003A6A4F">
          <w:rPr>
            <w:rFonts w:eastAsiaTheme="minorEastAsia"/>
            <w:b w:val="0"/>
            <w:bCs w:val="0"/>
            <w:color w:val="auto"/>
            <w:sz w:val="22"/>
            <w:szCs w:val="22"/>
          </w:rPr>
          <w:delText xml:space="preserve"> setting</w:delText>
        </w:r>
      </w:del>
      <w:r w:rsidR="00BC37D5" w:rsidRPr="00BC37D5">
        <w:rPr>
          <w:rFonts w:eastAsiaTheme="minorEastAsia"/>
          <w:b w:val="0"/>
          <w:bCs w:val="0"/>
          <w:color w:val="auto"/>
          <w:sz w:val="22"/>
          <w:szCs w:val="22"/>
        </w:rPr>
        <w:t>.</w:t>
      </w:r>
      <w:r w:rsidR="00BC37D5">
        <w:rPr>
          <w:rFonts w:eastAsiaTheme="minorEastAsia"/>
          <w:b w:val="0"/>
          <w:bCs w:val="0"/>
          <w:color w:val="auto"/>
          <w:sz w:val="22"/>
          <w:szCs w:val="22"/>
        </w:rPr>
        <w:t xml:space="preserve"> In </w:t>
      </w:r>
      <w:del w:id="92" w:author="Crock" w:date="2015-02-26T18:09:00Z">
        <w:r w:rsidR="00BC37D5" w:rsidDel="003A6A4F">
          <w:rPr>
            <w:rFonts w:eastAsiaTheme="minorEastAsia"/>
            <w:b w:val="0"/>
            <w:bCs w:val="0"/>
            <w:color w:val="auto"/>
            <w:sz w:val="22"/>
            <w:szCs w:val="22"/>
          </w:rPr>
          <w:delText>a rural setting</w:delText>
        </w:r>
      </w:del>
      <w:ins w:id="93" w:author="Crock" w:date="2015-02-26T18:09:00Z">
        <w:r w:rsidR="003A6A4F">
          <w:rPr>
            <w:rFonts w:eastAsiaTheme="minorEastAsia"/>
            <w:b w:val="0"/>
            <w:bCs w:val="0"/>
            <w:color w:val="auto"/>
            <w:sz w:val="22"/>
            <w:szCs w:val="22"/>
          </w:rPr>
          <w:t>rural areas</w:t>
        </w:r>
      </w:ins>
      <w:r w:rsidR="00BC37D5">
        <w:rPr>
          <w:rFonts w:eastAsiaTheme="minorEastAsia"/>
          <w:b w:val="0"/>
          <w:bCs w:val="0"/>
          <w:color w:val="auto"/>
          <w:sz w:val="22"/>
          <w:szCs w:val="22"/>
        </w:rPr>
        <w:t>, STI prevalences f</w:t>
      </w:r>
      <w:del w:id="94" w:author="Crock" w:date="2015-02-26T18:10:00Z">
        <w:r w:rsidR="00BC37D5" w:rsidDel="003A6A4F">
          <w:rPr>
            <w:rFonts w:eastAsiaTheme="minorEastAsia"/>
            <w:b w:val="0"/>
            <w:bCs w:val="0"/>
            <w:color w:val="auto"/>
            <w:sz w:val="22"/>
            <w:szCs w:val="22"/>
          </w:rPr>
          <w:delText>a</w:delText>
        </w:r>
      </w:del>
      <w:ins w:id="95" w:author="Crock" w:date="2015-02-26T18:10:00Z">
        <w:r w:rsidR="003A6A4F">
          <w:rPr>
            <w:rFonts w:eastAsiaTheme="minorEastAsia"/>
            <w:b w:val="0"/>
            <w:bCs w:val="0"/>
            <w:color w:val="auto"/>
            <w:sz w:val="22"/>
            <w:szCs w:val="22"/>
          </w:rPr>
          <w:t>e</w:t>
        </w:r>
      </w:ins>
      <w:r w:rsidR="00BC37D5">
        <w:rPr>
          <w:rFonts w:eastAsiaTheme="minorEastAsia"/>
          <w:b w:val="0"/>
          <w:bCs w:val="0"/>
          <w:color w:val="auto"/>
          <w:sz w:val="22"/>
          <w:szCs w:val="22"/>
        </w:rPr>
        <w:t>ll only slightly, which cause</w:t>
      </w:r>
      <w:ins w:id="96" w:author="Crock" w:date="2015-02-26T18:10:00Z">
        <w:r w:rsidR="003A6A4F">
          <w:rPr>
            <w:rFonts w:eastAsiaTheme="minorEastAsia"/>
            <w:b w:val="0"/>
            <w:bCs w:val="0"/>
            <w:color w:val="auto"/>
            <w:sz w:val="22"/>
            <w:szCs w:val="22"/>
          </w:rPr>
          <w:t>d</w:t>
        </w:r>
      </w:ins>
      <w:del w:id="97" w:author="Crock" w:date="2015-02-26T18:10:00Z">
        <w:r w:rsidR="00BC37D5" w:rsidDel="003A6A4F">
          <w:rPr>
            <w:rFonts w:eastAsiaTheme="minorEastAsia"/>
            <w:b w:val="0"/>
            <w:bCs w:val="0"/>
            <w:color w:val="auto"/>
            <w:sz w:val="22"/>
            <w:szCs w:val="22"/>
          </w:rPr>
          <w:delText>s</w:delText>
        </w:r>
      </w:del>
      <w:r w:rsidR="00BC37D5">
        <w:rPr>
          <w:rFonts w:eastAsiaTheme="minorEastAsia"/>
          <w:b w:val="0"/>
          <w:bCs w:val="0"/>
          <w:color w:val="auto"/>
          <w:sz w:val="22"/>
          <w:szCs w:val="22"/>
        </w:rPr>
        <w:t xml:space="preserve"> a</w:t>
      </w:r>
      <w:ins w:id="98" w:author="Crock" w:date="2015-02-26T18:10:00Z">
        <w:r w:rsidR="003A6A4F">
          <w:rPr>
            <w:rFonts w:eastAsiaTheme="minorEastAsia"/>
            <w:b w:val="0"/>
            <w:bCs w:val="0"/>
            <w:color w:val="auto"/>
            <w:sz w:val="22"/>
            <w:szCs w:val="22"/>
          </w:rPr>
          <w:t xml:space="preserve"> less significant </w:t>
        </w:r>
      </w:ins>
      <w:del w:id="99" w:author="Crock" w:date="2015-02-26T18:10:00Z">
        <w:r w:rsidR="00BC37D5" w:rsidDel="003A6A4F">
          <w:rPr>
            <w:rFonts w:eastAsiaTheme="minorEastAsia"/>
            <w:b w:val="0"/>
            <w:bCs w:val="0"/>
            <w:color w:val="auto"/>
            <w:sz w:val="22"/>
            <w:szCs w:val="22"/>
          </w:rPr>
          <w:delText xml:space="preserve">n almost insignificant </w:delText>
        </w:r>
      </w:del>
      <w:r w:rsidR="00BC37D5">
        <w:rPr>
          <w:rFonts w:eastAsiaTheme="minorEastAsia"/>
          <w:b w:val="0"/>
          <w:bCs w:val="0"/>
          <w:color w:val="auto"/>
          <w:sz w:val="22"/>
          <w:szCs w:val="22"/>
        </w:rPr>
        <w:t xml:space="preserve">drop in HIV. However, in an urban setting, all of the interventions we are considering bring STI prevalences close to 0. This has a correspondingly greater impact on HIV prevalences. Because PNG's population is largely rural, the overall impact of the interventions we have considered is small. </w:t>
      </w:r>
      <w:bookmarkStart w:id="100" w:name="_Ref412388496"/>
    </w:p>
    <w:p w:rsidR="00AF3D3F" w:rsidRDefault="00AF3D3F" w:rsidP="00AF3D3F">
      <w:pPr>
        <w:pStyle w:val="Caption"/>
      </w:pPr>
      <w:commentRangeStart w:id="101"/>
      <w:r>
        <w:lastRenderedPageBreak/>
        <w:t xml:space="preserve">Figure </w:t>
      </w:r>
      <w:r w:rsidR="009E4A37">
        <w:fldChar w:fldCharType="begin"/>
      </w:r>
      <w:r w:rsidR="001E50E2">
        <w:instrText xml:space="preserve"> SEQ Figure \* ARABIC </w:instrText>
      </w:r>
      <w:r w:rsidR="009E4A37">
        <w:fldChar w:fldCharType="separate"/>
      </w:r>
      <w:r>
        <w:rPr>
          <w:noProof/>
        </w:rPr>
        <w:t>2</w:t>
      </w:r>
      <w:r w:rsidR="009E4A37">
        <w:rPr>
          <w:noProof/>
        </w:rPr>
        <w:fldChar w:fldCharType="end"/>
      </w:r>
      <w:bookmarkEnd w:id="100"/>
      <w:r>
        <w:t xml:space="preserve">: </w:t>
      </w:r>
      <w:commentRangeEnd w:id="101"/>
      <w:r w:rsidR="00486012">
        <w:rPr>
          <w:rStyle w:val="CommentReference"/>
          <w:b w:val="0"/>
          <w:bCs w:val="0"/>
          <w:color w:val="auto"/>
        </w:rPr>
        <w:commentReference w:id="101"/>
      </w:r>
      <w:r>
        <w:t>a-c: Effect of PPT on STI prevalences in PNG a. overall, b. in rural setting, c. in urban setting.</w:t>
      </w:r>
      <w:r>
        <w:br/>
      </w:r>
      <w:proofErr w:type="gramStart"/>
      <w:r>
        <w:t>d-f</w:t>
      </w:r>
      <w:proofErr w:type="gramEnd"/>
      <w:r>
        <w:t>: Effect of PPT on HIV prevalences d. overall, e. in rural setting, f. in urban setting</w:t>
      </w:r>
    </w:p>
    <w:p w:rsidR="002E0564" w:rsidRDefault="00E14FB1" w:rsidP="00792F9C">
      <w:proofErr w:type="gramStart"/>
      <w:r>
        <w:t>a</w:t>
      </w:r>
      <w:proofErr w:type="gramEnd"/>
      <w:r>
        <w:t xml:space="preserve">. </w:t>
      </w:r>
      <w:r w:rsidRPr="002E0564">
        <w:rPr>
          <w:noProof/>
          <w:position w:val="-400"/>
          <w:lang w:eastAsia="en-AU"/>
        </w:rPr>
        <w:drawing>
          <wp:inline distT="0" distB="0" distL="0" distR="0">
            <wp:extent cx="2623380" cy="1747823"/>
            <wp:effectExtent l="19050" t="0" r="5520" b="0"/>
            <wp:docPr id="6" name="Picture 5" descr="STI sc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a.png"/>
                    <pic:cNvPicPr/>
                  </pic:nvPicPr>
                  <pic:blipFill>
                    <a:blip r:embed="rId15" cstate="print"/>
                    <a:stretch>
                      <a:fillRect/>
                    </a:stretch>
                  </pic:blipFill>
                  <pic:spPr>
                    <a:xfrm>
                      <a:off x="0" y="0"/>
                      <a:ext cx="2623380" cy="1747823"/>
                    </a:xfrm>
                    <a:prstGeom prst="rect">
                      <a:avLst/>
                    </a:prstGeom>
                  </pic:spPr>
                </pic:pic>
              </a:graphicData>
            </a:graphic>
          </wp:inline>
        </w:drawing>
      </w:r>
      <w:r w:rsidR="002E0564">
        <w:t xml:space="preserve"> d.</w:t>
      </w:r>
      <w:r>
        <w:t xml:space="preserve"> </w:t>
      </w:r>
      <w:r w:rsidRPr="002E0564">
        <w:rPr>
          <w:noProof/>
          <w:position w:val="-400"/>
          <w:lang w:eastAsia="en-AU"/>
        </w:rPr>
        <w:drawing>
          <wp:inline distT="0" distB="0" distL="0" distR="0">
            <wp:extent cx="2623380" cy="1747823"/>
            <wp:effectExtent l="19050" t="0" r="5520" b="0"/>
            <wp:docPr id="10" name="Picture 4" descr="HIV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png"/>
                    <pic:cNvPicPr/>
                  </pic:nvPicPr>
                  <pic:blipFill>
                    <a:blip r:embed="rId16" cstate="print"/>
                    <a:stretch>
                      <a:fillRect/>
                    </a:stretch>
                  </pic:blipFill>
                  <pic:spPr>
                    <a:xfrm>
                      <a:off x="0" y="0"/>
                      <a:ext cx="2623380" cy="1747823"/>
                    </a:xfrm>
                    <a:prstGeom prst="rect">
                      <a:avLst/>
                    </a:prstGeom>
                  </pic:spPr>
                </pic:pic>
              </a:graphicData>
            </a:graphic>
          </wp:inline>
        </w:drawing>
      </w:r>
    </w:p>
    <w:p w:rsidR="002E0564" w:rsidRDefault="002E0564" w:rsidP="00792F9C">
      <w:proofErr w:type="gramStart"/>
      <w:r>
        <w:t>b</w:t>
      </w:r>
      <w:proofErr w:type="gramEnd"/>
      <w:r>
        <w:t xml:space="preserve">. </w:t>
      </w:r>
      <w:r w:rsidR="00E14FB1" w:rsidRPr="002E0564">
        <w:rPr>
          <w:noProof/>
          <w:position w:val="-320"/>
          <w:lang w:eastAsia="en-AU"/>
        </w:rPr>
        <w:drawing>
          <wp:inline distT="0" distB="0" distL="0" distR="0">
            <wp:extent cx="2623380" cy="1747823"/>
            <wp:effectExtent l="19050" t="0" r="5520" b="0"/>
            <wp:docPr id="7" name="Picture 6" descr="STI sce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r.png"/>
                    <pic:cNvPicPr/>
                  </pic:nvPicPr>
                  <pic:blipFill>
                    <a:blip r:embed="rId17" cstate="print"/>
                    <a:stretch>
                      <a:fillRect/>
                    </a:stretch>
                  </pic:blipFill>
                  <pic:spPr>
                    <a:xfrm>
                      <a:off x="0" y="0"/>
                      <a:ext cx="2623380" cy="1747823"/>
                    </a:xfrm>
                    <a:prstGeom prst="rect">
                      <a:avLst/>
                    </a:prstGeom>
                  </pic:spPr>
                </pic:pic>
              </a:graphicData>
            </a:graphic>
          </wp:inline>
        </w:drawing>
      </w:r>
      <w:r>
        <w:t xml:space="preserve"> e. </w:t>
      </w:r>
      <w:r w:rsidR="00E14FB1" w:rsidRPr="002E0564">
        <w:rPr>
          <w:noProof/>
          <w:position w:val="-320"/>
          <w:lang w:eastAsia="en-AU"/>
        </w:rPr>
        <w:drawing>
          <wp:inline distT="0" distB="0" distL="0" distR="0">
            <wp:extent cx="2623380" cy="1747823"/>
            <wp:effectExtent l="19050" t="0" r="5520" b="0"/>
            <wp:docPr id="3" name="Picture 2" descr="HIV scen r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 rur.png"/>
                    <pic:cNvPicPr/>
                  </pic:nvPicPr>
                  <pic:blipFill>
                    <a:blip r:embed="rId18" cstate="print"/>
                    <a:stretch>
                      <a:fillRect/>
                    </a:stretch>
                  </pic:blipFill>
                  <pic:spPr>
                    <a:xfrm>
                      <a:off x="0" y="0"/>
                      <a:ext cx="2623380" cy="1747823"/>
                    </a:xfrm>
                    <a:prstGeom prst="rect">
                      <a:avLst/>
                    </a:prstGeom>
                  </pic:spPr>
                </pic:pic>
              </a:graphicData>
            </a:graphic>
          </wp:inline>
        </w:drawing>
      </w:r>
    </w:p>
    <w:p w:rsidR="00792F9C" w:rsidRPr="002E0564" w:rsidRDefault="002E0564" w:rsidP="00792F9C">
      <w:pPr>
        <w:rPr>
          <w:position w:val="-320"/>
        </w:rPr>
      </w:pPr>
      <w:proofErr w:type="gramStart"/>
      <w:r>
        <w:t>c</w:t>
      </w:r>
      <w:proofErr w:type="gramEnd"/>
      <w:r>
        <w:t xml:space="preserve">. </w:t>
      </w:r>
      <w:r w:rsidR="00E14FB1" w:rsidRPr="002E0564">
        <w:rPr>
          <w:noProof/>
          <w:position w:val="-320"/>
          <w:lang w:eastAsia="en-AU"/>
        </w:rPr>
        <w:drawing>
          <wp:inline distT="0" distB="0" distL="0" distR="0">
            <wp:extent cx="2623380" cy="1747823"/>
            <wp:effectExtent l="19050" t="0" r="5520" b="0"/>
            <wp:docPr id="11" name="Picture 7" descr="STI sc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u.png"/>
                    <pic:cNvPicPr/>
                  </pic:nvPicPr>
                  <pic:blipFill>
                    <a:blip r:embed="rId19" cstate="print"/>
                    <a:stretch>
                      <a:fillRect/>
                    </a:stretch>
                  </pic:blipFill>
                  <pic:spPr>
                    <a:xfrm>
                      <a:off x="0" y="0"/>
                      <a:ext cx="2623380" cy="1747823"/>
                    </a:xfrm>
                    <a:prstGeom prst="rect">
                      <a:avLst/>
                    </a:prstGeom>
                  </pic:spPr>
                </pic:pic>
              </a:graphicData>
            </a:graphic>
          </wp:inline>
        </w:drawing>
      </w:r>
      <w:r>
        <w:t xml:space="preserve"> f. </w:t>
      </w:r>
      <w:r w:rsidR="00E14FB1" w:rsidRPr="002E0564">
        <w:rPr>
          <w:noProof/>
          <w:position w:val="-320"/>
          <w:lang w:eastAsia="en-AU"/>
        </w:rPr>
        <w:drawing>
          <wp:inline distT="0" distB="0" distL="0" distR="0">
            <wp:extent cx="2623380" cy="1747823"/>
            <wp:effectExtent l="19050" t="0" r="5520" b="0"/>
            <wp:docPr id="4" name="Picture 3" descr="HIV scen u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 urb.png"/>
                    <pic:cNvPicPr/>
                  </pic:nvPicPr>
                  <pic:blipFill>
                    <a:blip r:embed="rId20" cstate="print"/>
                    <a:stretch>
                      <a:fillRect/>
                    </a:stretch>
                  </pic:blipFill>
                  <pic:spPr>
                    <a:xfrm>
                      <a:off x="0" y="0"/>
                      <a:ext cx="2623380" cy="1747823"/>
                    </a:xfrm>
                    <a:prstGeom prst="rect">
                      <a:avLst/>
                    </a:prstGeom>
                  </pic:spPr>
                </pic:pic>
              </a:graphicData>
            </a:graphic>
          </wp:inline>
        </w:drawing>
      </w:r>
    </w:p>
    <w:p w:rsidR="00BC37D5" w:rsidRPr="00BC37D5" w:rsidRDefault="00BC37D5" w:rsidP="006B1AC4">
      <w:pPr>
        <w:pStyle w:val="Heading2"/>
        <w:rPr>
          <w:rFonts w:eastAsiaTheme="minorEastAsia"/>
        </w:rPr>
      </w:pPr>
      <w:r>
        <w:rPr>
          <w:rFonts w:eastAsiaTheme="minorEastAsia"/>
        </w:rPr>
        <w:t>Sensitivity analysis</w:t>
      </w:r>
    </w:p>
    <w:p w:rsidR="00393442" w:rsidRDefault="007C0233" w:rsidP="00BC37D5">
      <w:r>
        <w:t xml:space="preserve">Increasing the curable STI prevalences to which we fitted our infection </w:t>
      </w:r>
      <w:proofErr w:type="gramStart"/>
      <w:r>
        <w:t>rates</w:t>
      </w:r>
      <w:r w:rsidR="0034153D">
        <w:t xml:space="preserve"> </w:t>
      </w:r>
      <m:oMath>
        <w:proofErr w:type="gramEnd"/>
        <m:sSub>
          <m:sSubPr>
            <m:ctrlPr>
              <w:rPr>
                <w:rFonts w:ascii="Cambria Math" w:hAnsi="Cambria Math"/>
                <w:i/>
              </w:rPr>
            </m:ctrlPr>
          </m:sSubPr>
          <m:e>
            <m:r>
              <w:rPr>
                <w:rFonts w:ascii="Cambria Math" w:hAnsi="Cambria Math"/>
              </w:rPr>
              <m:t>β</m:t>
            </m:r>
          </m:e>
          <m:sub>
            <m:r>
              <w:rPr>
                <w:rFonts w:ascii="Cambria Math" w:hAnsi="Cambria Math"/>
              </w:rPr>
              <m:t>X</m:t>
            </m:r>
          </m:sub>
        </m:sSub>
      </m:oMath>
      <w:r>
        <w:t xml:space="preserve">, and holding non-curable STI prevalences constant, </w:t>
      </w:r>
      <w:r w:rsidR="0034153D">
        <w:t>caused a decrease</w:t>
      </w:r>
      <w:r>
        <w:t xml:space="preserve"> </w:t>
      </w:r>
      <w:r w:rsidR="00AF3D3F">
        <w:t xml:space="preserve">in </w:t>
      </w:r>
      <w:r>
        <w:t xml:space="preserve">the impact on curable STIs by 5%. </w:t>
      </w:r>
      <w:r w:rsidR="00162E0C">
        <w:t xml:space="preserve"> </w:t>
      </w:r>
      <w:r w:rsidR="00AF3D3F">
        <w:t>This in</w:t>
      </w:r>
      <w:r w:rsidR="0034153D">
        <w:t xml:space="preserve">crease in baseline STIs increased the HIV prevalence at baseline by 40%, but also increased the proportion of HIV attributed to STIs. The increase in baseline prevalence caused an increase in HIV </w:t>
      </w:r>
      <w:r w:rsidR="0034153D">
        <w:lastRenderedPageBreak/>
        <w:t>prevalence at baseline</w:t>
      </w:r>
      <w:r w:rsidR="00B8442B">
        <w:t>,</w:t>
      </w:r>
      <w:r w:rsidR="0034153D">
        <w:t xml:space="preserve"> which reduced the effect of PPT, and this effect outweighed the increase in the proportion of HIV attributed to STIs. Accordingly, HIV impact estimates fell by 8% when we increased STI prevalences. </w:t>
      </w:r>
    </w:p>
    <w:p w:rsidR="00BF49C2" w:rsidRDefault="00BF49C2" w:rsidP="00BC37D5">
      <w:r>
        <w:t xml:space="preserve">Decreasing </w:t>
      </w:r>
      <w:r w:rsidR="00393442">
        <w:t xml:space="preserve">the starting STI prevalences by 10% caused an increase in the impact of PPT on STIs by 3%. However, in this case, </w:t>
      </w:r>
      <w:r w:rsidR="0034153D">
        <w:t xml:space="preserve">the HIV </w:t>
      </w:r>
      <w:r w:rsidR="00393442">
        <w:t xml:space="preserve">prevalence baseline predictions fell by roughly 65% at its minimum. STI levels no longer contributed as much to the intervention, and the impact size fell by between 24% and 27%. </w:t>
      </w:r>
    </w:p>
    <w:p w:rsidR="006242E0" w:rsidRDefault="00393442" w:rsidP="00BC37D5">
      <w:r>
        <w:t>Decreasing the duration of STI infection by 10%, and correspondingly increasing the infection rates, caused the impact on STI levels to fall by 8%. This decreased the effect on HIV by 9%. Increasing the duration by 10% caused the impact on STI levels and HIV incidence to rise by 6% each</w:t>
      </w:r>
      <w:r w:rsidR="006242E0">
        <w:t>.</w:t>
      </w:r>
    </w:p>
    <w:p w:rsidR="002B7AE5" w:rsidRDefault="00BF49C2" w:rsidP="00BC37D5">
      <w:commentRangeStart w:id="102"/>
      <w:r>
        <w:t xml:space="preserve">Unfortunately, changing the HIV cofactor caused the HIV baseline model to become wildly </w:t>
      </w:r>
      <w:proofErr w:type="spellStart"/>
      <w:r>
        <w:t>uncalibrated</w:t>
      </w:r>
      <w:commentRangeEnd w:id="102"/>
      <w:proofErr w:type="spellEnd"/>
      <w:r w:rsidR="002B61AB">
        <w:rPr>
          <w:rStyle w:val="CommentReference"/>
        </w:rPr>
        <w:commentReference w:id="102"/>
      </w:r>
      <w:r>
        <w:t xml:space="preserve">. We were unable to find </w:t>
      </w:r>
      <w:proofErr w:type="gramStart"/>
      <w:r>
        <w:t>a sensitivity</w:t>
      </w:r>
      <w:proofErr w:type="gramEnd"/>
      <w:r>
        <w:t xml:space="preserve"> to the HIV cofactor.</w:t>
      </w:r>
      <w:r w:rsidR="00092C4B">
        <w:t xml:space="preserve"> </w:t>
      </w:r>
      <w:r w:rsidR="009E4A37" w:rsidRPr="009E4A37">
        <w:rPr>
          <w:highlight w:val="yellow"/>
          <w:rPrChange w:id="103" w:author="Richard Gray" w:date="2015-02-26T09:16:00Z">
            <w:rPr/>
          </w:rPrChange>
        </w:rPr>
        <w:t>[]</w:t>
      </w:r>
      <w:r w:rsidR="00092C4B">
        <w:t xml:space="preserve"> found the cofactor for syphilis was between 2 and 5, so our cofactor used here is quite conservative. </w:t>
      </w:r>
      <w:r w:rsidR="006242E0">
        <w:t xml:space="preserve">No other parameters had an impact on STI prevalences or HIV incidence of more than 5% when increased or decreased by 10%. They are listed in </w:t>
      </w:r>
      <w:commentRangeStart w:id="104"/>
      <w:r w:rsidR="006242E0">
        <w:t xml:space="preserve">Supplementary Figure 1. </w:t>
      </w:r>
      <w:commentRangeEnd w:id="104"/>
      <w:r w:rsidR="002B61AB">
        <w:rPr>
          <w:rStyle w:val="CommentReference"/>
        </w:rPr>
        <w:commentReference w:id="104"/>
      </w:r>
    </w:p>
    <w:p w:rsidR="006242E0" w:rsidRPr="00BC37D5" w:rsidRDefault="009E4A37" w:rsidP="006242E0">
      <w:pPr>
        <w:pStyle w:val="Caption"/>
      </w:pPr>
      <w:commentRangeStart w:id="105"/>
      <w:r w:rsidRPr="009E4A37">
        <w:rPr>
          <w:highlight w:val="yellow"/>
          <w:rPrChange w:id="106" w:author="Richard Gray" w:date="2015-02-26T09:16:00Z">
            <w:rPr/>
          </w:rPrChange>
        </w:rPr>
        <w:t xml:space="preserve">Figure </w:t>
      </w:r>
      <w:r w:rsidRPr="009E4A37">
        <w:rPr>
          <w:highlight w:val="yellow"/>
          <w:rPrChange w:id="107" w:author="Richard Gray" w:date="2015-02-26T09:16:00Z">
            <w:rPr>
              <w:noProof/>
            </w:rPr>
          </w:rPrChange>
        </w:rPr>
        <w:fldChar w:fldCharType="begin"/>
      </w:r>
      <w:r w:rsidRPr="009E4A37">
        <w:rPr>
          <w:highlight w:val="yellow"/>
          <w:rPrChange w:id="108" w:author="Richard Gray" w:date="2015-02-26T09:16:00Z">
            <w:rPr/>
          </w:rPrChange>
        </w:rPr>
        <w:instrText xml:space="preserve"> SEQ Figure \* ARABIC </w:instrText>
      </w:r>
      <w:r w:rsidRPr="009E4A37">
        <w:rPr>
          <w:highlight w:val="yellow"/>
          <w:rPrChange w:id="109" w:author="Richard Gray" w:date="2015-02-26T09:16:00Z">
            <w:rPr>
              <w:noProof/>
            </w:rPr>
          </w:rPrChange>
        </w:rPr>
        <w:fldChar w:fldCharType="separate"/>
      </w:r>
      <w:r w:rsidRPr="009E4A37">
        <w:rPr>
          <w:noProof/>
          <w:highlight w:val="yellow"/>
          <w:rPrChange w:id="110" w:author="Richard Gray" w:date="2015-02-26T09:16:00Z">
            <w:rPr>
              <w:noProof/>
            </w:rPr>
          </w:rPrChange>
        </w:rPr>
        <w:t>4</w:t>
      </w:r>
      <w:r w:rsidRPr="009E4A37">
        <w:rPr>
          <w:noProof/>
          <w:highlight w:val="yellow"/>
          <w:rPrChange w:id="111" w:author="Richard Gray" w:date="2015-02-26T09:16:00Z">
            <w:rPr>
              <w:noProof/>
            </w:rPr>
          </w:rPrChange>
        </w:rPr>
        <w:fldChar w:fldCharType="end"/>
      </w:r>
      <w:r w:rsidRPr="009E4A37">
        <w:rPr>
          <w:highlight w:val="yellow"/>
          <w:rPrChange w:id="112" w:author="Richard Gray" w:date="2015-02-26T09:16:00Z">
            <w:rPr/>
          </w:rPrChange>
        </w:rPr>
        <w:t>:</w:t>
      </w:r>
      <w:r w:rsidR="006242E0">
        <w:t xml:space="preserve"> </w:t>
      </w:r>
      <w:commentRangeEnd w:id="105"/>
      <w:r w:rsidR="002B61AB">
        <w:rPr>
          <w:rStyle w:val="CommentReference"/>
          <w:b w:val="0"/>
          <w:bCs w:val="0"/>
          <w:color w:val="auto"/>
        </w:rPr>
        <w:commentReference w:id="105"/>
      </w:r>
      <w:r w:rsidR="006242E0">
        <w:t xml:space="preserve">Effect on impact size of univariate changes in parameters, for parameters with large effects 1. </w:t>
      </w:r>
      <w:proofErr w:type="gramStart"/>
      <w:r w:rsidR="006242E0">
        <w:t>on</w:t>
      </w:r>
      <w:proofErr w:type="gramEnd"/>
      <w:r w:rsidR="006242E0">
        <w:t xml:space="preserve"> STIs prevalences 2. </w:t>
      </w:r>
      <w:proofErr w:type="gramStart"/>
      <w:r w:rsidR="006242E0">
        <w:t>on</w:t>
      </w:r>
      <w:proofErr w:type="gramEnd"/>
      <w:r w:rsidR="006242E0">
        <w:t xml:space="preserve"> HIV</w:t>
      </w:r>
      <w:r w:rsidR="002E0564">
        <w:t xml:space="preserve"> incidence </w:t>
      </w:r>
      <w:r>
        <w:pict>
          <v:rect id="_x0000_s1026" style="width:450.6pt;height:182.4pt;mso-left-percent:-10001;mso-top-percent:-10001;mso-position-horizontal:absolute;mso-position-horizontal-relative:char;mso-position-vertical:absolute;mso-position-vertical-relative:line;mso-left-percent:-10001;mso-top-percent:-10001">
            <w10:wrap type="none"/>
            <w10:anchorlock/>
          </v:rect>
        </w:pict>
      </w:r>
    </w:p>
    <w:p w:rsidR="001D5D83" w:rsidRDefault="006242E0" w:rsidP="006242E0">
      <w:pPr>
        <w:pStyle w:val="Heading1"/>
        <w:rPr>
          <w:rFonts w:eastAsiaTheme="minorEastAsia"/>
        </w:rPr>
      </w:pPr>
      <w:r>
        <w:rPr>
          <w:rFonts w:eastAsiaTheme="minorEastAsia"/>
        </w:rPr>
        <w:t>Discussion</w:t>
      </w:r>
    </w:p>
    <w:p w:rsidR="002B61AB" w:rsidRDefault="002B61AB" w:rsidP="006242E0">
      <w:pPr>
        <w:rPr>
          <w:ins w:id="113" w:author="Richard Gray" w:date="2015-02-26T09:16:00Z"/>
        </w:rPr>
      </w:pPr>
    </w:p>
    <w:p w:rsidR="002B61AB" w:rsidRDefault="002B61AB" w:rsidP="006242E0">
      <w:pPr>
        <w:rPr>
          <w:ins w:id="114" w:author="Richard Gray" w:date="2015-02-26T09:16:00Z"/>
        </w:rPr>
      </w:pPr>
      <w:ins w:id="115" w:author="Richard Gray" w:date="2015-02-26T09:16:00Z">
        <w:r>
          <w:t xml:space="preserve">Before going into limitations </w:t>
        </w:r>
      </w:ins>
      <w:ins w:id="116" w:author="Richard Gray" w:date="2015-02-26T09:17:00Z">
        <w:r>
          <w:t xml:space="preserve">outline/summarise what you have found in general terms </w:t>
        </w:r>
      </w:ins>
      <w:ins w:id="117" w:author="Richard Gray" w:date="2015-02-26T09:16:00Z">
        <w:r>
          <w:t>what are the key messages of you results</w:t>
        </w:r>
      </w:ins>
    </w:p>
    <w:p w:rsidR="00BF49C2" w:rsidRDefault="006242E0" w:rsidP="006242E0">
      <w:r>
        <w:t xml:space="preserve">Our analysis had several limitations. Fundamentally, our paper </w:t>
      </w:r>
      <w:r w:rsidR="004A22BE">
        <w:t xml:space="preserve">was </w:t>
      </w:r>
      <w:r>
        <w:t xml:space="preserve">based on </w:t>
      </w:r>
      <w:r w:rsidR="004A22BE">
        <w:t xml:space="preserve">a model, and as such was only as good as our data values and assumptions. We expect our general insights would hold if our parameter values </w:t>
      </w:r>
      <w:commentRangeStart w:id="118"/>
      <w:del w:id="119" w:author="Richard Gray" w:date="2015-02-26T09:17:00Z">
        <w:r w:rsidR="004A22BE" w:rsidDel="002B61AB">
          <w:delText>were wrong</w:delText>
        </w:r>
      </w:del>
      <w:ins w:id="120" w:author="Richard Gray" w:date="2015-02-26T09:17:00Z">
        <w:r w:rsidR="002B61AB">
          <w:t>are inaccurate</w:t>
        </w:r>
      </w:ins>
      <w:commentRangeEnd w:id="118"/>
      <w:ins w:id="121" w:author="Richard Gray" w:date="2015-02-26T09:18:00Z">
        <w:r w:rsidR="002B61AB">
          <w:rPr>
            <w:rStyle w:val="CommentReference"/>
          </w:rPr>
          <w:commentReference w:id="118"/>
        </w:r>
      </w:ins>
      <w:r w:rsidR="00B33491">
        <w:t xml:space="preserve">, but there are several fundamental assumptions which we have not tested. </w:t>
      </w:r>
      <w:r w:rsidR="00092C4B">
        <w:t>Our model structure prevented us testing the effect that any impact of HIV on STI progression might have on our results. While evidence for such an impact is weak,</w:t>
      </w:r>
      <w:r w:rsidR="00671002">
        <w:t xml:space="preserve"> stronger evidence of such an effect may emerge, and that may affect the validity of our results</w:t>
      </w:r>
      <w:r w:rsidR="00092C4B">
        <w:t xml:space="preserve">. </w:t>
      </w:r>
      <w:r w:rsidR="00671002">
        <w:t xml:space="preserve">We have also not included any information about the disease progression of the STI we are targeting. If </w:t>
      </w:r>
      <w:r w:rsidR="00671002">
        <w:lastRenderedPageBreak/>
        <w:t xml:space="preserve">the infection is more infectious closer to the time the infection was acquired, and less infectious later, then this would decrease the impact of PPT, since it would effectively reduce the duration of protection, We have also not modelled for any long-term resistance to the STI, such as is possible for some STIs including chlamydia. </w:t>
      </w:r>
    </w:p>
    <w:p w:rsidR="00671002" w:rsidRDefault="00671002" w:rsidP="006242E0">
      <w:r>
        <w:t xml:space="preserve">We have assumed homogenous behaviour. This </w:t>
      </w:r>
      <w:r w:rsidR="00C67B8E">
        <w:t xml:space="preserve">probably </w:t>
      </w:r>
      <w:r>
        <w:t xml:space="preserve">made our results overly optimistic </w:t>
      </w:r>
      <w:r w:rsidR="00C67B8E">
        <w:t xml:space="preserve">since there may be highly sexually active sub-communities of males, females and FSW which maintain higher STI prevalences, producing the same reduction in PPT effectiveness against the STI that was observed when we increased the overall STI prevalence. </w:t>
      </w:r>
    </w:p>
    <w:p w:rsidR="00C67B8E" w:rsidRDefault="00C67B8E" w:rsidP="006242E0">
      <w:r>
        <w:t xml:space="preserve">We have ignored some specific demographic effects which a future model should include. There are several occupations where workers, typically male, engage in higher levels of casual sex, and travel often. These occupations often have elevated STI prevalences, which would affect our results. There are datasets for many of these occupations, such as transport workers, miners and soldiers, and they could be included in future versions of this model. </w:t>
      </w:r>
      <w:r w:rsidR="00EA519B">
        <w:t xml:space="preserve">We have also not included the effects of migration between areas where PPT is provided and areas where it is not, nor between communities with high STI prevalences and communities with lower STI prevalences. </w:t>
      </w:r>
    </w:p>
    <w:p w:rsidR="0043410D" w:rsidRDefault="008F7A3E" w:rsidP="006242E0">
      <w:r>
        <w:t xml:space="preserve">We assumed no difference in disease duration between genders, or between urban and rural settings. Future work should also attempt to derive transmission parameters from observed inputs, rather than from prevalences. </w:t>
      </w:r>
      <w:r w:rsidR="00424CA2">
        <w:t xml:space="preserve">We have assumed that STI cofactors are not </w:t>
      </w:r>
      <w:proofErr w:type="gramStart"/>
      <w:r w:rsidR="00424CA2">
        <w:t>additive</w:t>
      </w:r>
      <w:proofErr w:type="gramEnd"/>
      <w:r w:rsidR="00424CA2">
        <w:t xml:space="preserve">. </w:t>
      </w:r>
      <w:r w:rsidR="0043410D">
        <w:t xml:space="preserve">We have also not accounted for congenital syphilis in a manner which allows us to consider the effects of prevention of mother-to-child transmission. </w:t>
      </w:r>
    </w:p>
    <w:p w:rsidR="00BF49C2" w:rsidRDefault="00BF49C2" w:rsidP="00BF49C2">
      <w:r>
        <w:t xml:space="preserve">We have not considered the consequences of ending our program. </w:t>
      </w:r>
      <w:proofErr w:type="spellStart"/>
      <w:r>
        <w:t>Pourbohloul</w:t>
      </w:r>
      <w:proofErr w:type="spellEnd"/>
      <w:r>
        <w:t xml:space="preserve"> et al, 2003 suggests that PPT cause a quick rebound when it is ended. Most PPT programs are integrated with sexual health and safety awareness programs, condom promotion or other HIV reduction programs, and these are often able to keep STI levels down (Steen et al., 2012). We have not considered the effects of such a program. </w:t>
      </w:r>
    </w:p>
    <w:p w:rsidR="008F7A3E" w:rsidRPr="006242E0" w:rsidRDefault="008F7A3E" w:rsidP="006242E0">
      <w:r>
        <w:t xml:space="preserve">We have accounted for antibiotic resistance among curable STIs in a very simplified manner. While </w:t>
      </w:r>
      <w:r w:rsidR="009841EF">
        <w:t xml:space="preserve">syphilis has remained sensitive to penicillin for centuries, gonorrhoea, another STI which is often affected by PPT, can easily develop resistance to the most common antibiotic provided for PPT, azithromycin. Modelling could estimate the risk that PPT would cause such resistance to spread. </w:t>
      </w:r>
    </w:p>
    <w:p w:rsidR="0043410D" w:rsidRDefault="0043410D">
      <w:pPr>
        <w:rPr>
          <w:rFonts w:eastAsiaTheme="minorEastAsia"/>
        </w:rPr>
      </w:pPr>
      <w:commentRangeStart w:id="122"/>
      <w:r>
        <w:rPr>
          <w:rFonts w:eastAsiaTheme="minorEastAsia"/>
        </w:rPr>
        <w:t>The model indicates that substantial decreases in STI prevalences can be achieved quickly</w:t>
      </w:r>
      <w:r w:rsidR="005C3138">
        <w:rPr>
          <w:rFonts w:eastAsiaTheme="minorEastAsia"/>
        </w:rPr>
        <w:t xml:space="preserve"> among FSW reached. With sufficient coverage (</w:t>
      </w:r>
      <w:r w:rsidR="00403B2D">
        <w:rPr>
          <w:rFonts w:eastAsiaTheme="minorEastAsia"/>
        </w:rPr>
        <w:t xml:space="preserve">&gt;50%) and frequency (&gt;0.5 per month), this decrease will </w:t>
      </w:r>
      <w:r w:rsidR="005C3138">
        <w:rPr>
          <w:rFonts w:eastAsiaTheme="minorEastAsia"/>
        </w:rPr>
        <w:t xml:space="preserve">slowly </w:t>
      </w:r>
      <w:r w:rsidR="00403B2D">
        <w:rPr>
          <w:rFonts w:eastAsiaTheme="minorEastAsia"/>
        </w:rPr>
        <w:t xml:space="preserve">propagate </w:t>
      </w:r>
      <w:r w:rsidR="005C3138">
        <w:rPr>
          <w:rFonts w:eastAsiaTheme="minorEastAsia"/>
        </w:rPr>
        <w:t xml:space="preserve">into the </w:t>
      </w:r>
      <w:r w:rsidR="00403B2D">
        <w:rPr>
          <w:rFonts w:eastAsiaTheme="minorEastAsia"/>
        </w:rPr>
        <w:t xml:space="preserve">entire </w:t>
      </w:r>
      <w:r w:rsidR="005C3138">
        <w:rPr>
          <w:rFonts w:eastAsiaTheme="minorEastAsia"/>
        </w:rPr>
        <w:t>population</w:t>
      </w:r>
      <w:r w:rsidR="00403B2D">
        <w:rPr>
          <w:rFonts w:eastAsiaTheme="minorEastAsia"/>
        </w:rPr>
        <w:t xml:space="preserve"> (~10 years for a 25% decrease)</w:t>
      </w:r>
      <w:r w:rsidR="005C3138">
        <w:rPr>
          <w:rFonts w:eastAsiaTheme="minorEastAsia"/>
        </w:rPr>
        <w:t xml:space="preserve">. </w:t>
      </w:r>
      <w:r w:rsidR="00403B2D">
        <w:rPr>
          <w:rFonts w:eastAsiaTheme="minorEastAsia"/>
        </w:rPr>
        <w:t>I</w:t>
      </w:r>
      <w:r w:rsidR="005C3138">
        <w:rPr>
          <w:rFonts w:eastAsiaTheme="minorEastAsia"/>
        </w:rPr>
        <w:t>n urban settings</w:t>
      </w:r>
      <w:r w:rsidR="00403B2D">
        <w:rPr>
          <w:rFonts w:eastAsiaTheme="minorEastAsia"/>
        </w:rPr>
        <w:t>,</w:t>
      </w:r>
      <w:r w:rsidR="005C3138">
        <w:rPr>
          <w:rFonts w:eastAsiaTheme="minorEastAsia"/>
        </w:rPr>
        <w:t xml:space="preserve"> where FSW account for more of the current STI infections</w:t>
      </w:r>
      <w:r w:rsidR="00403B2D">
        <w:rPr>
          <w:rFonts w:eastAsiaTheme="minorEastAsia"/>
        </w:rPr>
        <w:t>, this decrease is much faster, and achieves a much greater effect in the long term</w:t>
      </w:r>
      <w:r w:rsidR="005C3138">
        <w:rPr>
          <w:rFonts w:eastAsiaTheme="minorEastAsia"/>
        </w:rPr>
        <w:t>.</w:t>
      </w:r>
      <w:r w:rsidR="00403B2D">
        <w:rPr>
          <w:rFonts w:eastAsiaTheme="minorEastAsia"/>
        </w:rPr>
        <w:t xml:space="preserve"> </w:t>
      </w:r>
      <w:commentRangeEnd w:id="122"/>
      <w:r w:rsidR="002B61AB">
        <w:rPr>
          <w:rStyle w:val="CommentReference"/>
        </w:rPr>
        <w:commentReference w:id="122"/>
      </w:r>
    </w:p>
    <w:p w:rsidR="00403B2D" w:rsidRDefault="001B3AF3">
      <w:pPr>
        <w:rPr>
          <w:rFonts w:eastAsiaTheme="minorEastAsia"/>
        </w:rPr>
      </w:pPr>
      <w:commentRangeStart w:id="124"/>
      <w:r>
        <w:rPr>
          <w:rFonts w:eastAsiaTheme="minorEastAsia"/>
        </w:rPr>
        <w:t xml:space="preserve">The effect this has on HIV incidence is on the order of 4%-6%. For urban residents, this decrease is 6%-8%. This implies the decrease in new HIV cases is within an order of magnitude of the number of people treated. This again takes longer to develop. In addition, the prevalence of curable and non-curable STIs, the duration of STI infection and the HIV cofactor are significant sources of uncertainty in our results. In </w:t>
      </w:r>
      <w:r w:rsidR="00424CA2">
        <w:rPr>
          <w:rFonts w:eastAsiaTheme="minorEastAsia"/>
        </w:rPr>
        <w:t xml:space="preserve">addition, there are several effects, such as migration, births and deaths, which we have ignored. </w:t>
      </w:r>
      <w:commentRangeEnd w:id="124"/>
      <w:r w:rsidR="002B61AB">
        <w:rPr>
          <w:rStyle w:val="CommentReference"/>
        </w:rPr>
        <w:commentReference w:id="124"/>
      </w:r>
    </w:p>
    <w:p w:rsidR="00B50878" w:rsidRPr="00754670" w:rsidRDefault="00B50878">
      <w:pPr>
        <w:rPr>
          <w:rFonts w:eastAsiaTheme="minorEastAsia"/>
        </w:rPr>
      </w:pPr>
      <w:commentRangeStart w:id="125"/>
      <w:r>
        <w:rPr>
          <w:rFonts w:eastAsiaTheme="minorEastAsia"/>
        </w:rPr>
        <w:lastRenderedPageBreak/>
        <w:t xml:space="preserve">We found that increasing the frequency of treatment increases the impact of PPT on STI prevalence and HIV incidence until around 1.5 doses per month, where the change in impact becomes smaller. Increasing coverage of treatment can bring eventually bring STI prevalence very low in urban settings, but not in rural settings. When around 75% of FSW are receiving treatment, the FSW STI prevalence falls near zero, but the general male and female populations delay the infection levels for several years no matter how low the FSW prevalence falls. In rural settings, FSW account for so little of the STI infections initially that even when the FSW prevalence falls to 0, </w:t>
      </w:r>
      <w:r w:rsidR="00754670">
        <w:rPr>
          <w:rFonts w:eastAsiaTheme="minorEastAsia"/>
        </w:rPr>
        <w:t xml:space="preserve">the general male and female populations reach </w:t>
      </w:r>
      <w:proofErr w:type="gramStart"/>
      <w:r w:rsidR="00754670">
        <w:rPr>
          <w:rFonts w:eastAsiaTheme="minorEastAsia"/>
        </w:rPr>
        <w:t>a new</w:t>
      </w:r>
      <w:proofErr w:type="gramEnd"/>
      <w:r w:rsidR="00754670">
        <w:rPr>
          <w:rFonts w:eastAsiaTheme="minorEastAsia"/>
        </w:rPr>
        <w:t xml:space="preserve"> equilibrium STI prevalence away from 0. The expected number of non-FSW new infections for a single infected general male or female is greater than 1, so the STI's prevalence does not converge to zero in rural settings. </w:t>
      </w:r>
      <w:commentRangeEnd w:id="125"/>
      <w:r w:rsidR="002B61AB">
        <w:rPr>
          <w:rStyle w:val="CommentReference"/>
        </w:rPr>
        <w:commentReference w:id="125"/>
      </w:r>
    </w:p>
    <w:p w:rsidR="00754670" w:rsidRDefault="00754670" w:rsidP="00754670">
      <w:pPr>
        <w:rPr>
          <w:rFonts w:eastAsiaTheme="minorEastAsia"/>
        </w:rPr>
      </w:pPr>
      <w:r>
        <w:rPr>
          <w:rFonts w:eastAsiaTheme="minorEastAsia"/>
        </w:rPr>
        <w:t xml:space="preserve">We found that increasing the coverage of PPT was more important than increasing the frequency with which it is administered. While there is a slightly higher prevalence of STIs among FSWs receiving PPT if PPT is administered to 50% of FSWs every month than if it is administered to 75% of FSWs every two months, the increase in the number of people treated outweighs the between-scenario difference in infection levels, even accounting for the fact that the people not receiving treatment have an intermediate STI prevalence rather than their initial prevalence. This is consistent with </w:t>
      </w:r>
      <w:proofErr w:type="spellStart"/>
      <w:r>
        <w:rPr>
          <w:rFonts w:eastAsiaTheme="minorEastAsia"/>
        </w:rPr>
        <w:t>Vickerman</w:t>
      </w:r>
      <w:proofErr w:type="spellEnd"/>
      <w:r>
        <w:rPr>
          <w:rFonts w:eastAsiaTheme="minorEastAsia"/>
        </w:rPr>
        <w:t xml:space="preserve"> et al.'s results, although their paper does not emphasise the fact. </w:t>
      </w:r>
    </w:p>
    <w:p w:rsidR="00B50878" w:rsidRDefault="008F2BDB">
      <w:pPr>
        <w:rPr>
          <w:rFonts w:eastAsiaTheme="minorEastAsia"/>
        </w:rPr>
      </w:pPr>
      <w:r>
        <w:rPr>
          <w:rFonts w:eastAsiaTheme="minorEastAsia"/>
        </w:rPr>
        <w:t xml:space="preserve">Our analysis was conducted assuming a relatively low cofactor (2.4) for a disease such as syphilis. Our HIV model was cumbersome to adjust to fit data, and a great research investment would need to be made to bring </w:t>
      </w:r>
      <w:proofErr w:type="gramStart"/>
      <w:r>
        <w:rPr>
          <w:rFonts w:eastAsiaTheme="minorEastAsia"/>
        </w:rPr>
        <w:t>th</w:t>
      </w:r>
      <w:proofErr w:type="gramEnd"/>
      <w:del w:id="126" w:author="Richard Gray" w:date="2015-02-26T09:22:00Z">
        <w:r w:rsidDel="002B61AB">
          <w:rPr>
            <w:rFonts w:eastAsiaTheme="minorEastAsia"/>
          </w:rPr>
          <w:delText>h</w:delText>
        </w:r>
      </w:del>
      <w:r>
        <w:rPr>
          <w:rFonts w:eastAsiaTheme="minorEastAsia"/>
        </w:rPr>
        <w:t xml:space="preserve">e HIV model in line with data, assuming a higher HIV cofactor. This adds a measure of pessimism to our model, although it is not clear how much. </w:t>
      </w:r>
      <w:ins w:id="127" w:author="Richard Gray" w:date="2015-02-26T09:22:00Z">
        <w:r w:rsidR="002B61AB">
          <w:rPr>
            <w:rFonts w:eastAsiaTheme="minorEastAsia"/>
          </w:rPr>
          <w:t xml:space="preserve">A cofactor of </w:t>
        </w:r>
      </w:ins>
      <w:r>
        <w:rPr>
          <w:rFonts w:eastAsiaTheme="minorEastAsia"/>
        </w:rPr>
        <w:t>2.5 would be a more optimistic cofactor for chlamydia or gonorrhoea, the STIs most commonly targeted by PPT interventions to date. However, a syphilis intervention could be combined with a PPT intervention. The fact that our model results suggest PPT in PNG would be relatively insensitive to a small change in frequency of PPT means that</w:t>
      </w:r>
      <w:r w:rsidR="002872B7">
        <w:rPr>
          <w:rFonts w:eastAsiaTheme="minorEastAsia"/>
        </w:rPr>
        <w:t xml:space="preserve"> our results can be easily generalised to any form of rapid point-of-care (RPOC) testing with a moderate failure rate combined with same-day treatment.</w:t>
      </w:r>
      <w:r>
        <w:rPr>
          <w:rFonts w:eastAsiaTheme="minorEastAsia"/>
        </w:rPr>
        <w:t xml:space="preserve"> </w:t>
      </w:r>
      <w:r w:rsidR="002872B7">
        <w:rPr>
          <w:rFonts w:eastAsiaTheme="minorEastAsia"/>
        </w:rPr>
        <w:t xml:space="preserve">A combination of PPT for chlamydia and RPOC testing could have significant benefits in PNG. </w:t>
      </w:r>
    </w:p>
    <w:p w:rsidR="00045A9E" w:rsidRDefault="002872B7" w:rsidP="002872B7">
      <w:r>
        <w:rPr>
          <w:rFonts w:eastAsiaTheme="minorEastAsia"/>
        </w:rPr>
        <w:t>Although our results may be optimistic because of our homogenous mixing and behaviour assumptions and our lack of detail around STI progression, our results still suggest that providing PPT to FSW in PNG could be a plausible combined intervention for STIs and HIV in settings</w:t>
      </w:r>
      <w:r w:rsidR="000060DB">
        <w:rPr>
          <w:rFonts w:eastAsiaTheme="minorEastAsia"/>
        </w:rPr>
        <w:t xml:space="preserve"> with a high proportion of FSW, if PPT can reach a high (&gt;50%) proportion of them</w:t>
      </w:r>
      <w:r>
        <w:rPr>
          <w:rFonts w:eastAsiaTheme="minorEastAsia"/>
        </w:rPr>
        <w:t xml:space="preserve">. </w:t>
      </w:r>
      <w:r w:rsidR="000060DB">
        <w:rPr>
          <w:rFonts w:eastAsiaTheme="minorEastAsia"/>
        </w:rPr>
        <w:t xml:space="preserve">A reduction in HIV incidence is likely to be seen among the whole population, which will increase over a number of years, at a faster rate than currently projected. An intervention could involve a combination of RPOC tests for STIs for which they exist, and PPT, and should involve other HIV control measures. </w:t>
      </w:r>
    </w:p>
    <w:sectPr w:rsidR="00045A9E" w:rsidSect="00FC44CC">
      <w:type w:val="continuous"/>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Richard Gray" w:date="2015-02-26T09:24:00Z" w:initials="RG">
    <w:p w:rsidR="0098542A" w:rsidRDefault="0098542A">
      <w:pPr>
        <w:pStyle w:val="CommentText"/>
      </w:pPr>
      <w:r>
        <w:rPr>
          <w:rStyle w:val="CommentReference"/>
        </w:rPr>
        <w:annotationRef/>
      </w:r>
      <w:r>
        <w:t>No mention of PNG????</w:t>
      </w:r>
    </w:p>
  </w:comment>
  <w:comment w:id="20" w:author="Richard Gray" w:date="2015-02-26T09:24:00Z" w:initials="RG">
    <w:p w:rsidR="0098542A" w:rsidRDefault="0098542A">
      <w:pPr>
        <w:pStyle w:val="CommentText"/>
      </w:pPr>
      <w:r>
        <w:rPr>
          <w:rStyle w:val="CommentReference"/>
        </w:rPr>
        <w:annotationRef/>
      </w:r>
      <w:r>
        <w:t>Need to mention setting specifically PNG</w:t>
      </w:r>
    </w:p>
  </w:comment>
  <w:comment w:id="21" w:author="Richard Gray" w:date="2015-02-26T09:24:00Z" w:initials="RG">
    <w:p w:rsidR="002713D4" w:rsidRDefault="002713D4">
      <w:pPr>
        <w:pStyle w:val="CommentText"/>
      </w:pPr>
      <w:r>
        <w:rPr>
          <w:rStyle w:val="CommentReference"/>
        </w:rPr>
        <w:annotationRef/>
      </w:r>
      <w:r>
        <w:t>There are not many references here for lots of statements about PNG!</w:t>
      </w:r>
    </w:p>
  </w:comment>
  <w:comment w:id="24" w:author="Richard Gray" w:date="2015-02-26T09:24:00Z" w:initials="RG">
    <w:p w:rsidR="0098542A" w:rsidRDefault="0098542A">
      <w:pPr>
        <w:pStyle w:val="CommentText"/>
      </w:pPr>
      <w:r>
        <w:rPr>
          <w:rStyle w:val="CommentReference"/>
        </w:rPr>
        <w:annotationRef/>
      </w:r>
      <w:r>
        <w:t>1 in 200? 0.5 %?</w:t>
      </w:r>
    </w:p>
  </w:comment>
  <w:comment w:id="38" w:author="Richard Gray" w:date="2015-02-26T09:24:00Z" w:initials="RG">
    <w:p w:rsidR="0098542A" w:rsidRDefault="0098542A">
      <w:pPr>
        <w:pStyle w:val="CommentText"/>
      </w:pPr>
      <w:r>
        <w:rPr>
          <w:rStyle w:val="CommentReference"/>
        </w:rPr>
        <w:annotationRef/>
      </w:r>
      <w:r>
        <w:t>Make sure references are okay.</w:t>
      </w:r>
    </w:p>
  </w:comment>
  <w:comment w:id="45" w:author="Richard Gray" w:date="2015-02-26T09:24:00Z" w:initials="RG">
    <w:p w:rsidR="00437088" w:rsidRDefault="00437088">
      <w:pPr>
        <w:pStyle w:val="CommentText"/>
      </w:pPr>
      <w:r>
        <w:rPr>
          <w:rStyle w:val="CommentReference"/>
        </w:rPr>
        <w:annotationRef/>
      </w:r>
      <w:r>
        <w:t>Unclear, PPT reduces prevalence directly by treatment people but also indirectly as the pool of infected people reduces and the risk of transmission falls.</w:t>
      </w:r>
    </w:p>
  </w:comment>
  <w:comment w:id="46" w:author="Richard Gray" w:date="2015-02-26T09:24:00Z" w:initials="RG">
    <w:p w:rsidR="002713D4" w:rsidRDefault="002713D4">
      <w:pPr>
        <w:pStyle w:val="CommentText"/>
      </w:pPr>
      <w:r>
        <w:rPr>
          <w:rStyle w:val="CommentReference"/>
        </w:rPr>
        <w:annotationRef/>
      </w:r>
      <w:r>
        <w:t>Where is the reference at the end?</w:t>
      </w:r>
    </w:p>
  </w:comment>
  <w:comment w:id="51" w:author="Richard Gray" w:date="2015-02-26T09:24:00Z" w:initials="RG">
    <w:p w:rsidR="002F0CF5" w:rsidRDefault="002F0CF5">
      <w:pPr>
        <w:pStyle w:val="CommentText"/>
      </w:pPr>
      <w:r>
        <w:rPr>
          <w:rStyle w:val="CommentReference"/>
        </w:rPr>
        <w:annotationRef/>
      </w:r>
      <w:r>
        <w:t>Reference?</w:t>
      </w:r>
    </w:p>
  </w:comment>
  <w:comment w:id="52" w:author="Richard Gray" w:date="2015-02-26T09:24:00Z" w:initials="RG">
    <w:p w:rsidR="002F0CF5" w:rsidRDefault="002F0CF5">
      <w:pPr>
        <w:pStyle w:val="CommentText"/>
      </w:pPr>
      <w:r>
        <w:rPr>
          <w:rStyle w:val="CommentReference"/>
        </w:rPr>
        <w:annotationRef/>
      </w:r>
      <w:r>
        <w:t>Is this the right reference??</w:t>
      </w:r>
    </w:p>
  </w:comment>
  <w:comment w:id="56" w:author="Richard Gray" w:date="2015-02-26T09:24:00Z" w:initials="RG">
    <w:p w:rsidR="00CD66A2" w:rsidRDefault="00CD66A2">
      <w:pPr>
        <w:pStyle w:val="CommentText"/>
      </w:pPr>
      <w:r>
        <w:rPr>
          <w:rStyle w:val="CommentReference"/>
        </w:rPr>
        <w:annotationRef/>
      </w:r>
      <w:r>
        <w:t>Where is this?</w:t>
      </w:r>
    </w:p>
  </w:comment>
  <w:comment w:id="63" w:author="Richard Gray" w:date="2015-02-26T09:24:00Z" w:initials="RG">
    <w:p w:rsidR="00CD66A2" w:rsidRDefault="00CD66A2">
      <w:pPr>
        <w:pStyle w:val="CommentText"/>
      </w:pPr>
      <w:r>
        <w:rPr>
          <w:rStyle w:val="CommentReference"/>
        </w:rPr>
        <w:annotationRef/>
      </w:r>
      <w:r>
        <w:t>Not sure why you need to define these?</w:t>
      </w:r>
    </w:p>
  </w:comment>
  <w:comment w:id="68" w:author="Richard Gray" w:date="2015-02-26T09:24:00Z" w:initials="RG">
    <w:p w:rsidR="00CD66A2" w:rsidRDefault="00CD66A2">
      <w:pPr>
        <w:pStyle w:val="CommentText"/>
      </w:pPr>
      <w:r>
        <w:rPr>
          <w:rStyle w:val="CommentReference"/>
        </w:rPr>
        <w:annotationRef/>
      </w:r>
      <w:r>
        <w:t>We only did this to minimise upsetting the HIV model????</w:t>
      </w:r>
    </w:p>
  </w:comment>
  <w:comment w:id="73" w:author="Richard Gray" w:date="2015-02-26T09:24:00Z" w:initials="RG">
    <w:p w:rsidR="00CD66A2" w:rsidRDefault="00CD66A2">
      <w:pPr>
        <w:pStyle w:val="CommentText"/>
      </w:pPr>
      <w:r>
        <w:rPr>
          <w:rStyle w:val="CommentReference"/>
        </w:rPr>
        <w:annotationRef/>
      </w:r>
      <w:r>
        <w:t>Saying the same thing twice.</w:t>
      </w:r>
    </w:p>
  </w:comment>
  <w:comment w:id="79" w:author="Richard Gray" w:date="2015-02-26T09:24:00Z" w:initials="RG">
    <w:p w:rsidR="00486012" w:rsidRDefault="00486012">
      <w:pPr>
        <w:pStyle w:val="CommentText"/>
      </w:pPr>
      <w:r>
        <w:rPr>
          <w:rStyle w:val="CommentReference"/>
        </w:rPr>
        <w:annotationRef/>
      </w:r>
      <w:r>
        <w:t xml:space="preserve">Really? Need a </w:t>
      </w:r>
      <w:proofErr w:type="spellStart"/>
      <w:r>
        <w:t>referebnce</w:t>
      </w:r>
      <w:proofErr w:type="spellEnd"/>
      <w:r>
        <w:t>.</w:t>
      </w:r>
    </w:p>
  </w:comment>
  <w:comment w:id="81" w:author="Richard Gray" w:date="2015-02-26T09:24:00Z" w:initials="RG">
    <w:p w:rsidR="00486012" w:rsidRDefault="00486012">
      <w:pPr>
        <w:pStyle w:val="CommentText"/>
      </w:pPr>
      <w:r>
        <w:rPr>
          <w:rStyle w:val="CommentReference"/>
        </w:rPr>
        <w:annotationRef/>
      </w:r>
      <w:r>
        <w:t>Fonts for axes could be a little larger throughout</w:t>
      </w:r>
      <w:r w:rsidR="00450043">
        <w:t>.</w:t>
      </w:r>
    </w:p>
  </w:comment>
  <w:comment w:id="83" w:author="Richard Gray" w:date="2015-02-26T09:24:00Z" w:initials="RG">
    <w:p w:rsidR="00486012" w:rsidRDefault="00486012">
      <w:pPr>
        <w:pStyle w:val="CommentText"/>
      </w:pPr>
      <w:r>
        <w:rPr>
          <w:rStyle w:val="CommentReference"/>
        </w:rPr>
        <w:annotationRef/>
      </w:r>
      <w:r>
        <w:t>Figure 4????</w:t>
      </w:r>
    </w:p>
  </w:comment>
  <w:comment w:id="101" w:author="Richard Gray" w:date="2015-02-26T09:24:00Z" w:initials="RG">
    <w:p w:rsidR="00486012" w:rsidRDefault="00486012">
      <w:pPr>
        <w:pStyle w:val="CommentText"/>
      </w:pPr>
      <w:r>
        <w:rPr>
          <w:rStyle w:val="CommentReference"/>
        </w:rPr>
        <w:annotationRef/>
      </w:r>
      <w:r>
        <w:t>Figure 4??</w:t>
      </w:r>
    </w:p>
  </w:comment>
  <w:comment w:id="102" w:author="Richard Gray" w:date="2015-02-26T09:24:00Z" w:initials="RG">
    <w:p w:rsidR="002B61AB" w:rsidRDefault="002B61AB">
      <w:pPr>
        <w:pStyle w:val="CommentText"/>
      </w:pPr>
      <w:r>
        <w:rPr>
          <w:rStyle w:val="CommentReference"/>
        </w:rPr>
        <w:annotationRef/>
      </w:r>
      <w:r>
        <w:t>??? Still possible I think. At least needs a reword.</w:t>
      </w:r>
    </w:p>
  </w:comment>
  <w:comment w:id="104" w:author="Richard Gray" w:date="2015-02-26T09:24:00Z" w:initials="RG">
    <w:p w:rsidR="002B61AB" w:rsidRDefault="002B61AB">
      <w:pPr>
        <w:pStyle w:val="CommentText"/>
      </w:pPr>
      <w:r>
        <w:rPr>
          <w:rStyle w:val="CommentReference"/>
        </w:rPr>
        <w:annotationRef/>
      </w:r>
      <w:r>
        <w:t>Where is this?</w:t>
      </w:r>
    </w:p>
  </w:comment>
  <w:comment w:id="105" w:author="Richard Gray" w:date="2015-02-26T09:24:00Z" w:initials="RG">
    <w:p w:rsidR="002B61AB" w:rsidRDefault="002B61AB">
      <w:pPr>
        <w:pStyle w:val="CommentText"/>
      </w:pPr>
      <w:r>
        <w:rPr>
          <w:rStyle w:val="CommentReference"/>
        </w:rPr>
        <w:annotationRef/>
      </w:r>
      <w:r>
        <w:t>Figure 5??</w:t>
      </w:r>
    </w:p>
  </w:comment>
  <w:comment w:id="118" w:author="Richard Gray" w:date="2015-02-26T09:24:00Z" w:initials="RG">
    <w:p w:rsidR="002B61AB" w:rsidRDefault="002B61AB">
      <w:pPr>
        <w:pStyle w:val="CommentText"/>
      </w:pPr>
      <w:r>
        <w:rPr>
          <w:rStyle w:val="CommentReference"/>
        </w:rPr>
        <w:annotationRef/>
      </w:r>
      <w:r>
        <w:t>All parameter values and models are wrong almost certainly</w:t>
      </w:r>
    </w:p>
  </w:comment>
  <w:comment w:id="122" w:author="Richard Gray" w:date="2015-02-26T09:24:00Z" w:initials="RG">
    <w:p w:rsidR="002B61AB" w:rsidRDefault="002B61AB">
      <w:pPr>
        <w:pStyle w:val="CommentText"/>
      </w:pPr>
      <w:r>
        <w:rPr>
          <w:rStyle w:val="CommentReference"/>
        </w:rPr>
        <w:annotationRef/>
      </w:r>
      <w:r>
        <w:t>Seems like results</w:t>
      </w:r>
      <w:bookmarkStart w:id="123" w:name="_GoBack"/>
      <w:bookmarkEnd w:id="123"/>
    </w:p>
  </w:comment>
  <w:comment w:id="124" w:author="Richard Gray" w:date="2015-02-26T09:24:00Z" w:initials="RG">
    <w:p w:rsidR="002B61AB" w:rsidRDefault="002B61AB">
      <w:pPr>
        <w:pStyle w:val="CommentText"/>
      </w:pPr>
      <w:r>
        <w:rPr>
          <w:rStyle w:val="CommentReference"/>
        </w:rPr>
        <w:annotationRef/>
      </w:r>
      <w:r>
        <w:t>Seems like results</w:t>
      </w:r>
    </w:p>
  </w:comment>
  <w:comment w:id="125" w:author="Richard Gray" w:date="2015-02-26T09:24:00Z" w:initials="RG">
    <w:p w:rsidR="002B61AB" w:rsidRDefault="002B61AB">
      <w:pPr>
        <w:pStyle w:val="CommentText"/>
      </w:pPr>
      <w:r>
        <w:rPr>
          <w:rStyle w:val="CommentReference"/>
        </w:rPr>
        <w:annotationRef/>
      </w:r>
      <w:r>
        <w:t>Seems like results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0E2" w:rsidRDefault="001E50E2" w:rsidP="00ED3A8F">
      <w:pPr>
        <w:spacing w:after="0" w:line="240" w:lineRule="auto"/>
      </w:pPr>
      <w:r>
        <w:separator/>
      </w:r>
    </w:p>
  </w:endnote>
  <w:endnote w:type="continuationSeparator" w:id="0">
    <w:p w:rsidR="001E50E2" w:rsidRDefault="001E50E2" w:rsidP="00ED3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0E2" w:rsidRDefault="001E50E2" w:rsidP="00ED3A8F">
      <w:pPr>
        <w:spacing w:after="0" w:line="240" w:lineRule="auto"/>
      </w:pPr>
      <w:r>
        <w:separator/>
      </w:r>
    </w:p>
  </w:footnote>
  <w:footnote w:type="continuationSeparator" w:id="0">
    <w:p w:rsidR="001E50E2" w:rsidRDefault="001E50E2" w:rsidP="00ED3A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FFE"/>
    <w:multiLevelType w:val="hybridMultilevel"/>
    <w:tmpl w:val="438E07D0"/>
    <w:lvl w:ilvl="0" w:tplc="99C476FC">
      <w:start w:val="2"/>
      <w:numFmt w:val="bullet"/>
      <w:lvlText w:val="-"/>
      <w:lvlJc w:val="left"/>
      <w:pPr>
        <w:ind w:left="390" w:hanging="360"/>
      </w:pPr>
      <w:rPr>
        <w:rFonts w:ascii="Calibri" w:eastAsiaTheme="minorHAnsi" w:hAnsi="Calibri" w:cs="Calibri"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s>
  <w:rsids>
    <w:rsidRoot w:val="00DD0242"/>
    <w:rsid w:val="00003216"/>
    <w:rsid w:val="000060DB"/>
    <w:rsid w:val="00022E7C"/>
    <w:rsid w:val="00040917"/>
    <w:rsid w:val="000425AD"/>
    <w:rsid w:val="00045A9E"/>
    <w:rsid w:val="00092C4B"/>
    <w:rsid w:val="000D5BF1"/>
    <w:rsid w:val="000F0EA6"/>
    <w:rsid w:val="00120F18"/>
    <w:rsid w:val="00144AFB"/>
    <w:rsid w:val="00151FF1"/>
    <w:rsid w:val="00160D52"/>
    <w:rsid w:val="00162E0C"/>
    <w:rsid w:val="0017298E"/>
    <w:rsid w:val="00180CEB"/>
    <w:rsid w:val="00193AC7"/>
    <w:rsid w:val="001B3AF3"/>
    <w:rsid w:val="001D5D83"/>
    <w:rsid w:val="001E50E2"/>
    <w:rsid w:val="002046AE"/>
    <w:rsid w:val="002273A3"/>
    <w:rsid w:val="002403A5"/>
    <w:rsid w:val="00262F53"/>
    <w:rsid w:val="00267941"/>
    <w:rsid w:val="002713D4"/>
    <w:rsid w:val="002872B7"/>
    <w:rsid w:val="00290B68"/>
    <w:rsid w:val="0029156C"/>
    <w:rsid w:val="002B61AB"/>
    <w:rsid w:val="002B7AE5"/>
    <w:rsid w:val="002E0564"/>
    <w:rsid w:val="002F0CF5"/>
    <w:rsid w:val="00302086"/>
    <w:rsid w:val="003238BD"/>
    <w:rsid w:val="0033348D"/>
    <w:rsid w:val="0034153D"/>
    <w:rsid w:val="00351E95"/>
    <w:rsid w:val="0036595D"/>
    <w:rsid w:val="00393442"/>
    <w:rsid w:val="003A6A4F"/>
    <w:rsid w:val="003B277E"/>
    <w:rsid w:val="003C71AE"/>
    <w:rsid w:val="003D6FDC"/>
    <w:rsid w:val="003D7164"/>
    <w:rsid w:val="00403B2D"/>
    <w:rsid w:val="00405DC6"/>
    <w:rsid w:val="004237D7"/>
    <w:rsid w:val="00424CA2"/>
    <w:rsid w:val="0043410D"/>
    <w:rsid w:val="00437088"/>
    <w:rsid w:val="004408C6"/>
    <w:rsid w:val="00450043"/>
    <w:rsid w:val="00455060"/>
    <w:rsid w:val="00486012"/>
    <w:rsid w:val="0049596E"/>
    <w:rsid w:val="004A22BE"/>
    <w:rsid w:val="004A301E"/>
    <w:rsid w:val="004E3B43"/>
    <w:rsid w:val="00503E03"/>
    <w:rsid w:val="005224C6"/>
    <w:rsid w:val="005250B6"/>
    <w:rsid w:val="00556CC0"/>
    <w:rsid w:val="0056399D"/>
    <w:rsid w:val="00567430"/>
    <w:rsid w:val="005975AA"/>
    <w:rsid w:val="005A5E5F"/>
    <w:rsid w:val="005C3138"/>
    <w:rsid w:val="005D6396"/>
    <w:rsid w:val="006242E0"/>
    <w:rsid w:val="00645519"/>
    <w:rsid w:val="00671002"/>
    <w:rsid w:val="00685D16"/>
    <w:rsid w:val="00695A75"/>
    <w:rsid w:val="006B1AC4"/>
    <w:rsid w:val="006D6AA2"/>
    <w:rsid w:val="006F6B66"/>
    <w:rsid w:val="00754670"/>
    <w:rsid w:val="00772F93"/>
    <w:rsid w:val="00792F9C"/>
    <w:rsid w:val="007B4D9A"/>
    <w:rsid w:val="007C0233"/>
    <w:rsid w:val="007E085D"/>
    <w:rsid w:val="007E3989"/>
    <w:rsid w:val="00863ADD"/>
    <w:rsid w:val="008960B8"/>
    <w:rsid w:val="008A7457"/>
    <w:rsid w:val="008A782C"/>
    <w:rsid w:val="008F2BDB"/>
    <w:rsid w:val="008F7A3E"/>
    <w:rsid w:val="009237C9"/>
    <w:rsid w:val="00926C91"/>
    <w:rsid w:val="00942B13"/>
    <w:rsid w:val="009448A1"/>
    <w:rsid w:val="00976332"/>
    <w:rsid w:val="009841EF"/>
    <w:rsid w:val="0098542A"/>
    <w:rsid w:val="009E4A37"/>
    <w:rsid w:val="00A12C10"/>
    <w:rsid w:val="00A13DB7"/>
    <w:rsid w:val="00A163AA"/>
    <w:rsid w:val="00A4347E"/>
    <w:rsid w:val="00A6357E"/>
    <w:rsid w:val="00A75662"/>
    <w:rsid w:val="00A8182D"/>
    <w:rsid w:val="00A9275E"/>
    <w:rsid w:val="00AD510C"/>
    <w:rsid w:val="00AF3D3F"/>
    <w:rsid w:val="00B14007"/>
    <w:rsid w:val="00B224D3"/>
    <w:rsid w:val="00B33491"/>
    <w:rsid w:val="00B34C9D"/>
    <w:rsid w:val="00B4703C"/>
    <w:rsid w:val="00B50878"/>
    <w:rsid w:val="00B8442B"/>
    <w:rsid w:val="00BA6668"/>
    <w:rsid w:val="00BC37D5"/>
    <w:rsid w:val="00BE5A6E"/>
    <w:rsid w:val="00BF49C2"/>
    <w:rsid w:val="00C10E97"/>
    <w:rsid w:val="00C67B8E"/>
    <w:rsid w:val="00C77ACC"/>
    <w:rsid w:val="00C90A05"/>
    <w:rsid w:val="00CD66A2"/>
    <w:rsid w:val="00D33105"/>
    <w:rsid w:val="00D60DBD"/>
    <w:rsid w:val="00DD0242"/>
    <w:rsid w:val="00DD48D8"/>
    <w:rsid w:val="00DF47A5"/>
    <w:rsid w:val="00DF57A5"/>
    <w:rsid w:val="00E14FB1"/>
    <w:rsid w:val="00E21E97"/>
    <w:rsid w:val="00E406FB"/>
    <w:rsid w:val="00E46DF6"/>
    <w:rsid w:val="00E85A7F"/>
    <w:rsid w:val="00EA519B"/>
    <w:rsid w:val="00EA524C"/>
    <w:rsid w:val="00ED3A8F"/>
    <w:rsid w:val="00EE5D23"/>
    <w:rsid w:val="00EF3C04"/>
    <w:rsid w:val="00F3347C"/>
    <w:rsid w:val="00F77DCB"/>
    <w:rsid w:val="00F90B48"/>
    <w:rsid w:val="00FC44CC"/>
    <w:rsid w:val="00FC684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DD0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3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4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F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5A9E"/>
    <w:pPr>
      <w:spacing w:line="240" w:lineRule="auto"/>
    </w:pPr>
    <w:rPr>
      <w:b/>
      <w:bCs/>
      <w:color w:val="4F81BD" w:themeColor="accent1"/>
      <w:sz w:val="18"/>
      <w:szCs w:val="18"/>
    </w:rPr>
  </w:style>
  <w:style w:type="paragraph" w:styleId="ListParagraph">
    <w:name w:val="List Paragraph"/>
    <w:basedOn w:val="Normal"/>
    <w:uiPriority w:val="34"/>
    <w:qFormat/>
    <w:rsid w:val="006F6B66"/>
    <w:pPr>
      <w:ind w:left="720"/>
      <w:contextualSpacing/>
    </w:pPr>
  </w:style>
  <w:style w:type="paragraph" w:styleId="BalloonText">
    <w:name w:val="Balloon Text"/>
    <w:basedOn w:val="Normal"/>
    <w:link w:val="BalloonTextChar"/>
    <w:uiPriority w:val="99"/>
    <w:semiHidden/>
    <w:unhideWhenUsed/>
    <w:rsid w:val="006F6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66"/>
    <w:rPr>
      <w:rFonts w:ascii="Tahoma" w:hAnsi="Tahoma" w:cs="Tahoma"/>
      <w:sz w:val="16"/>
      <w:szCs w:val="16"/>
    </w:rPr>
  </w:style>
  <w:style w:type="character" w:styleId="PlaceholderText">
    <w:name w:val="Placeholder Text"/>
    <w:basedOn w:val="DefaultParagraphFont"/>
    <w:uiPriority w:val="99"/>
    <w:semiHidden/>
    <w:rsid w:val="006F6B66"/>
    <w:rPr>
      <w:color w:val="808080"/>
    </w:rPr>
  </w:style>
  <w:style w:type="character" w:customStyle="1" w:styleId="MTConvertedEquation">
    <w:name w:val="MTConvertedEquation"/>
    <w:basedOn w:val="DefaultParagraphFont"/>
    <w:rsid w:val="00685D16"/>
  </w:style>
  <w:style w:type="character" w:styleId="SubtleEmphasis">
    <w:name w:val="Subtle Emphasis"/>
    <w:basedOn w:val="DefaultParagraphFont"/>
    <w:uiPriority w:val="19"/>
    <w:qFormat/>
    <w:rsid w:val="00FC44CC"/>
    <w:rPr>
      <w:i/>
      <w:iCs/>
      <w:color w:val="808080" w:themeColor="text1" w:themeTint="7F"/>
    </w:rPr>
  </w:style>
  <w:style w:type="character" w:customStyle="1" w:styleId="Heading2Char">
    <w:name w:val="Heading 2 Char"/>
    <w:basedOn w:val="DefaultParagraphFont"/>
    <w:link w:val="Heading2"/>
    <w:uiPriority w:val="9"/>
    <w:rsid w:val="002273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A8F"/>
  </w:style>
  <w:style w:type="paragraph" w:styleId="Footer">
    <w:name w:val="footer"/>
    <w:basedOn w:val="Normal"/>
    <w:link w:val="FooterChar"/>
    <w:uiPriority w:val="99"/>
    <w:unhideWhenUsed/>
    <w:rsid w:val="00ED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A8F"/>
  </w:style>
  <w:style w:type="character" w:styleId="CommentReference">
    <w:name w:val="annotation reference"/>
    <w:basedOn w:val="DefaultParagraphFont"/>
    <w:uiPriority w:val="99"/>
    <w:semiHidden/>
    <w:unhideWhenUsed/>
    <w:rsid w:val="0098542A"/>
    <w:rPr>
      <w:sz w:val="16"/>
      <w:szCs w:val="16"/>
    </w:rPr>
  </w:style>
  <w:style w:type="paragraph" w:styleId="CommentText">
    <w:name w:val="annotation text"/>
    <w:basedOn w:val="Normal"/>
    <w:link w:val="CommentTextChar"/>
    <w:uiPriority w:val="99"/>
    <w:semiHidden/>
    <w:unhideWhenUsed/>
    <w:rsid w:val="0098542A"/>
    <w:pPr>
      <w:spacing w:line="240" w:lineRule="auto"/>
    </w:pPr>
    <w:rPr>
      <w:sz w:val="20"/>
      <w:szCs w:val="20"/>
    </w:rPr>
  </w:style>
  <w:style w:type="character" w:customStyle="1" w:styleId="CommentTextChar">
    <w:name w:val="Comment Text Char"/>
    <w:basedOn w:val="DefaultParagraphFont"/>
    <w:link w:val="CommentText"/>
    <w:uiPriority w:val="99"/>
    <w:semiHidden/>
    <w:rsid w:val="0098542A"/>
    <w:rPr>
      <w:sz w:val="20"/>
      <w:szCs w:val="20"/>
    </w:rPr>
  </w:style>
  <w:style w:type="paragraph" w:styleId="CommentSubject">
    <w:name w:val="annotation subject"/>
    <w:basedOn w:val="CommentText"/>
    <w:next w:val="CommentText"/>
    <w:link w:val="CommentSubjectChar"/>
    <w:uiPriority w:val="99"/>
    <w:semiHidden/>
    <w:unhideWhenUsed/>
    <w:rsid w:val="0098542A"/>
    <w:rPr>
      <w:b/>
      <w:bCs/>
    </w:rPr>
  </w:style>
  <w:style w:type="character" w:customStyle="1" w:styleId="CommentSubjectChar">
    <w:name w:val="Comment Subject Char"/>
    <w:basedOn w:val="CommentTextChar"/>
    <w:link w:val="CommentSubject"/>
    <w:uiPriority w:val="99"/>
    <w:semiHidden/>
    <w:rsid w:val="009854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9440504">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package" Target="embeddings/Microsoft_Office_PowerPoint_Slide1.sl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8107EA-5A71-43E9-A217-77228275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4034</Words>
  <Characters>22998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2</cp:revision>
  <cp:lastPrinted>2015-02-23T09:04:00Z</cp:lastPrinted>
  <dcterms:created xsi:type="dcterms:W3CDTF">2015-02-26T13:36:00Z</dcterms:created>
  <dcterms:modified xsi:type="dcterms:W3CDTF">2015-02-26T13:36:00Z</dcterms:modified>
</cp:coreProperties>
</file>