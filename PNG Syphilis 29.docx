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1BB" w:rsidRDefault="001301BB" w:rsidP="00F55299">
      <w:pPr>
        <w:ind w:left="1701"/>
      </w:pPr>
    </w:p>
    <w:p w:rsidR="001301BB" w:rsidRDefault="001301BB" w:rsidP="00F55299">
      <w:pPr>
        <w:ind w:left="1701"/>
      </w:pPr>
    </w:p>
    <w:p w:rsidR="001301BB" w:rsidRDefault="001301BB" w:rsidP="00F55299">
      <w:pPr>
        <w:ind w:left="1701"/>
      </w:pPr>
    </w:p>
    <w:p w:rsidR="001301BB" w:rsidRDefault="001301BB" w:rsidP="00F55299">
      <w:pPr>
        <w:ind w:left="1701"/>
      </w:pPr>
    </w:p>
    <w:p w:rsidR="001301BB" w:rsidRDefault="001301BB" w:rsidP="00F55299">
      <w:pPr>
        <w:ind w:left="1701"/>
      </w:pPr>
    </w:p>
    <w:p w:rsidR="001301BB" w:rsidRDefault="001301BB" w:rsidP="00F55299">
      <w:pPr>
        <w:ind w:left="1701"/>
      </w:pPr>
    </w:p>
    <w:p w:rsidR="001301BB" w:rsidRPr="005F0C76" w:rsidRDefault="001301BB" w:rsidP="00F55299">
      <w:pPr>
        <w:ind w:left="1701"/>
        <w:rPr>
          <w:rFonts w:asciiTheme="minorHAnsi" w:hAnsiTheme="minorHAnsi"/>
        </w:rPr>
      </w:pPr>
    </w:p>
    <w:p w:rsidR="001301BB" w:rsidRPr="005F0C76" w:rsidRDefault="009418D3" w:rsidP="001301BB">
      <w:pPr>
        <w:jc w:val="center"/>
        <w:rPr>
          <w:rFonts w:asciiTheme="minorHAnsi" w:hAnsiTheme="minorHAnsi"/>
          <w:b/>
          <w:sz w:val="32"/>
          <w:szCs w:val="32"/>
        </w:rPr>
      </w:pPr>
      <w:r>
        <w:rPr>
          <w:rFonts w:asciiTheme="minorHAnsi" w:hAnsiTheme="minorHAnsi"/>
          <w:b/>
          <w:sz w:val="32"/>
          <w:szCs w:val="32"/>
        </w:rPr>
        <w:t>The impact of periodic presumptive treatment of sexually transmitted infections on HIV incidence in Papua New Guinea</w:t>
      </w:r>
    </w:p>
    <w:p w:rsidR="001301BB" w:rsidRPr="005F0C76" w:rsidRDefault="001301BB" w:rsidP="001301BB">
      <w:pPr>
        <w:jc w:val="center"/>
        <w:rPr>
          <w:rFonts w:asciiTheme="minorHAnsi" w:hAnsiTheme="minorHAnsi"/>
        </w:rPr>
      </w:pPr>
    </w:p>
    <w:p w:rsidR="001301BB" w:rsidRPr="005F0C76" w:rsidRDefault="00222FFF" w:rsidP="001301BB">
      <w:pPr>
        <w:jc w:val="center"/>
        <w:rPr>
          <w:rFonts w:asciiTheme="minorHAnsi" w:hAnsiTheme="minorHAnsi"/>
          <w:vertAlign w:val="superscript"/>
        </w:rPr>
      </w:pPr>
      <w:r>
        <w:rPr>
          <w:rFonts w:asciiTheme="minorHAnsi" w:hAnsiTheme="minorHAnsi"/>
        </w:rPr>
        <w:t>Christopher Rock</w:t>
      </w:r>
    </w:p>
    <w:p w:rsidR="001301BB" w:rsidRPr="005F0C76" w:rsidRDefault="001301BB" w:rsidP="001301BB">
      <w:pPr>
        <w:jc w:val="center"/>
        <w:rPr>
          <w:rFonts w:asciiTheme="minorHAnsi" w:hAnsiTheme="minorHAnsi"/>
          <w:color w:val="000000" w:themeColor="text1"/>
        </w:rPr>
      </w:pPr>
      <w:r w:rsidRPr="005F0C76">
        <w:rPr>
          <w:rFonts w:asciiTheme="minorHAnsi" w:hAnsiTheme="minorHAnsi"/>
        </w:rPr>
        <w:t xml:space="preserve">Supervised by </w:t>
      </w:r>
      <w:r w:rsidR="009418D3">
        <w:rPr>
          <w:rFonts w:asciiTheme="minorHAnsi" w:hAnsiTheme="minorHAnsi"/>
        </w:rPr>
        <w:t>John Murray and Richard Gray</w:t>
      </w:r>
    </w:p>
    <w:p w:rsidR="005F0C76" w:rsidRPr="005F0C76" w:rsidRDefault="009418D3" w:rsidP="001301BB">
      <w:pPr>
        <w:jc w:val="center"/>
        <w:rPr>
          <w:rFonts w:asciiTheme="minorHAnsi" w:hAnsiTheme="minorHAnsi"/>
          <w:vertAlign w:val="superscript"/>
        </w:rPr>
      </w:pPr>
      <w:r>
        <w:rPr>
          <w:rFonts w:asciiTheme="minorHAnsi" w:hAnsiTheme="minorHAnsi"/>
          <w:color w:val="000000" w:themeColor="text1"/>
        </w:rPr>
        <w:t>The University of New South Wales</w:t>
      </w:r>
    </w:p>
    <w:p w:rsidR="001301BB" w:rsidRDefault="001301BB" w:rsidP="001301BB">
      <w:pPr>
        <w:rPr>
          <w:rFonts w:asciiTheme="minorHAnsi" w:hAnsiTheme="minorHAnsi"/>
        </w:rPr>
      </w:pPr>
    </w:p>
    <w:p w:rsidR="003E73C2" w:rsidRDefault="003E73C2" w:rsidP="001301BB">
      <w:pPr>
        <w:rPr>
          <w:rFonts w:asciiTheme="minorHAnsi" w:hAnsiTheme="minorHAnsi"/>
        </w:rPr>
      </w:pPr>
    </w:p>
    <w:p w:rsidR="003E73C2" w:rsidRDefault="003E73C2" w:rsidP="001301BB">
      <w:pPr>
        <w:rPr>
          <w:rFonts w:asciiTheme="minorHAnsi" w:hAnsiTheme="minorHAnsi"/>
        </w:rPr>
      </w:pPr>
    </w:p>
    <w:p w:rsidR="003E73C2" w:rsidRDefault="003E73C2" w:rsidP="003E73C2">
      <w:pPr>
        <w:rPr>
          <w:rFonts w:asciiTheme="minorHAnsi" w:hAnsiTheme="minorHAnsi"/>
          <w:b/>
        </w:rPr>
      </w:pPr>
    </w:p>
    <w:p w:rsidR="009418D3" w:rsidRDefault="009418D3">
      <w:pPr>
        <w:rPr>
          <w:rFonts w:asciiTheme="minorHAnsi" w:hAnsiTheme="minorHAnsi"/>
          <w:b/>
        </w:rPr>
      </w:pPr>
      <w:r>
        <w:rPr>
          <w:rFonts w:asciiTheme="minorHAnsi" w:hAnsiTheme="minorHAnsi"/>
          <w:b/>
        </w:rPr>
        <w:br w:type="page"/>
      </w:r>
    </w:p>
    <w:p w:rsidR="00577477" w:rsidRDefault="00577477" w:rsidP="00577477">
      <w:pPr>
        <w:pStyle w:val="Heading1"/>
        <w:rPr>
          <w:rStyle w:val="MTConvertedEquation"/>
          <w:rFonts w:eastAsiaTheme="minorEastAsia"/>
        </w:rPr>
      </w:pPr>
      <w:r>
        <w:rPr>
          <w:rStyle w:val="MTConvertedEquation"/>
          <w:rFonts w:eastAsiaTheme="minorEastAsia"/>
        </w:rPr>
        <w:lastRenderedPageBreak/>
        <w:t>Acknowledgements</w:t>
      </w:r>
    </w:p>
    <w:p w:rsidR="00577477" w:rsidRDefault="00577477">
      <w:pPr>
        <w:rPr>
          <w:rStyle w:val="MTConvertedEquation"/>
          <w:rFonts w:eastAsiaTheme="minorEastAsia"/>
        </w:rPr>
      </w:pPr>
    </w:p>
    <w:p w:rsidR="009418D3" w:rsidRPr="00577477" w:rsidRDefault="00577477" w:rsidP="009418D3">
      <w:pPr>
        <w:rPr>
          <w:rStyle w:val="MTConvertedEquation"/>
          <w:rFonts w:asciiTheme="majorHAnsi" w:eastAsiaTheme="minorEastAsia" w:hAnsiTheme="majorHAnsi" w:cstheme="majorBidi"/>
          <w:b/>
          <w:bCs/>
          <w:color w:val="4F81BD" w:themeColor="accent1"/>
          <w:sz w:val="26"/>
          <w:szCs w:val="26"/>
          <w:lang w:val="en-AU" w:eastAsia="en-AU"/>
        </w:rPr>
      </w:pPr>
      <w:r>
        <w:rPr>
          <w:rStyle w:val="MTConvertedEquation"/>
          <w:rFonts w:eastAsiaTheme="minorEastAsia"/>
        </w:rPr>
        <w:t xml:space="preserve">The author thanks Andrew </w:t>
      </w:r>
      <w:proofErr w:type="spellStart"/>
      <w:r>
        <w:rPr>
          <w:rStyle w:val="MTConvertedEquation"/>
          <w:rFonts w:eastAsiaTheme="minorEastAsia"/>
        </w:rPr>
        <w:t>Vallely</w:t>
      </w:r>
      <w:proofErr w:type="spellEnd"/>
      <w:r>
        <w:rPr>
          <w:rStyle w:val="MTConvertedEquation"/>
          <w:rFonts w:eastAsiaTheme="minorEastAsia"/>
        </w:rPr>
        <w:t xml:space="preserve"> and David Wilson for providing insight and feedback on our assumptions and parameter values. </w:t>
      </w:r>
    </w:p>
    <w:p w:rsidR="009418D3" w:rsidRDefault="009418D3" w:rsidP="00577477">
      <w:pPr>
        <w:pStyle w:val="Heading1"/>
        <w:rPr>
          <w:rStyle w:val="MTConvertedEquation"/>
          <w:rFonts w:eastAsiaTheme="minorEastAsia"/>
        </w:rPr>
      </w:pPr>
      <w:commentRangeStart w:id="0"/>
      <w:commentRangeStart w:id="1"/>
      <w:r>
        <w:rPr>
          <w:rStyle w:val="MTConvertedEquation"/>
          <w:rFonts w:eastAsiaTheme="minorEastAsia"/>
        </w:rPr>
        <w:t>Abstract</w:t>
      </w:r>
      <w:commentRangeEnd w:id="0"/>
      <w:commentRangeEnd w:id="1"/>
      <w:r>
        <w:rPr>
          <w:rStyle w:val="CommentReference"/>
          <w:rFonts w:asciiTheme="minorHAnsi" w:eastAsiaTheme="minorHAnsi" w:hAnsiTheme="minorHAnsi" w:cstheme="minorBidi"/>
          <w:b w:val="0"/>
          <w:bCs w:val="0"/>
          <w:color w:val="auto"/>
        </w:rPr>
        <w:commentReference w:id="1"/>
      </w:r>
      <w:r>
        <w:rPr>
          <w:rStyle w:val="CommentReference"/>
          <w:rFonts w:asciiTheme="minorHAnsi" w:eastAsiaTheme="minorHAnsi" w:hAnsiTheme="minorHAnsi" w:cstheme="minorBidi"/>
          <w:b w:val="0"/>
          <w:bCs w:val="0"/>
          <w:color w:val="auto"/>
        </w:rPr>
        <w:commentReference w:id="0"/>
      </w:r>
    </w:p>
    <w:p w:rsidR="004B6717" w:rsidRDefault="004B6717" w:rsidP="004B6717">
      <w:r>
        <w:t>Papua New Guinea (PNG) has one of the highest rates of HIV in the Asia-Pacific region (</w:t>
      </w:r>
      <w:r w:rsidR="00AC23F9">
        <w:t>WR</w:t>
      </w:r>
      <w:r>
        <w:t xml:space="preserve">). Some sexually transmitted infections (STIs) with high prevalences in PNG, especially ulcerating </w:t>
      </w:r>
      <w:commentRangeStart w:id="2"/>
      <w:r>
        <w:t>STIs</w:t>
      </w:r>
      <w:commentRangeEnd w:id="2"/>
      <w:r w:rsidR="00A775B9">
        <w:rPr>
          <w:rStyle w:val="CommentReference"/>
        </w:rPr>
        <w:commentReference w:id="2"/>
      </w:r>
      <w:r>
        <w:t xml:space="preserve">, increase the odds of transmitting or receiving HIV. Any reduction in the prevalence of these ulcerating STIs will cause a reduction in HIV transmission and susceptibility, and thus reduce the </w:t>
      </w:r>
      <w:r w:rsidRPr="0076574F">
        <w:rPr>
          <w:i/>
        </w:rPr>
        <w:t>incidence</w:t>
      </w:r>
      <w:r>
        <w:t>, or number of new cases,</w:t>
      </w:r>
      <w:r w:rsidRPr="0076574F">
        <w:rPr>
          <w:i/>
        </w:rPr>
        <w:t xml:space="preserve"> </w:t>
      </w:r>
      <w:r w:rsidRPr="0076574F">
        <w:t>of HIV</w:t>
      </w:r>
      <w:r>
        <w:t xml:space="preserve">. One intervention which may </w:t>
      </w:r>
      <w:r w:rsidR="00AC23F9">
        <w:t xml:space="preserve">reduce levels of </w:t>
      </w:r>
      <w:r w:rsidR="00A775B9">
        <w:t xml:space="preserve">specifically of </w:t>
      </w:r>
      <w:r w:rsidR="00AC23F9">
        <w:t xml:space="preserve">ulcerating </w:t>
      </w:r>
      <w:r w:rsidR="00A775B9">
        <w:t xml:space="preserve">bacterial </w:t>
      </w:r>
      <w:r w:rsidR="00AC23F9">
        <w:t xml:space="preserve">STIs </w:t>
      </w:r>
      <w:r>
        <w:t xml:space="preserve">achieve this is </w:t>
      </w:r>
      <w:r>
        <w:rPr>
          <w:i/>
        </w:rPr>
        <w:t xml:space="preserve">periodic presumptive treatment </w:t>
      </w:r>
      <w:r>
        <w:t>(PPT)</w:t>
      </w:r>
      <w:r w:rsidR="00C642BF">
        <w:t xml:space="preserve"> of a selection of STIs</w:t>
      </w:r>
      <w:r>
        <w:t>, where a suite of drugs</w:t>
      </w:r>
      <w:r w:rsidR="00C642BF">
        <w:t xml:space="preserve"> which cure these STIs</w:t>
      </w:r>
      <w:r>
        <w:t xml:space="preserve"> are provided on a regular basis to the population, without testing for those STIs first. Lowering other STI prevalences would provide direct benefits to the population, but this paper considers the effect of PPT on HIV prevalences. </w:t>
      </w:r>
    </w:p>
    <w:p w:rsidR="004B6717" w:rsidRDefault="004B6717" w:rsidP="004B6717">
      <w:r>
        <w:t xml:space="preserve">We </w:t>
      </w:r>
      <w:r w:rsidR="00AC23F9">
        <w:t>buil</w:t>
      </w:r>
      <w:r w:rsidR="00C642BF">
        <w:t>t</w:t>
      </w:r>
      <w:r>
        <w:t xml:space="preserve"> a simple model for </w:t>
      </w:r>
      <w:ins w:id="3" w:author="Crock" w:date="2015-01-29T12:49:00Z">
        <w:r w:rsidR="00C642BF">
          <w:t xml:space="preserve">a particular class of STIs, </w:t>
        </w:r>
      </w:ins>
      <w:r w:rsidR="00C642BF" w:rsidRPr="00C642BF">
        <w:rPr>
          <w:i/>
        </w:rPr>
        <w:t>ulcerating bacterial STIs</w:t>
      </w:r>
      <w:r w:rsidR="00C642BF">
        <w:t xml:space="preserve"> (UBSTIs)</w:t>
      </w:r>
      <w:ins w:id="4" w:author="Crock" w:date="2015-01-29T12:49:00Z">
        <w:r w:rsidR="00C642BF">
          <w:t>,</w:t>
        </w:r>
      </w:ins>
      <w:r w:rsidR="00C642BF">
        <w:t xml:space="preserve"> </w:t>
      </w:r>
      <w:del w:id="5" w:author="Crock" w:date="2015-01-29T12:49:00Z">
        <w:r w:rsidDel="00C642BF">
          <w:delText xml:space="preserve">in Papua New Guinea </w:delText>
        </w:r>
      </w:del>
      <w:r>
        <w:t xml:space="preserve">to model the effects of PPT on </w:t>
      </w:r>
      <w:r w:rsidR="00C642BF">
        <w:t>these STIs</w:t>
      </w:r>
      <w:ins w:id="6" w:author="Crock" w:date="2015-01-29T12:49:00Z">
        <w:r w:rsidR="00C642BF" w:rsidRPr="00C642BF">
          <w:t xml:space="preserve"> </w:t>
        </w:r>
        <w:r w:rsidR="00C642BF">
          <w:t>in Papua New Guinea</w:t>
        </w:r>
      </w:ins>
      <w:r>
        <w:t xml:space="preserve">. We </w:t>
      </w:r>
      <w:commentRangeStart w:id="7"/>
      <w:r>
        <w:t>use</w:t>
      </w:r>
      <w:commentRangeEnd w:id="7"/>
      <w:r>
        <w:rPr>
          <w:rStyle w:val="CommentReference"/>
        </w:rPr>
        <w:commentReference w:id="7"/>
      </w:r>
      <w:r>
        <w:t xml:space="preserve">d an existing model </w:t>
      </w:r>
      <w:r w:rsidR="005E2D65">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5E2D65">
        <w:fldChar w:fldCharType="separate"/>
      </w:r>
      <w:r>
        <w:rPr>
          <w:noProof/>
        </w:rPr>
        <w:t>(</w:t>
      </w:r>
      <w:hyperlink w:anchor="_ENREF_1" w:tooltip="Gray, 2011 #19" w:history="1">
        <w:r w:rsidR="00964444">
          <w:rPr>
            <w:noProof/>
          </w:rPr>
          <w:t>Gray, Murray et al. 2011</w:t>
        </w:r>
      </w:hyperlink>
      <w:r>
        <w:rPr>
          <w:noProof/>
        </w:rPr>
        <w:t>)</w:t>
      </w:r>
      <w:r w:rsidR="005E2D65">
        <w:fldChar w:fldCharType="end"/>
      </w:r>
      <w:r>
        <w:t xml:space="preserve"> to model the effect on HIV of such a decrease in </w:t>
      </w:r>
      <w:r w:rsidR="00C642BF">
        <w:t>STIs</w:t>
      </w:r>
      <w:r>
        <w:t xml:space="preserve">. Our model has three main </w:t>
      </w:r>
      <w:r w:rsidR="00AC23F9">
        <w:t>outcomes</w:t>
      </w:r>
      <w:r>
        <w:t xml:space="preserve">: forecasted decrease in </w:t>
      </w:r>
      <w:r w:rsidR="00C642BF">
        <w:t xml:space="preserve">STI </w:t>
      </w:r>
      <w:r>
        <w:t xml:space="preserve">prevalence after 3 years, forecasted decrease in </w:t>
      </w:r>
      <w:r w:rsidR="00C642BF">
        <w:t xml:space="preserve">STI prevalence </w:t>
      </w:r>
      <w:r>
        <w:t>after 10 years, and decrease in HIV</w:t>
      </w:r>
      <w:r w:rsidRPr="005F061B">
        <w:t xml:space="preserve"> </w:t>
      </w:r>
      <w:r>
        <w:t>incidence</w:t>
      </w:r>
      <w:r w:rsidR="00C642BF">
        <w:t xml:space="preserve"> after ten years</w:t>
      </w:r>
      <w:r>
        <w:t xml:space="preserve">. </w:t>
      </w:r>
    </w:p>
    <w:p w:rsidR="00577477" w:rsidRDefault="00577477" w:rsidP="00577477">
      <w:pPr>
        <w:pStyle w:val="Heading1"/>
        <w:rPr>
          <w:ins w:id="8" w:author="Crock" w:date="2015-01-29T12:41:00Z"/>
        </w:rPr>
      </w:pPr>
      <w:ins w:id="9" w:author="Crock" w:date="2015-01-29T12:41:00Z">
        <w:r>
          <w:t>Introduction</w:t>
        </w:r>
      </w:ins>
    </w:p>
    <w:p w:rsidR="00577477" w:rsidRDefault="006C6F89" w:rsidP="00577477">
      <w:pPr>
        <w:rPr>
          <w:ins w:id="10" w:author="Crock" w:date="2015-01-29T12:41:00Z"/>
        </w:rPr>
      </w:pPr>
      <w:ins w:id="11" w:author="Crock" w:date="2015-01-29T12:41:00Z">
        <w:r>
          <w:t xml:space="preserve">STIs can be broadly divided into ulcerating and non-ulcerating </w:t>
        </w:r>
        <w:r w:rsidR="00A16C78">
          <w:t>STIs. Ulcerating STIs create openings in the defensive layers of skin which normally form a barrier against pathogens. This greatly increases the chance that a pathogen such as HIV will enter the body. (WR – John, you showed me a journal article with a diagram of the skin, could you find that again?) Thus, ulcerating STIs greatly increase the probability of contracting HIV from an infected partner. The most prevalent ulcerating STIs in PNG are HSV-2 (</w:t>
        </w:r>
        <w:r w:rsidR="009C1F0A">
          <w:t>prevalence WR), syphilis (prevalence WR), and (…</w:t>
        </w:r>
        <w:proofErr w:type="gramStart"/>
        <w:r w:rsidR="009C1F0A">
          <w:t>) .</w:t>
        </w:r>
        <w:proofErr w:type="gramEnd"/>
        <w:r w:rsidR="009C1F0A">
          <w:t xml:space="preserve"> </w:t>
        </w:r>
      </w:ins>
    </w:p>
    <w:p w:rsidR="00974B5E" w:rsidRDefault="009C1F0A" w:rsidP="00577477">
      <w:pPr>
        <w:rPr>
          <w:ins w:id="12" w:author="Crock" w:date="2015-01-29T12:41:00Z"/>
        </w:rPr>
      </w:pPr>
      <w:ins w:id="13" w:author="Crock" w:date="2015-01-29T12:41:00Z">
        <w:r>
          <w:t xml:space="preserve">STIs can also be divided into bacterial and viral STIs. Bacterial STIs are generally </w:t>
        </w:r>
        <w:r w:rsidR="00974B5E">
          <w:t xml:space="preserve">curable </w:t>
        </w:r>
        <w:r>
          <w:t xml:space="preserve">with antibiotics. Syphilis in particular is very vulnerable to the antibiotic penicillin G </w:t>
        </w:r>
        <w:proofErr w:type="spellStart"/>
        <w:r>
          <w:t>benzathine</w:t>
        </w:r>
        <w:proofErr w:type="spellEnd"/>
        <w:r>
          <w:t xml:space="preserve">, while </w:t>
        </w:r>
        <w:proofErr w:type="gramStart"/>
        <w:r>
          <w:t>… .</w:t>
        </w:r>
        <w:proofErr w:type="gramEnd"/>
        <w:r>
          <w:t xml:space="preserve"> However, viral STIs, such as HSV-2 and HIV itself, are not curable</w:t>
        </w:r>
        <w:r w:rsidR="00974B5E">
          <w:t xml:space="preserve"> with medication, although medication can be used to suppress symptoms</w:t>
        </w:r>
      </w:ins>
      <w:ins w:id="14" w:author="Crock" w:date="2015-01-29T12:51:00Z">
        <w:r w:rsidR="00C642BF">
          <w:t xml:space="preserve"> (WR WR)</w:t>
        </w:r>
      </w:ins>
      <w:ins w:id="15" w:author="Crock" w:date="2015-01-29T12:41:00Z">
        <w:r w:rsidR="00974B5E">
          <w:t xml:space="preserve">. If PPT were implemented, it is likely that a </w:t>
        </w:r>
        <w:commentRangeStart w:id="16"/>
        <w:r w:rsidR="00974B5E">
          <w:t xml:space="preserve">combination </w:t>
        </w:r>
        <w:commentRangeEnd w:id="16"/>
        <w:r w:rsidR="00974B5E">
          <w:rPr>
            <w:rStyle w:val="CommentReference"/>
          </w:rPr>
          <w:commentReference w:id="16"/>
        </w:r>
        <w:r w:rsidR="00974B5E">
          <w:t>of drugs would be</w:t>
        </w:r>
        <w:r>
          <w:t xml:space="preserve"> </w:t>
        </w:r>
        <w:r w:rsidR="00974B5E">
          <w:t xml:space="preserve">provided to treat a range of both ulcerating and non-ulcerating STIs. </w:t>
        </w:r>
      </w:ins>
      <w:ins w:id="17" w:author="Crock" w:date="2015-01-29T15:03:00Z">
        <w:r w:rsidR="00993038">
          <w:t xml:space="preserve">While enough data exist for us to implement a </w:t>
        </w:r>
      </w:ins>
      <w:ins w:id="18" w:author="Crock" w:date="2015-01-29T15:04:00Z">
        <w:r w:rsidR="00993038">
          <w:t xml:space="preserve">model which tracks individual STIs rather than categories of STI, this is </w:t>
        </w:r>
      </w:ins>
      <w:ins w:id="19" w:author="Crock" w:date="2015-01-29T15:05:00Z">
        <w:r w:rsidR="00993038">
          <w:t>beyond</w:t>
        </w:r>
      </w:ins>
      <w:ins w:id="20" w:author="Crock" w:date="2015-01-29T15:04:00Z">
        <w:r w:rsidR="00993038">
          <w:t xml:space="preserve"> the scope of this p</w:t>
        </w:r>
      </w:ins>
      <w:ins w:id="21" w:author="Crock" w:date="2015-01-29T15:05:00Z">
        <w:r w:rsidR="00993038">
          <w:t xml:space="preserve">aper. </w:t>
        </w:r>
      </w:ins>
    </w:p>
    <w:p w:rsidR="004B6717" w:rsidDel="00C642BF" w:rsidRDefault="004B6717" w:rsidP="004B6717">
      <w:pPr>
        <w:rPr>
          <w:ins w:id="22" w:author="Chris" w:date="2015-01-29T12:41:00Z"/>
          <w:del w:id="23" w:author="Crock" w:date="2015-01-29T12:52:00Z"/>
        </w:rPr>
      </w:pPr>
      <w:ins w:id="24" w:author="Chris" w:date="2015-01-29T12:41:00Z">
        <w:del w:id="25" w:author="Crock" w:date="2015-01-29T12:52:00Z">
          <w:r w:rsidDel="00C642BF">
            <w:delText xml:space="preserve">Our results were: information that I will provide at the end. </w:delText>
          </w:r>
        </w:del>
      </w:ins>
    </w:p>
    <w:p w:rsidR="00577477" w:rsidDel="00C642BF" w:rsidRDefault="004B6717" w:rsidP="009418D3">
      <w:pPr>
        <w:rPr>
          <w:ins w:id="26" w:author="Chris" w:date="2015-01-29T12:41:00Z"/>
          <w:del w:id="27" w:author="Crock" w:date="2015-01-29T12:52:00Z"/>
        </w:rPr>
      </w:pPr>
      <w:ins w:id="28" w:author="Chris" w:date="2015-01-29T12:41:00Z">
        <w:del w:id="29" w:author="Crock" w:date="2015-01-29T12:52:00Z">
          <w:r w:rsidDel="00C642BF">
            <w:delText>___</w:delText>
          </w:r>
        </w:del>
      </w:ins>
    </w:p>
    <w:p w:rsidR="004B6717" w:rsidDel="00C642BF" w:rsidRDefault="004B6717" w:rsidP="009418D3">
      <w:pPr>
        <w:rPr>
          <w:ins w:id="30" w:author="Chris" w:date="2015-01-29T12:41:00Z"/>
          <w:del w:id="31" w:author="Crock" w:date="2015-01-29T12:52:00Z"/>
        </w:rPr>
      </w:pPr>
      <w:ins w:id="32" w:author="Chris" w:date="2015-01-29T12:41:00Z">
        <w:del w:id="33" w:author="Crock" w:date="2015-01-29T12:52:00Z">
          <w:r w:rsidDel="00C642BF">
            <w:delText>___</w:delText>
          </w:r>
        </w:del>
      </w:ins>
    </w:p>
    <w:p w:rsidR="004B6717" w:rsidDel="00C642BF" w:rsidRDefault="004B6717" w:rsidP="004B6717">
      <w:pPr>
        <w:rPr>
          <w:ins w:id="34" w:author="Chris" w:date="2015-01-29T12:41:00Z"/>
          <w:del w:id="35" w:author="Crock" w:date="2015-01-29T12:52:00Z"/>
        </w:rPr>
      </w:pPr>
      <w:ins w:id="36" w:author="Chris" w:date="2015-01-29T12:41:00Z">
        <w:del w:id="37" w:author="Crock" w:date="2015-01-29T12:52:00Z">
          <w:r w:rsidDel="00C642BF">
            <w:delText>___</w:delText>
          </w:r>
        </w:del>
      </w:ins>
    </w:p>
    <w:p w:rsidR="00577477" w:rsidDel="00C642BF" w:rsidRDefault="004B6717" w:rsidP="004B6717">
      <w:pPr>
        <w:pStyle w:val="Heading1"/>
        <w:rPr>
          <w:ins w:id="38" w:author="Chris" w:date="2015-01-29T12:41:00Z"/>
          <w:del w:id="39" w:author="Crock" w:date="2015-01-29T12:52:00Z"/>
        </w:rPr>
      </w:pPr>
      <w:ins w:id="40" w:author="Chris" w:date="2015-01-29T12:41:00Z">
        <w:del w:id="41" w:author="Crock" w:date="2015-01-29T12:52:00Z">
          <w:r w:rsidDel="00C642BF">
            <w:delText>Background</w:delText>
          </w:r>
        </w:del>
      </w:ins>
    </w:p>
    <w:p w:rsidR="004B6717" w:rsidDel="00C642BF" w:rsidRDefault="004B6717" w:rsidP="009B5D43">
      <w:pPr>
        <w:rPr>
          <w:ins w:id="42" w:author="Chris" w:date="2015-01-29T12:41:00Z"/>
          <w:del w:id="43" w:author="Crock" w:date="2015-01-29T12:52:00Z"/>
        </w:rPr>
      </w:pPr>
      <w:ins w:id="44" w:author="Chris" w:date="2015-01-29T12:41:00Z">
        <w:del w:id="45" w:author="Crock" w:date="2015-01-29T12:52:00Z">
          <w:r w:rsidDel="00C642BF">
            <w:delText xml:space="preserve">Papua New Guinea is a developing island nation of 3.8 million people directly north of Australia. </w:delText>
          </w:r>
          <w:r w:rsidR="00953536" w:rsidDel="00C642BF">
            <w:delText xml:space="preserve">There were </w:delText>
          </w:r>
          <w:r w:rsidR="00DE7EE7" w:rsidDel="00C642BF">
            <w:delText xml:space="preserve">approximately </w:delText>
          </w:r>
          <w:r w:rsidR="00953536" w:rsidDel="00C642BF">
            <w:delText>32</w:delText>
          </w:r>
          <w:r w:rsidR="00DE7EE7" w:rsidDel="00C642BF">
            <w:delText>,000</w:delText>
          </w:r>
          <w:bookmarkStart w:id="46" w:name="_GoBack"/>
          <w:bookmarkEnd w:id="46"/>
          <w:r w:rsidR="00953536" w:rsidDel="00C642BF">
            <w:delText xml:space="preserve"> people living with HIV in Papua New Guinea</w:delText>
          </w:r>
          <w:r w:rsidR="00DE7EE7" w:rsidDel="00C642BF">
            <w:delText xml:space="preserve"> in 2013, according to </w:delText>
          </w:r>
        </w:del>
      </w:ins>
    </w:p>
    <w:p w:rsidR="009B5D43" w:rsidDel="00C642BF" w:rsidRDefault="009B5D43" w:rsidP="009B5D43">
      <w:pPr>
        <w:rPr>
          <w:ins w:id="47" w:author="Chris" w:date="2015-01-29T12:41:00Z"/>
          <w:del w:id="48" w:author="Crock" w:date="2015-01-29T12:52:00Z"/>
        </w:rPr>
      </w:pPr>
      <w:ins w:id="49" w:author="Chris" w:date="2015-01-29T12:41:00Z">
        <w:del w:id="50" w:author="Crock" w:date="2015-01-29T12:52:00Z">
          <w:r w:rsidDel="00C642BF">
            <w:delText xml:space="preserve">Drugs which cure syphilis would likely be included in such a suite of drugs. Papua New Guinea has high levels of sexually transmitted infections (STIs). These include syphilis and chlamydia. A rapid test for syphilis which does not require laboratory equipment is available </w:delText>
          </w:r>
          <w:r w:rsidR="005E2D65" w:rsidDel="00C642BF">
            <w:fldChar w:fldCharType="begin"/>
          </w:r>
          <w:r w:rsidDel="00C642BF">
            <w:delInstrText xml:space="preserve"> ADDIN EN.CITE &lt;EndNote&gt;&lt;Cite&gt;&lt;Author&gt;The Sexually Transmitted Diseases Diagnostics Initiative (SDI)&lt;/Author&gt;&lt;Year&gt; 2006&lt;/Year&gt;&lt;RecNum&gt;20&lt;/RecNum&gt;&lt;DisplayText&gt;(The Sexually Transmitted Diseases Diagnostics Initiative (SDI) and Special Programme for Research &amp;amp; Training in Tropical Diseases (TDR) 2006)&lt;/DisplayText&gt;&lt;record&gt;&lt;rec-number&gt;20&lt;/rec-number&gt;&lt;foreign-keys&gt;&lt;key app="EN" db-id="2awdss554vwzvzerwav5ddv8xfw5s0tzx9tt"&gt;20&lt;/key&gt;&lt;/foreign-keys&gt;&lt;ref-type name="Government Document"&gt;46&lt;/ref-type&gt;&lt;contributors&gt;&lt;authors&gt;&lt;author&gt;The Sexually Transmitted Diseases Diagnostics Initiative (SDI),&lt;/author&gt;&lt;author&gt;Special Programme for Research &amp;amp; Training in Tropical Diseases (TDR),&lt;/author&gt;&lt;/authors&gt;&lt;/contributors&gt;&lt;titles&gt;&lt;title&gt;The use of Rapid Syphilis Tests&lt;/title&gt;&lt;/titles&gt;&lt;dates&gt;&lt;year&gt; 2006&lt;/year&gt;&lt;/dates&gt;&lt;publisher&gt;sponsored by UNICEF/UNDP/World Bank/WHO&lt;/publisher&gt;&lt;urls&gt;&lt;/urls&gt;&lt;/record&gt;&lt;/Cite&gt;&lt;/EndNote&gt;</w:delInstrText>
          </w:r>
          <w:r w:rsidR="005E2D65" w:rsidDel="00C642BF">
            <w:fldChar w:fldCharType="separate"/>
          </w:r>
          <w:r w:rsidDel="00C642BF">
            <w:rPr>
              <w:noProof/>
            </w:rPr>
            <w:delText>(</w:delText>
          </w:r>
          <w:r w:rsidR="005E2D65" w:rsidDel="00C642BF">
            <w:fldChar w:fldCharType="begin"/>
          </w:r>
          <w:r w:rsidR="005E2D65" w:rsidDel="00C642BF">
            <w:delInstrText>HYPERLINK \l "_ENREF_2" \o "The Sexually Transmitted Diseases Diagnostics Initiative (SDI),  2006 #20"</w:delInstrText>
          </w:r>
          <w:r w:rsidR="005E2D65" w:rsidDel="00C642BF">
            <w:fldChar w:fldCharType="separate"/>
          </w:r>
          <w:r w:rsidR="00934A61" w:rsidDel="00C642BF">
            <w:rPr>
              <w:noProof/>
            </w:rPr>
            <w:delText>The Sexually Transmitted Diseases Diagnostics Initiative (SDI) and Special Programme for Research &amp; Training in Tropical Diseases (TDR) 2006</w:delText>
          </w:r>
          <w:r w:rsidR="005E2D65" w:rsidDel="00C642BF">
            <w:fldChar w:fldCharType="end"/>
          </w:r>
          <w:r w:rsidDel="00C642BF">
            <w:rPr>
              <w:noProof/>
            </w:rPr>
            <w:delText>)</w:delText>
          </w:r>
          <w:r w:rsidR="005E2D65" w:rsidDel="00C642BF">
            <w:fldChar w:fldCharType="end"/>
          </w:r>
          <w:r w:rsidDel="00C642BF">
            <w:delText xml:space="preserve">, but no such test exists for chlamydia (WANT RESEARCH). </w:delText>
          </w:r>
        </w:del>
      </w:ins>
    </w:p>
    <w:p w:rsidR="009B5D43" w:rsidDel="00C642BF" w:rsidRDefault="009B5D43" w:rsidP="009B5D43">
      <w:pPr>
        <w:rPr>
          <w:ins w:id="51" w:author="Chris" w:date="2015-01-29T12:41:00Z"/>
          <w:del w:id="52" w:author="Crock" w:date="2015-01-29T12:52:00Z"/>
        </w:rPr>
      </w:pPr>
      <w:ins w:id="53" w:author="Chris" w:date="2015-01-29T12:41:00Z">
        <w:del w:id="54" w:author="Crock" w:date="2015-01-29T12:52:00Z">
          <w:r w:rsidDel="00C642BF">
            <w:delText>Thus, PPT may be able to reduce HIV incidence.</w:delText>
          </w:r>
        </w:del>
      </w:ins>
    </w:p>
    <w:p w:rsidR="00577477" w:rsidRPr="00577477" w:rsidRDefault="004B6717" w:rsidP="00577477">
      <w:pPr>
        <w:rPr>
          <w:ins w:id="55" w:author="Chris" w:date="2015-01-29T12:41:00Z"/>
        </w:rPr>
      </w:pPr>
      <w:ins w:id="56" w:author="Chris" w:date="2015-01-29T12:41:00Z">
        <w:del w:id="57" w:author="Crock" w:date="2015-01-29T12:52:00Z">
          <w:r w:rsidDel="00C642BF">
            <w:delText xml:space="preserve"> </w:delText>
          </w:r>
        </w:del>
      </w:ins>
    </w:p>
    <w:p w:rsidR="0076574F" w:rsidRDefault="0076574F">
      <w:pPr>
        <w:rPr>
          <w:ins w:id="58" w:author="Chris" w:date="2015-01-29T12:41:00Z"/>
          <w:rStyle w:val="MTConvertedEquation"/>
          <w:rFonts w:asciiTheme="minorHAnsi" w:eastAsiaTheme="minorEastAsia" w:hAnsiTheme="minorHAnsi" w:cstheme="majorBidi"/>
          <w:b/>
          <w:bCs/>
          <w:color w:val="4F81BD" w:themeColor="accent1"/>
          <w:sz w:val="26"/>
          <w:szCs w:val="26"/>
          <w:lang w:val="en-AU" w:eastAsia="en-AU"/>
        </w:rPr>
      </w:pPr>
      <w:ins w:id="59" w:author="Chris" w:date="2015-01-29T12:41:00Z">
        <w:r>
          <w:rPr>
            <w:rStyle w:val="MTConvertedEquation"/>
            <w:rFonts w:asciiTheme="minorHAnsi" w:eastAsiaTheme="minorEastAsia" w:hAnsiTheme="minorHAnsi"/>
          </w:rPr>
          <w:br w:type="page"/>
        </w:r>
      </w:ins>
    </w:p>
    <w:p w:rsidR="0076574F" w:rsidRPr="0076574F" w:rsidRDefault="0076574F" w:rsidP="0076574F">
      <w:pPr>
        <w:pStyle w:val="Heading1"/>
        <w:rPr>
          <w:rStyle w:val="MTConvertedEquation"/>
        </w:rPr>
      </w:pPr>
      <w:r w:rsidRPr="0076574F">
        <w:rPr>
          <w:rStyle w:val="MTConvertedEquation"/>
        </w:rPr>
        <w:lastRenderedPageBreak/>
        <w:t xml:space="preserve">Methods </w:t>
      </w:r>
    </w:p>
    <w:p w:rsidR="0076574F" w:rsidRPr="0076574F" w:rsidRDefault="0076574F" w:rsidP="0076574F">
      <w:pPr>
        <w:pStyle w:val="Heading2"/>
        <w:rPr>
          <w:rStyle w:val="MTConvertedEquation"/>
        </w:rPr>
      </w:pPr>
      <w:commentRangeStart w:id="60"/>
      <w:r w:rsidRPr="0076574F">
        <w:rPr>
          <w:rStyle w:val="MTConvertedEquation"/>
        </w:rPr>
        <w:t>Definitions</w:t>
      </w:r>
      <w:commentRangeEnd w:id="60"/>
      <w:r w:rsidRPr="0076574F">
        <w:rPr>
          <w:rStyle w:val="CommentReference"/>
          <w:sz w:val="26"/>
        </w:rPr>
        <w:commentReference w:id="60"/>
      </w:r>
    </w:p>
    <w:tbl>
      <w:tblPr>
        <w:tblW w:w="0" w:type="auto"/>
        <w:tblLook w:val="04A0"/>
      </w:tblPr>
      <w:tblGrid>
        <w:gridCol w:w="4364"/>
        <w:gridCol w:w="4350"/>
      </w:tblGrid>
      <w:tr w:rsidR="0076574F" w:rsidTr="0076574F">
        <w:tc>
          <w:tcPr>
            <w:tcW w:w="4621" w:type="dxa"/>
          </w:tcPr>
          <w:p w:rsidR="0076574F" w:rsidRDefault="0076574F" w:rsidP="0076574F">
            <w:r>
              <w:t>Term or abbreviation</w:t>
            </w:r>
          </w:p>
        </w:tc>
        <w:tc>
          <w:tcPr>
            <w:tcW w:w="4621" w:type="dxa"/>
          </w:tcPr>
          <w:p w:rsidR="0076574F" w:rsidRDefault="0076574F" w:rsidP="0076574F">
            <w:r>
              <w:t>Definition</w:t>
            </w:r>
          </w:p>
        </w:tc>
      </w:tr>
      <w:tr w:rsidR="0076574F" w:rsidTr="0076574F">
        <w:tc>
          <w:tcPr>
            <w:tcW w:w="4621" w:type="dxa"/>
          </w:tcPr>
          <w:p w:rsidR="0076574F" w:rsidRDefault="0076574F" w:rsidP="0076574F">
            <w:r>
              <w:t xml:space="preserve">FSW </w:t>
            </w:r>
          </w:p>
        </w:tc>
        <w:tc>
          <w:tcPr>
            <w:tcW w:w="4621" w:type="dxa"/>
          </w:tcPr>
          <w:p w:rsidR="0076574F" w:rsidRDefault="0076574F" w:rsidP="0076574F">
            <w:r>
              <w:t>Female sex workers</w:t>
            </w:r>
          </w:p>
        </w:tc>
      </w:tr>
      <w:tr w:rsidR="0076574F" w:rsidTr="0076574F">
        <w:tc>
          <w:tcPr>
            <w:tcW w:w="4621" w:type="dxa"/>
          </w:tcPr>
          <w:p w:rsidR="0076574F" w:rsidRDefault="0076574F" w:rsidP="0076574F">
            <w:r>
              <w:t>MSMW</w:t>
            </w:r>
          </w:p>
        </w:tc>
        <w:tc>
          <w:tcPr>
            <w:tcW w:w="4621" w:type="dxa"/>
          </w:tcPr>
          <w:p w:rsidR="0076574F" w:rsidRDefault="0076574F" w:rsidP="0076574F">
            <w:r>
              <w:t>Men who have sex with men and women</w:t>
            </w:r>
          </w:p>
        </w:tc>
      </w:tr>
      <w:tr w:rsidR="0076574F" w:rsidTr="0076574F">
        <w:tc>
          <w:tcPr>
            <w:tcW w:w="4621" w:type="dxa"/>
          </w:tcPr>
          <w:p w:rsidR="0076574F" w:rsidRDefault="0076574F" w:rsidP="0076574F">
            <w:r>
              <w:t>Incidence (of a disease per unit time)</w:t>
            </w:r>
          </w:p>
        </w:tc>
        <w:tc>
          <w:tcPr>
            <w:tcW w:w="4621" w:type="dxa"/>
          </w:tcPr>
          <w:p w:rsidR="0076574F" w:rsidRDefault="0076574F" w:rsidP="0076574F">
            <w:r>
              <w:t>Number of new cases of that disease in that time</w:t>
            </w:r>
          </w:p>
        </w:tc>
      </w:tr>
      <w:tr w:rsidR="0076574F" w:rsidTr="0076574F">
        <w:tc>
          <w:tcPr>
            <w:tcW w:w="4621" w:type="dxa"/>
          </w:tcPr>
          <w:p w:rsidR="0076574F" w:rsidRDefault="0076574F" w:rsidP="0076574F">
            <w:r>
              <w:t>Prevalence (of a disease)</w:t>
            </w:r>
          </w:p>
        </w:tc>
        <w:tc>
          <w:tcPr>
            <w:tcW w:w="4621" w:type="dxa"/>
          </w:tcPr>
          <w:p w:rsidR="0076574F" w:rsidRDefault="0076574F" w:rsidP="0076574F">
            <w:r>
              <w:t xml:space="preserve">Proportion of people who have that disease </w:t>
            </w:r>
          </w:p>
        </w:tc>
      </w:tr>
      <w:tr w:rsidR="0076574F" w:rsidTr="0076574F">
        <w:tc>
          <w:tcPr>
            <w:tcW w:w="4621" w:type="dxa"/>
          </w:tcPr>
          <w:p w:rsidR="0076574F" w:rsidRDefault="0076574F" w:rsidP="0076574F">
            <w:r>
              <w:t>PNG</w:t>
            </w:r>
          </w:p>
        </w:tc>
        <w:tc>
          <w:tcPr>
            <w:tcW w:w="4621" w:type="dxa"/>
          </w:tcPr>
          <w:p w:rsidR="0076574F" w:rsidRDefault="0076574F" w:rsidP="0076574F">
            <w:r>
              <w:t>Papua New Guinea</w:t>
            </w:r>
          </w:p>
        </w:tc>
      </w:tr>
      <w:tr w:rsidR="0076574F" w:rsidTr="0076574F">
        <w:tc>
          <w:tcPr>
            <w:tcW w:w="4621" w:type="dxa"/>
          </w:tcPr>
          <w:p w:rsidR="0076574F" w:rsidRDefault="0076574F" w:rsidP="0076574F">
            <w:r>
              <w:t>Sub-populations</w:t>
            </w:r>
          </w:p>
        </w:tc>
        <w:tc>
          <w:tcPr>
            <w:tcW w:w="4621" w:type="dxa"/>
          </w:tcPr>
          <w:p w:rsidR="0076574F" w:rsidRDefault="0076574F" w:rsidP="0076574F">
            <w:r>
              <w:t>General males, MSMW, general females and FSW</w:t>
            </w:r>
          </w:p>
        </w:tc>
      </w:tr>
    </w:tbl>
    <w:p w:rsidR="0076574F" w:rsidRPr="00DC7EE8" w:rsidRDefault="0076574F" w:rsidP="0076574F"/>
    <w:p w:rsidR="0076574F" w:rsidRDefault="00C642BF" w:rsidP="00C642BF">
      <w:pPr>
        <w:pStyle w:val="Heading3"/>
        <w:rPr>
          <w:ins w:id="61" w:author="Crock" w:date="2015-01-29T12:54:00Z"/>
          <w:rStyle w:val="MTConvertedEquation"/>
          <w:b w:val="0"/>
          <w:bCs w:val="0"/>
          <w:color w:val="4F81BD" w:themeColor="accent1"/>
          <w:sz w:val="26"/>
          <w:szCs w:val="26"/>
        </w:rPr>
        <w:pPrChange w:id="62" w:author="Crock" w:date="2015-01-29T12:54:00Z">
          <w:pPr/>
        </w:pPrChange>
      </w:pPr>
      <w:ins w:id="63" w:author="Crock" w:date="2015-01-29T12:54:00Z">
        <w:r>
          <w:rPr>
            <w:rStyle w:val="MTConvertedEquation"/>
            <w:b w:val="0"/>
            <w:bCs w:val="0"/>
            <w:color w:val="4F81BD" w:themeColor="accent1"/>
            <w:sz w:val="26"/>
            <w:szCs w:val="26"/>
          </w:rPr>
          <w:t>General outline</w:t>
        </w:r>
      </w:ins>
    </w:p>
    <w:p w:rsidR="00C642BF" w:rsidRPr="00577477" w:rsidRDefault="00C642BF" w:rsidP="00C642BF">
      <w:pPr>
        <w:rPr>
          <w:ins w:id="64" w:author="Crock" w:date="2015-01-29T12:55:00Z"/>
        </w:rPr>
      </w:pPr>
      <w:ins w:id="65" w:author="Crock" w:date="2015-01-29T12:54:00Z">
        <w:r>
          <w:rPr>
            <w:lang w:val="en-AU" w:eastAsia="en-AU"/>
          </w:rPr>
          <w:t xml:space="preserve">We created a model </w:t>
        </w:r>
      </w:ins>
      <w:ins w:id="66" w:author="Crock" w:date="2015-01-29T12:55:00Z">
        <w:r>
          <w:rPr>
            <w:lang w:val="en-AU" w:eastAsia="en-AU"/>
          </w:rPr>
          <w:t xml:space="preserve">in three parts. </w:t>
        </w:r>
      </w:ins>
      <w:ins w:id="67" w:author="Crock" w:date="2015-01-29T13:26:00Z">
        <w:r w:rsidR="00CC11C6">
          <w:rPr>
            <w:lang w:val="en-AU" w:eastAsia="en-AU"/>
          </w:rPr>
          <w:t xml:space="preserve">Firstly, we </w:t>
        </w:r>
      </w:ins>
      <w:ins w:id="68" w:author="Crock" w:date="2015-01-29T13:27:00Z">
        <w:r w:rsidR="00CC11C6">
          <w:rPr>
            <w:lang w:val="en-AU" w:eastAsia="en-AU"/>
          </w:rPr>
          <w:t>fix</w:t>
        </w:r>
      </w:ins>
      <w:ins w:id="69" w:author="Crock" w:date="2015-01-29T13:28:00Z">
        <w:r w:rsidR="00CC11C6">
          <w:rPr>
            <w:lang w:val="en-AU" w:eastAsia="en-AU"/>
          </w:rPr>
          <w:t>ed</w:t>
        </w:r>
      </w:ins>
      <w:ins w:id="70" w:author="Crock" w:date="2015-01-29T13:27:00Z">
        <w:r w:rsidR="00CC11C6">
          <w:rPr>
            <w:lang w:val="en-AU" w:eastAsia="en-AU"/>
          </w:rPr>
          <w:t xml:space="preserve"> the starting level of </w:t>
        </w:r>
      </w:ins>
      <w:ins w:id="71" w:author="Crock" w:date="2015-01-29T13:28:00Z">
        <w:r w:rsidR="00CC11C6">
          <w:rPr>
            <w:lang w:val="en-AU" w:eastAsia="en-AU"/>
          </w:rPr>
          <w:t>UB</w:t>
        </w:r>
      </w:ins>
      <w:ins w:id="72" w:author="Crock" w:date="2015-01-29T13:27:00Z">
        <w:r w:rsidR="00CC11C6">
          <w:rPr>
            <w:lang w:val="en-AU" w:eastAsia="en-AU"/>
          </w:rPr>
          <w:t>STIs, and</w:t>
        </w:r>
      </w:ins>
      <w:ins w:id="73" w:author="Crock" w:date="2015-01-29T13:28:00Z">
        <w:r w:rsidR="00CC11C6">
          <w:rPr>
            <w:lang w:val="en-AU" w:eastAsia="en-AU"/>
          </w:rPr>
          <w:t xml:space="preserve"> defined how we will convert between UBSTI and USTI prevalences.</w:t>
        </w:r>
      </w:ins>
      <w:ins w:id="74" w:author="Crock" w:date="2015-01-29T13:27:00Z">
        <w:r w:rsidR="00CC11C6">
          <w:rPr>
            <w:lang w:val="en-AU" w:eastAsia="en-AU"/>
          </w:rPr>
          <w:t xml:space="preserve"> </w:t>
        </w:r>
      </w:ins>
      <w:del w:id="75" w:author="Crock" w:date="2015-01-29T13:26:00Z">
        <w:r w:rsidDel="00CC11C6">
          <w:fldChar w:fldCharType="begin"/>
        </w:r>
        <w:r w:rsidDel="00CC11C6">
          <w:del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delInstrText>
        </w:r>
        <w:r w:rsidDel="00CC11C6">
          <w:fldChar w:fldCharType="separate"/>
        </w:r>
        <w:r w:rsidDel="00CC11C6">
          <w:rPr>
            <w:noProof/>
          </w:rPr>
          <w:delText>(</w:delText>
        </w:r>
        <w:r w:rsidDel="00CC11C6">
          <w:rPr>
            <w:noProof/>
          </w:rPr>
          <w:fldChar w:fldCharType="begin"/>
        </w:r>
        <w:r w:rsidDel="00CC11C6">
          <w:rPr>
            <w:noProof/>
          </w:rPr>
          <w:delInstrText xml:space="preserve"> HYPERLINK \l "_ENREF_1" \o "Gray, 2011 #19" </w:delInstrText>
        </w:r>
        <w:r w:rsidDel="00CC11C6">
          <w:rPr>
            <w:noProof/>
          </w:rPr>
        </w:r>
        <w:r w:rsidDel="00CC11C6">
          <w:rPr>
            <w:noProof/>
          </w:rPr>
          <w:fldChar w:fldCharType="separate"/>
        </w:r>
        <w:r w:rsidDel="00CC11C6">
          <w:rPr>
            <w:noProof/>
          </w:rPr>
          <w:delText>Gray, Murray et al. 2011</w:delText>
        </w:r>
        <w:r w:rsidDel="00CC11C6">
          <w:rPr>
            <w:noProof/>
          </w:rPr>
          <w:fldChar w:fldCharType="end"/>
        </w:r>
        <w:r w:rsidDel="00CC11C6">
          <w:rPr>
            <w:noProof/>
          </w:rPr>
          <w:delText>)</w:delText>
        </w:r>
        <w:r w:rsidDel="00CC11C6">
          <w:fldChar w:fldCharType="end"/>
        </w:r>
      </w:del>
      <w:ins w:id="76" w:author="Crock" w:date="2015-01-29T12:59:00Z">
        <w:r>
          <w:t xml:space="preserve">, </w:t>
        </w:r>
      </w:ins>
      <w:ins w:id="77" w:author="Crock" w:date="2015-01-29T13:28:00Z">
        <w:r w:rsidR="00CC11C6">
          <w:t xml:space="preserve">Secondly, </w:t>
        </w:r>
      </w:ins>
      <w:ins w:id="78" w:author="Crock" w:date="2015-01-29T12:59:00Z">
        <w:r>
          <w:t xml:space="preserve">we </w:t>
        </w:r>
      </w:ins>
      <w:ins w:id="79" w:author="Crock" w:date="2015-01-29T12:55:00Z">
        <w:r>
          <w:t>built a model for UBSTIs to assess the impact of PPT on the prevalence of UBSTIs</w:t>
        </w:r>
      </w:ins>
      <w:ins w:id="80" w:author="Crock" w:date="2015-01-29T12:59:00Z">
        <w:r>
          <w:t>, ignoring the effect of other STIs on UBSTI transmission</w:t>
        </w:r>
      </w:ins>
      <w:ins w:id="81" w:author="Crock" w:date="2015-01-29T12:55:00Z">
        <w:r>
          <w:t xml:space="preserve">. </w:t>
        </w:r>
      </w:ins>
      <w:ins w:id="82" w:author="Crock" w:date="2015-01-29T13:03:00Z">
        <w:r w:rsidR="00540928">
          <w:t xml:space="preserve">Lastly, we </w:t>
        </w:r>
      </w:ins>
      <w:ins w:id="83" w:author="Crock" w:date="2015-01-29T12:55:00Z">
        <w:r>
          <w:t>input</w:t>
        </w:r>
      </w:ins>
      <w:ins w:id="84" w:author="Crock" w:date="2015-01-29T13:03:00Z">
        <w:r w:rsidR="00540928">
          <w:t>ted</w:t>
        </w:r>
      </w:ins>
      <w:ins w:id="85" w:author="Crock" w:date="2015-01-29T12:55:00Z">
        <w:r>
          <w:t xml:space="preserve"> these modeled prevalences of </w:t>
        </w:r>
      </w:ins>
      <w:ins w:id="86" w:author="Crock" w:date="2015-01-29T13:03:00Z">
        <w:r w:rsidR="00540928">
          <w:t>U</w:t>
        </w:r>
      </w:ins>
      <w:ins w:id="87" w:author="Crock" w:date="2015-01-29T12:55:00Z">
        <w:r>
          <w:t xml:space="preserve">STIs into the HIV model, to assess the impact of PPT on HIV. </w:t>
        </w:r>
      </w:ins>
    </w:p>
    <w:p w:rsidR="00540928" w:rsidRDefault="00993038" w:rsidP="00540928">
      <w:pPr>
        <w:pStyle w:val="Heading2"/>
        <w:rPr>
          <w:ins w:id="88" w:author="Crock" w:date="2015-01-29T13:06:00Z"/>
          <w:rStyle w:val="MTConvertedEquation"/>
          <w:rFonts w:asciiTheme="minorHAnsi" w:eastAsiaTheme="minorEastAsia" w:hAnsiTheme="minorHAnsi"/>
        </w:rPr>
      </w:pPr>
      <w:ins w:id="89" w:author="Crock" w:date="2015-01-29T15:06:00Z">
        <w:r>
          <w:rPr>
            <w:rStyle w:val="MTConvertedEquation"/>
            <w:rFonts w:asciiTheme="minorHAnsi" w:eastAsiaTheme="minorEastAsia" w:hAnsiTheme="minorHAnsi"/>
          </w:rPr>
          <w:t>Conversion between USTI and UBSTI prevalences</w:t>
        </w:r>
      </w:ins>
    </w:p>
    <w:p w:rsidR="00E456E6" w:rsidRDefault="00964444" w:rsidP="00540928">
      <w:pPr>
        <w:rPr>
          <w:ins w:id="90" w:author="Crock" w:date="2015-01-29T15:01:00Z"/>
          <w:lang w:val="en-AU"/>
        </w:rPr>
      </w:pPr>
      <w:ins w:id="91" w:author="Crock" w:date="2015-01-29T13:30:00Z">
        <w:r>
          <w:rPr>
            <w:lang w:val="en-AU"/>
          </w:rPr>
          <w:t>Our formula for converting betw</w:t>
        </w:r>
      </w:ins>
      <w:ins w:id="92" w:author="Crock" w:date="2015-01-29T13:31:00Z">
        <w:r>
          <w:rPr>
            <w:lang w:val="en-AU"/>
          </w:rPr>
          <w:t xml:space="preserve">een USTIs and UBSTIs had two parts. Firstly, we took the prevalences of USTIs from </w:t>
        </w:r>
      </w:ins>
      <w:r>
        <w:rPr>
          <w:lang w:val="en-AU"/>
        </w:rPr>
        <w:fldChar w:fldCharType="begin"/>
      </w:r>
      <w:r>
        <w:rPr>
          <w:lang w:val="en-AU"/>
        </w:rP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Pr>
          <w:lang w:val="en-AU"/>
        </w:rPr>
        <w:fldChar w:fldCharType="separate"/>
      </w:r>
      <w:r>
        <w:rPr>
          <w:noProof/>
          <w:lang w:val="en-AU"/>
        </w:rPr>
        <w:t>(</w:t>
      </w:r>
      <w:hyperlink w:anchor="_ENREF_1" w:tooltip="Gray, 2011 #19" w:history="1">
        <w:r>
          <w:rPr>
            <w:noProof/>
            <w:lang w:val="en-AU"/>
          </w:rPr>
          <w:t>Gray, Murray et al. 2011</w:t>
        </w:r>
      </w:hyperlink>
      <w:r>
        <w:rPr>
          <w:noProof/>
          <w:lang w:val="en-AU"/>
        </w:rPr>
        <w:t>)</w:t>
      </w:r>
      <w:r>
        <w:rPr>
          <w:lang w:val="en-AU"/>
        </w:rPr>
        <w:fldChar w:fldCharType="end"/>
      </w:r>
      <w:ins w:id="93" w:author="Crock" w:date="2015-01-29T13:32:00Z">
        <w:r>
          <w:rPr>
            <w:lang w:val="en-AU"/>
          </w:rPr>
          <w:t xml:space="preserve">, and estimated the fractions </w:t>
        </w:r>
        <m:oMath>
          <m:r>
            <w:rPr>
              <w:rFonts w:ascii="Cambria Math" w:hAnsi="Cambria Math"/>
              <w:lang w:val="en-AU"/>
            </w:rPr>
            <m:t>ϕ</m:t>
          </m:r>
        </m:oMath>
        <w:r>
          <w:rPr>
            <w:lang w:val="en-AU"/>
          </w:rPr>
          <w:t xml:space="preserve"> and </w:t>
        </w:r>
        <m:oMath>
          <m:r>
            <w:rPr>
              <w:rFonts w:ascii="Cambria Math" w:hAnsi="Cambria Math"/>
              <w:lang w:val="en-AU"/>
            </w:rPr>
            <m:t>ψ</m:t>
          </m:r>
        </m:oMath>
        <w:r>
          <w:rPr>
            <w:lang w:val="en-AU"/>
          </w:rPr>
          <w:t xml:space="preserve"> of these infected people who</w:t>
        </w:r>
      </w:ins>
      <w:ins w:id="94" w:author="Crock" w:date="2015-01-29T13:33:00Z">
        <w:r>
          <w:rPr>
            <w:lang w:val="en-AU"/>
          </w:rPr>
          <w:t xml:space="preserve"> had UBSTIs and UVSTIs, respectively. We estimated </w:t>
        </w:r>
        <m:oMath>
          <m:r>
            <w:rPr>
              <w:rFonts w:ascii="Cambria Math" w:hAnsi="Cambria Math"/>
              <w:lang w:val="en-AU"/>
            </w:rPr>
            <m:t>ϕ</m:t>
          </m:r>
        </m:oMath>
        <w:r>
          <w:rPr>
            <w:lang w:val="en-AU"/>
          </w:rPr>
          <w:t xml:space="preserve"> at </w:t>
        </w:r>
      </w:ins>
      <w:ins w:id="95" w:author="Crock" w:date="2015-01-29T14:30:00Z">
        <w:r w:rsidR="00E456E6">
          <w:rPr>
            <w:lang w:val="en-AU"/>
          </w:rPr>
          <w:t xml:space="preserve">0.5 and </w:t>
        </w:r>
        <m:oMath>
          <m:r>
            <w:rPr>
              <w:rFonts w:ascii="Cambria Math" w:hAnsi="Cambria Math"/>
              <w:lang w:val="en-AU"/>
            </w:rPr>
            <m:t>ψ</m:t>
          </m:r>
        </m:oMath>
        <w:r w:rsidR="00E456E6">
          <w:rPr>
            <w:lang w:val="en-AU"/>
          </w:rPr>
          <w:t xml:space="preserve"> at 0.67.</w:t>
        </w:r>
      </w:ins>
      <w:ins w:id="96" w:author="Crock" w:date="2015-01-29T14:31:00Z">
        <w:r w:rsidR="00E456E6">
          <w:rPr>
            <w:lang w:val="en-AU"/>
          </w:rPr>
          <w:t xml:space="preserve"> This gave us</w:t>
        </w:r>
      </w:ins>
      <w:ins w:id="97" w:author="Crock" w:date="2015-01-29T14:32:00Z">
        <w:r w:rsidR="00E456E6">
          <w:rPr>
            <w:lang w:val="en-AU"/>
          </w:rPr>
          <w:t xml:space="preserve"> our starting UBSTI prevalence.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Change w:id="98" w:author="Crock" w:date="2015-01-29T15:02: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PrChange>
      </w:tblPr>
      <w:tblGrid>
        <w:gridCol w:w="6796"/>
        <w:gridCol w:w="1918"/>
        <w:tblGridChange w:id="99">
          <w:tblGrid>
            <w:gridCol w:w="6796"/>
            <w:gridCol w:w="1918"/>
          </w:tblGrid>
        </w:tblGridChange>
      </w:tblGrid>
      <w:tr w:rsidR="006D3260" w:rsidTr="006D3260">
        <w:trPr>
          <w:cantSplit/>
          <w:trHeight w:val="748"/>
          <w:ins w:id="100" w:author="Crock" w:date="2015-01-29T15:01:00Z"/>
          <w:trPrChange w:id="101" w:author="Crock" w:date="2015-01-29T15:02:00Z">
            <w:trPr>
              <w:cantSplit/>
              <w:trHeight w:val="1134"/>
            </w:trPr>
          </w:trPrChange>
        </w:trPr>
        <w:tc>
          <w:tcPr>
            <w:tcW w:w="6796" w:type="dxa"/>
            <w:vAlign w:val="center"/>
            <w:tcPrChange w:id="102" w:author="Crock" w:date="2015-01-29T15:02:00Z">
              <w:tcPr>
                <w:tcW w:w="6796" w:type="dxa"/>
                <w:vAlign w:val="center"/>
              </w:tcPr>
            </w:tcPrChange>
          </w:tcPr>
          <w:p w:rsidR="006D3260" w:rsidRDefault="006D3260" w:rsidP="00993038">
            <w:pPr>
              <w:rPr>
                <w:ins w:id="103" w:author="Crock" w:date="2015-01-29T15:01:00Z"/>
              </w:rPr>
            </w:pPr>
            <m:oMathPara>
              <m:oMath>
                <w:ins w:id="104" w:author="Crock" w:date="2015-01-29T15:01:00Z">
                  <m:r>
                    <w:rPr>
                      <w:rFonts w:ascii="Cambria Math" w:hAnsi="Cambria Math"/>
                    </w:rPr>
                    <m:t>B=Uϕ</m:t>
                  </m:r>
                  <m:r>
                    <m:rPr>
                      <m:sty m:val="p"/>
                    </m:rPr>
                    <w:rPr>
                      <w:rStyle w:val="CommentReference"/>
                    </w:rPr>
                    <w:commentReference w:id="105"/>
                  </m:r>
                </w:ins>
              </m:oMath>
            </m:oMathPara>
          </w:p>
          <w:p w:rsidR="006D3260" w:rsidRDefault="006D3260" w:rsidP="00993038">
            <w:pPr>
              <w:rPr>
                <w:ins w:id="106" w:author="Crock" w:date="2015-01-29T15:01:00Z"/>
                <w:lang w:val="en-AU"/>
              </w:rPr>
            </w:pPr>
            <m:oMathPara>
              <m:oMath>
                <w:ins w:id="107" w:author="Crock" w:date="2015-01-29T15:01:00Z">
                  <m:r>
                    <w:rPr>
                      <w:rFonts w:ascii="Cambria Math" w:hAnsi="Cambria Math"/>
                    </w:rPr>
                    <m:t>V=Uψ</m:t>
                  </m:r>
                </w:ins>
              </m:oMath>
            </m:oMathPara>
          </w:p>
        </w:tc>
        <w:tc>
          <w:tcPr>
            <w:tcW w:w="1918" w:type="dxa"/>
            <w:vAlign w:val="center"/>
            <w:tcPrChange w:id="108" w:author="Crock" w:date="2015-01-29T15:02:00Z">
              <w:tcPr>
                <w:tcW w:w="1918" w:type="dxa"/>
                <w:vAlign w:val="center"/>
              </w:tcPr>
            </w:tcPrChange>
          </w:tcPr>
          <w:p w:rsidR="006D3260" w:rsidRDefault="006D3260" w:rsidP="00993038">
            <w:pPr>
              <w:rPr>
                <w:ins w:id="109" w:author="Crock" w:date="2015-01-29T15:01:00Z"/>
                <w:lang w:val="en-AU"/>
              </w:rPr>
            </w:pPr>
            <w:ins w:id="110" w:author="Crock" w:date="2015-01-29T15:01:00Z">
              <w:r>
                <w:t xml:space="preserve">Equation </w:t>
              </w:r>
              <w:r>
                <w:fldChar w:fldCharType="begin"/>
              </w:r>
              <w:r>
                <w:instrText xml:space="preserve"> SEQ Equation \* ARABIC </w:instrText>
              </w:r>
              <w:r>
                <w:fldChar w:fldCharType="separate"/>
              </w:r>
              <w:r>
                <w:rPr>
                  <w:noProof/>
                </w:rPr>
                <w:t>1</w:t>
              </w:r>
              <w:r>
                <w:fldChar w:fldCharType="end"/>
              </w:r>
            </w:ins>
          </w:p>
        </w:tc>
      </w:tr>
    </w:tbl>
    <w:p w:rsidR="006D3260" w:rsidRDefault="006D3260" w:rsidP="00540928">
      <w:pPr>
        <w:rPr>
          <w:ins w:id="111" w:author="Crock" w:date="2015-01-29T14:34:00Z"/>
          <w:lang w:val="en-AU"/>
        </w:rPr>
      </w:pPr>
    </w:p>
    <w:p w:rsidR="00FC2D43" w:rsidRDefault="00E456E6" w:rsidP="00540928">
      <w:pPr>
        <w:rPr>
          <w:ins w:id="112" w:author="Crock" w:date="2015-01-29T14:45:00Z"/>
          <w:lang w:val="en-AU"/>
        </w:rPr>
      </w:pPr>
      <w:ins w:id="113" w:author="Crock" w:date="2015-01-29T14:36:00Z">
        <w:r>
          <w:rPr>
            <w:lang w:val="en-AU"/>
          </w:rPr>
          <w:t xml:space="preserve">For each model run, we inputted the starting prevalences of UBSTIs into out UBSTI model, and received a time series of UBSTI estimates. </w:t>
        </w:r>
      </w:ins>
      <w:ins w:id="114" w:author="Crock" w:date="2015-01-29T14:32:00Z">
        <w:r>
          <w:rPr>
            <w:lang w:val="en-AU"/>
          </w:rPr>
          <w:t xml:space="preserve">We </w:t>
        </w:r>
      </w:ins>
      <w:ins w:id="115" w:author="Crock" w:date="2015-01-29T14:37:00Z">
        <w:r>
          <w:rPr>
            <w:lang w:val="en-AU"/>
          </w:rPr>
          <w:t xml:space="preserve">assumed that UVSTIs would remain constant. We also </w:t>
        </w:r>
      </w:ins>
      <w:ins w:id="116" w:author="Crock" w:date="2015-01-29T14:32:00Z">
        <w:r>
          <w:rPr>
            <w:lang w:val="en-AU"/>
          </w:rPr>
          <w:t xml:space="preserve">assumed that </w:t>
        </w:r>
      </w:ins>
      <w:ins w:id="117" w:author="Crock" w:date="2015-01-29T14:33:00Z">
        <w:r>
          <w:rPr>
            <w:lang w:val="en-AU"/>
          </w:rPr>
          <w:t>the probability that a person with a UVSTI would have a UBSTI with probability proportional to the prevalence of UBSTIs</w:t>
        </w:r>
      </w:ins>
      <w:ins w:id="118" w:author="Crock" w:date="2015-01-29T14:34:00Z">
        <w:r>
          <w:rPr>
            <w:lang w:val="en-AU"/>
          </w:rPr>
          <w:t>.</w:t>
        </w:r>
      </w:ins>
      <w:ins w:id="119" w:author="Crock" w:date="2015-01-29T13:31:00Z">
        <w:r w:rsidR="00964444">
          <w:rPr>
            <w:lang w:val="en-AU"/>
          </w:rPr>
          <w:t xml:space="preserve"> </w:t>
        </w:r>
      </w:ins>
      <w:ins w:id="120" w:author="Crock" w:date="2015-01-29T14:35:00Z">
        <w:r>
          <w:rPr>
            <w:lang w:val="en-AU"/>
          </w:rPr>
          <w:t>To calcul</w:t>
        </w:r>
      </w:ins>
      <w:ins w:id="121" w:author="Crock" w:date="2015-01-29T14:36:00Z">
        <w:r>
          <w:rPr>
            <w:lang w:val="en-AU"/>
          </w:rPr>
          <w:t xml:space="preserve">ate </w:t>
        </w:r>
      </w:ins>
      <w:ins w:id="122" w:author="Crock" w:date="2015-01-29T14:38:00Z">
        <w:r>
          <w:rPr>
            <w:lang w:val="en-AU"/>
          </w:rPr>
          <w:t xml:space="preserve">the time series of prevalence data for USTIs, we calculated </w:t>
        </w:r>
      </w:ins>
      <w:ins w:id="123" w:author="Crock" w:date="2015-01-29T14:40:00Z">
        <w:r>
          <w:rPr>
            <w:lang w:val="en-AU"/>
          </w:rPr>
          <w:t>the probability a person w</w:t>
        </w:r>
        <w:r w:rsidR="00FC2D43">
          <w:rPr>
            <w:lang w:val="en-AU"/>
          </w:rPr>
          <w:t>ith a UVSTI would have a UBSTI</w:t>
        </w:r>
      </w:ins>
      <w:ins w:id="124" w:author="Crock" w:date="2015-01-29T14:41:00Z">
        <w:r w:rsidR="00FC2D43">
          <w:rPr>
            <w:lang w:val="en-AU"/>
          </w:rPr>
          <w:t xml:space="preserve">, as a function of the UBSTI prevalence, </w:t>
        </w:r>
        <w:proofErr w:type="gramStart"/>
        <w:r w:rsidR="00FC2D43">
          <w:rPr>
            <w:lang w:val="en-AU"/>
          </w:rPr>
          <w:t>then</w:t>
        </w:r>
        <w:proofErr w:type="gramEnd"/>
        <w:r w:rsidR="00FC2D43">
          <w:rPr>
            <w:lang w:val="en-AU"/>
          </w:rPr>
          <w:t xml:space="preserve"> applied that function at each time step. That is, letting </w:t>
        </w:r>
        <m:oMath>
          <m:r>
            <w:rPr>
              <w:rFonts w:ascii="Cambria Math" w:hAnsi="Cambria Math"/>
              <w:lang w:val="en-AU"/>
            </w:rPr>
            <m:t>U</m:t>
          </m:r>
        </m:oMath>
        <w:r w:rsidR="00FC2D43">
          <w:rPr>
            <w:lang w:val="en-AU"/>
          </w:rPr>
          <w:t xml:space="preserve"> denote the prevalence of US</w:t>
        </w:r>
      </w:ins>
      <w:ins w:id="125" w:author="Crock" w:date="2015-01-29T14:42:00Z">
        <w:r w:rsidR="00FC2D43">
          <w:rPr>
            <w:lang w:val="en-AU"/>
          </w:rPr>
          <w:t xml:space="preserve">TIs, </w:t>
        </w:r>
      </w:ins>
      <m:oMath>
        <w:ins w:id="126" w:author="Crock" w:date="2015-01-29T14:43:00Z">
          <m:r>
            <w:rPr>
              <w:rFonts w:ascii="Cambria Math" w:hAnsi="Cambria Math"/>
              <w:lang w:val="en-AU"/>
            </w:rPr>
            <m:t>B</m:t>
          </m:r>
        </w:ins>
      </m:oMath>
      <w:ins w:id="127" w:author="Crock" w:date="2015-01-29T14:43:00Z">
        <w:r w:rsidR="00FC2D43">
          <w:rPr>
            <w:lang w:val="en-AU"/>
          </w:rPr>
          <w:t xml:space="preserve"> denote the prevalence of UBSTIs and </w:t>
        </w:r>
        <m:oMath>
          <m:r>
            <w:rPr>
              <w:rFonts w:ascii="Cambria Math" w:hAnsi="Cambria Math"/>
              <w:lang w:val="en-AU"/>
            </w:rPr>
            <m:t>V</m:t>
          </m:r>
        </m:oMath>
        <w:r w:rsidR="00FC2D43">
          <w:rPr>
            <w:lang w:val="en-AU"/>
          </w:rPr>
          <w:t xml:space="preserve"> denote the prevalence of UVSTIs, we assumed: </w:t>
        </w:r>
      </w:ins>
    </w:p>
    <w:p w:rsidR="006D3260" w:rsidRDefault="006D3260">
      <w:pPr>
        <w:rPr>
          <w:ins w:id="128" w:author="Crock" w:date="2015-01-29T15:01:00Z"/>
        </w:rPr>
      </w:pPr>
    </w:p>
    <w:p w:rsidR="006D3260" w:rsidRDefault="006D3260">
      <w:pPr>
        <w:rPr>
          <w:ins w:id="129" w:author="Crock" w:date="2015-01-29T15:01:00Z"/>
        </w:rPr>
      </w:pPr>
    </w:p>
    <w:p w:rsidR="006D3260" w:rsidRDefault="006D3260" w:rsidP="006D3260">
      <w:pPr>
        <w:rPr>
          <w:ins w:id="130" w:author="Crock" w:date="2015-01-29T15:01:00Z"/>
        </w:rPr>
      </w:pPr>
    </w:p>
    <w:p w:rsidR="006D3260" w:rsidRDefault="006D3260">
      <w:pPr>
        <w:rPr>
          <w:ins w:id="131" w:author="Crock" w:date="2015-01-29T15:01: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Change w:id="132" w:author="Crock" w:date="2015-01-29T14:57:00Z">
          <w:tblPr>
            <w:tblStyle w:val="TableGrid"/>
            <w:tblW w:w="0" w:type="auto"/>
            <w:tblLook w:val="04A0"/>
          </w:tblPr>
        </w:tblPrChange>
      </w:tblPr>
      <w:tblGrid>
        <w:gridCol w:w="6796"/>
        <w:gridCol w:w="1918"/>
        <w:tblGridChange w:id="133">
          <w:tblGrid>
            <w:gridCol w:w="6796"/>
            <w:gridCol w:w="1918"/>
          </w:tblGrid>
        </w:tblGridChange>
      </w:tblGrid>
      <w:tr w:rsidR="00FC2D43" w:rsidTr="006D3260">
        <w:trPr>
          <w:cantSplit/>
          <w:trHeight w:val="1134"/>
          <w:ins w:id="134" w:author="Crock" w:date="2015-01-29T14:45:00Z"/>
          <w:trPrChange w:id="135" w:author="Crock" w:date="2015-01-29T14:57:00Z">
            <w:trPr>
              <w:cantSplit/>
              <w:trHeight w:val="1134"/>
            </w:trPr>
          </w:trPrChange>
        </w:trPr>
        <w:tc>
          <w:tcPr>
            <w:tcW w:w="6796" w:type="dxa"/>
            <w:vAlign w:val="center"/>
            <w:tcPrChange w:id="136" w:author="Crock" w:date="2015-01-29T14:57:00Z">
              <w:tcPr>
                <w:tcW w:w="6796" w:type="dxa"/>
                <w:vAlign w:val="center"/>
              </w:tcPr>
            </w:tcPrChange>
          </w:tcPr>
          <w:p w:rsidR="00FC2D43" w:rsidRPr="00FC2D43" w:rsidRDefault="00FC2D43" w:rsidP="00FC2D43">
            <w:pPr>
              <w:rPr>
                <w:ins w:id="137" w:author="Crock" w:date="2015-01-29T14:50:00Z"/>
                <w:rPrChange w:id="138" w:author="Crock" w:date="2015-01-29T14:50:00Z">
                  <w:rPr>
                    <w:ins w:id="139" w:author="Crock" w:date="2015-01-29T14:50:00Z"/>
                    <w:rFonts w:ascii="Cambria Math" w:hAnsi="Cambria Math"/>
                    <w:i/>
                  </w:rPr>
                </w:rPrChange>
              </w:rPr>
            </w:pPr>
            <m:oMathPara>
              <m:oMath>
                <w:ins w:id="140" w:author="Crock" w:date="2015-01-29T14:50:00Z">
                  <m:r>
                    <w:rPr>
                      <w:rFonts w:ascii="Cambria Math" w:hAnsi="Cambria Math"/>
                    </w:rPr>
                    <m:t>F=</m:t>
                  </m:r>
                </w:ins>
                <m:f>
                  <m:fPr>
                    <m:ctrlPr>
                      <w:ins w:id="141" w:author="Crock" w:date="2015-01-29T14:50:00Z">
                        <w:rPr>
                          <w:rFonts w:ascii="Cambria Math" w:hAnsi="Cambria Math"/>
                          <w:i/>
                        </w:rPr>
                      </w:ins>
                    </m:ctrlPr>
                  </m:fPr>
                  <m:num>
                    <w:ins w:id="142" w:author="Crock" w:date="2015-01-29T14:50:00Z">
                      <m:r>
                        <w:rPr>
                          <w:rFonts w:ascii="Cambria Math" w:hAnsi="Cambria Math"/>
                        </w:rPr>
                        <m:t>ϕ+ψ-1</m:t>
                      </m:r>
                    </w:ins>
                  </m:num>
                  <m:den>
                    <w:ins w:id="143" w:author="Crock" w:date="2015-01-29T14:50:00Z">
                      <m:r>
                        <w:rPr>
                          <w:rFonts w:ascii="Cambria Math" w:hAnsi="Cambria Math"/>
                        </w:rPr>
                        <m:t>ϕψ</m:t>
                      </m:r>
                    </w:ins>
                  </m:den>
                </m:f>
              </m:oMath>
            </m:oMathPara>
          </w:p>
          <w:p w:rsidR="00FC2D43" w:rsidRPr="00FC2D43" w:rsidRDefault="00FC2D43" w:rsidP="00FC2D43">
            <w:pPr>
              <w:rPr>
                <w:ins w:id="144" w:author="Crock" w:date="2015-01-29T14:47:00Z"/>
                <w:rPrChange w:id="145" w:author="Crock" w:date="2015-01-29T14:47:00Z">
                  <w:rPr>
                    <w:ins w:id="146" w:author="Crock" w:date="2015-01-29T14:47:00Z"/>
                    <w:rFonts w:ascii="Cambria Math" w:hAnsi="Cambria Math"/>
                    <w:i/>
                  </w:rPr>
                </w:rPrChange>
              </w:rPr>
            </w:pPr>
            <m:oMathPara>
              <m:oMath>
                <m:sSup>
                  <m:sSupPr>
                    <m:ctrlPr>
                      <w:ins w:id="147" w:author="Crock" w:date="2015-01-29T14:48:00Z">
                        <w:rPr>
                          <w:rFonts w:ascii="Cambria Math" w:hAnsi="Cambria Math"/>
                          <w:i/>
                        </w:rPr>
                      </w:ins>
                    </m:ctrlPr>
                  </m:sSupPr>
                  <m:e>
                    <w:ins w:id="148" w:author="Crock" w:date="2015-01-29T14:45:00Z">
                      <m:r>
                        <w:rPr>
                          <w:rFonts w:ascii="Cambria Math" w:hAnsi="Cambria Math"/>
                        </w:rPr>
                        <m:t>U</m:t>
                      </m:r>
                    </w:ins>
                    <m:ctrlPr>
                      <w:ins w:id="149" w:author="Crock" w:date="2015-01-29T14:45:00Z">
                        <w:rPr>
                          <w:rFonts w:ascii="Cambria Math" w:hAnsi="Cambria Math"/>
                          <w:i/>
                        </w:rPr>
                      </w:ins>
                    </m:ctrlPr>
                  </m:e>
                  <m:sup>
                    <w:ins w:id="150" w:author="Crock" w:date="2015-01-29T14:48:00Z">
                      <m:r>
                        <w:rPr>
                          <w:rFonts w:ascii="Cambria Math" w:hAnsi="Cambria Math"/>
                        </w:rPr>
                        <m:t>'</m:t>
                      </m:r>
                    </w:ins>
                  </m:sup>
                </m:sSup>
                <w:ins w:id="151" w:author="Crock" w:date="2015-01-29T14:45:00Z">
                  <m:r>
                    <w:rPr>
                      <w:rFonts w:ascii="Cambria Math" w:hAnsi="Cambria Math"/>
                    </w:rPr>
                    <m:t>=</m:t>
                  </m:r>
                </w:ins>
                <m:sSup>
                  <m:sSupPr>
                    <m:ctrlPr>
                      <w:ins w:id="152" w:author="Crock" w:date="2015-01-29T14:49:00Z">
                        <w:rPr>
                          <w:rFonts w:ascii="Cambria Math" w:hAnsi="Cambria Math"/>
                          <w:i/>
                        </w:rPr>
                      </w:ins>
                    </m:ctrlPr>
                  </m:sSupPr>
                  <m:e>
                    <w:ins w:id="153" w:author="Crock" w:date="2015-01-29T14:46:00Z">
                      <m:r>
                        <w:rPr>
                          <w:rFonts w:ascii="Cambria Math" w:hAnsi="Cambria Math"/>
                        </w:rPr>
                        <m:t>B</m:t>
                      </m:r>
                    </w:ins>
                    <m:ctrlPr>
                      <w:ins w:id="154" w:author="Crock" w:date="2015-01-29T14:46:00Z">
                        <w:rPr>
                          <w:rFonts w:ascii="Cambria Math" w:hAnsi="Cambria Math"/>
                          <w:i/>
                        </w:rPr>
                      </w:ins>
                    </m:ctrlPr>
                  </m:e>
                  <m:sup>
                    <w:ins w:id="155" w:author="Crock" w:date="2015-01-29T14:49:00Z">
                      <m:r>
                        <w:rPr>
                          <w:rFonts w:ascii="Cambria Math" w:hAnsi="Cambria Math"/>
                        </w:rPr>
                        <m:t>'</m:t>
                      </m:r>
                    </w:ins>
                  </m:sup>
                </m:sSup>
                <w:ins w:id="156" w:author="Crock" w:date="2015-01-29T14:46:00Z">
                  <m:r>
                    <w:rPr>
                      <w:rFonts w:ascii="Cambria Math" w:hAnsi="Cambria Math"/>
                    </w:rPr>
                    <m:t>+V-</m:t>
                  </m:r>
                </w:ins>
                <w:ins w:id="157" w:author="Crock" w:date="2015-01-29T14:52:00Z">
                  <m:r>
                    <w:rPr>
                      <w:rFonts w:ascii="Cambria Math" w:hAnsi="Cambria Math"/>
                    </w:rPr>
                    <m:t>F</m:t>
                  </m:r>
                </w:ins>
                <m:sSup>
                  <m:sSupPr>
                    <m:ctrlPr>
                      <w:ins w:id="158" w:author="Crock" w:date="2015-01-29T14:49:00Z">
                        <w:rPr>
                          <w:rFonts w:ascii="Cambria Math" w:hAnsi="Cambria Math"/>
                          <w:i/>
                        </w:rPr>
                      </w:ins>
                    </m:ctrlPr>
                  </m:sSupPr>
                  <m:e>
                    <w:ins w:id="159" w:author="Crock" w:date="2015-01-29T14:46:00Z">
                      <m:r>
                        <w:rPr>
                          <w:rFonts w:ascii="Cambria Math" w:hAnsi="Cambria Math"/>
                        </w:rPr>
                        <m:t>B</m:t>
                      </m:r>
                    </w:ins>
                    <m:ctrlPr>
                      <w:ins w:id="160" w:author="Crock" w:date="2015-01-29T14:46:00Z">
                        <w:rPr>
                          <w:rFonts w:ascii="Cambria Math" w:hAnsi="Cambria Math"/>
                          <w:i/>
                        </w:rPr>
                      </w:ins>
                    </m:ctrlPr>
                  </m:e>
                  <m:sup>
                    <w:ins w:id="161" w:author="Crock" w:date="2015-01-29T14:49:00Z">
                      <m:r>
                        <w:rPr>
                          <w:rFonts w:ascii="Cambria Math" w:hAnsi="Cambria Math"/>
                        </w:rPr>
                        <m:t>'</m:t>
                      </m:r>
                    </w:ins>
                  </m:sup>
                </m:sSup>
                <w:ins w:id="162" w:author="Crock" w:date="2015-01-29T14:49:00Z">
                  <m:r>
                    <w:rPr>
                      <w:rFonts w:ascii="Cambria Math" w:hAnsi="Cambria Math"/>
                    </w:rPr>
                    <m:t>V</m:t>
                  </m:r>
                </w:ins>
              </m:oMath>
            </m:oMathPara>
          </w:p>
          <w:p w:rsidR="00FC2D43" w:rsidRPr="00FC2D43" w:rsidRDefault="00FC2D43" w:rsidP="00FC2D43">
            <w:pPr>
              <w:rPr>
                <w:ins w:id="163" w:author="Crock" w:date="2015-01-29T14:45:00Z"/>
                <w:rPrChange w:id="164" w:author="Crock" w:date="2015-01-29T14:48:00Z">
                  <w:rPr>
                    <w:ins w:id="165" w:author="Crock" w:date="2015-01-29T14:45:00Z"/>
                    <w:lang w:val="en-AU"/>
                  </w:rPr>
                </w:rPrChange>
              </w:rPr>
            </w:pPr>
          </w:p>
        </w:tc>
        <w:tc>
          <w:tcPr>
            <w:tcW w:w="1918" w:type="dxa"/>
            <w:vAlign w:val="center"/>
            <w:tcPrChange w:id="166" w:author="Crock" w:date="2015-01-29T14:57:00Z">
              <w:tcPr>
                <w:tcW w:w="1918" w:type="dxa"/>
              </w:tcPr>
            </w:tcPrChange>
          </w:tcPr>
          <w:p w:rsidR="00FC2D43" w:rsidRDefault="00FC2D43" w:rsidP="006D3260">
            <w:pPr>
              <w:rPr>
                <w:ins w:id="167" w:author="Crock" w:date="2015-01-29T14:45:00Z"/>
                <w:lang w:val="en-AU"/>
              </w:rPr>
            </w:pPr>
            <w:ins w:id="168" w:author="Crock" w:date="2015-01-29T14:45:00Z">
              <w:r>
                <w:t xml:space="preserve">Equation </w:t>
              </w:r>
              <w:r>
                <w:fldChar w:fldCharType="begin"/>
              </w:r>
              <w:r>
                <w:instrText xml:space="preserve"> SEQ Equation \* ARABIC </w:instrText>
              </w:r>
              <w:r>
                <w:fldChar w:fldCharType="separate"/>
              </w:r>
              <w:r>
                <w:rPr>
                  <w:noProof/>
                </w:rPr>
                <w:t>2</w:t>
              </w:r>
              <w:r>
                <w:fldChar w:fldCharType="end"/>
              </w:r>
            </w:ins>
          </w:p>
        </w:tc>
      </w:tr>
    </w:tbl>
    <w:p w:rsidR="00FC2D43" w:rsidRDefault="006D3260" w:rsidP="00540928">
      <w:pPr>
        <w:rPr>
          <w:ins w:id="169" w:author="Crock" w:date="2015-01-29T14:44:00Z"/>
          <w:lang w:val="en-AU"/>
        </w:rPr>
      </w:pPr>
      <w:ins w:id="170" w:author="Crock" w:date="2015-01-29T14:53:00Z">
        <w:r>
          <w:rPr>
            <w:lang w:val="en-AU"/>
          </w:rPr>
          <w:t xml:space="preserve"> Here, </w:t>
        </w:r>
      </w:ins>
      <m:oMath>
        <w:ins w:id="171" w:author="Crock" w:date="2015-01-29T14:54:00Z">
          <m:r>
            <w:rPr>
              <w:rFonts w:ascii="Cambria Math" w:hAnsi="Cambria Math"/>
              <w:lang w:val="en-AU"/>
            </w:rPr>
            <m:t>F</m:t>
          </m:r>
        </w:ins>
        <m:sSup>
          <m:sSupPr>
            <m:ctrlPr>
              <w:ins w:id="172" w:author="Crock" w:date="2015-01-29T14:54:00Z">
                <w:rPr>
                  <w:rFonts w:ascii="Cambria Math" w:hAnsi="Cambria Math"/>
                  <w:i/>
                  <w:lang w:val="en-AU"/>
                </w:rPr>
              </w:ins>
            </m:ctrlPr>
          </m:sSupPr>
          <m:e>
            <w:ins w:id="173" w:author="Crock" w:date="2015-01-29T14:54:00Z">
              <m:r>
                <w:rPr>
                  <w:rFonts w:ascii="Cambria Math" w:hAnsi="Cambria Math"/>
                  <w:lang w:val="en-AU"/>
                </w:rPr>
                <m:t>B</m:t>
              </m:r>
            </w:ins>
          </m:e>
          <m:sup>
            <w:ins w:id="174" w:author="Crock" w:date="2015-01-29T14:54:00Z">
              <m:r>
                <w:rPr>
                  <w:rFonts w:ascii="Cambria Math" w:hAnsi="Cambria Math"/>
                  <w:lang w:val="en-AU"/>
                </w:rPr>
                <m:t>'</m:t>
              </m:r>
            </w:ins>
          </m:sup>
        </m:sSup>
      </m:oMath>
      <w:ins w:id="175" w:author="Crock" w:date="2015-01-29T14:54:00Z">
        <w:r>
          <w:rPr>
            <w:lang w:val="en-AU"/>
          </w:rPr>
          <w:t xml:space="preserve"> is </w:t>
        </w:r>
      </w:ins>
      <w:ins w:id="176" w:author="Crock" w:date="2015-01-29T14:55:00Z">
        <w:r>
          <w:rPr>
            <w:lang w:val="en-AU"/>
          </w:rPr>
          <w:t>the probability that at once the intervention has st</w:t>
        </w:r>
      </w:ins>
      <w:ins w:id="177" w:author="Crock" w:date="2015-01-29T14:56:00Z">
        <w:r>
          <w:rPr>
            <w:lang w:val="en-AU"/>
          </w:rPr>
          <w:t xml:space="preserve">arted and the prevalence of UBSTIs has fallen </w:t>
        </w:r>
        <w:proofErr w:type="gramStart"/>
        <w:r>
          <w:rPr>
            <w:lang w:val="en-AU"/>
          </w:rPr>
          <w:t xml:space="preserve">to </w:t>
        </w:r>
      </w:ins>
      <m:oMath>
        <w:proofErr w:type="gramEnd"/>
        <m:sSup>
          <m:sSupPr>
            <m:ctrlPr>
              <w:ins w:id="178" w:author="Crock" w:date="2015-01-29T14:55:00Z">
                <w:rPr>
                  <w:rFonts w:ascii="Cambria Math" w:hAnsi="Cambria Math"/>
                  <w:i/>
                  <w:lang w:val="en-AU"/>
                </w:rPr>
              </w:ins>
            </m:ctrlPr>
          </m:sSupPr>
          <m:e>
            <w:ins w:id="179" w:author="Crock" w:date="2015-01-29T14:54:00Z">
              <m:r>
                <w:rPr>
                  <w:rFonts w:ascii="Cambria Math" w:hAnsi="Cambria Math"/>
                  <w:lang w:val="en-AU"/>
                </w:rPr>
                <m:t>B</m:t>
              </m:r>
            </w:ins>
            <m:ctrlPr>
              <w:ins w:id="180" w:author="Crock" w:date="2015-01-29T14:54:00Z">
                <w:rPr>
                  <w:rFonts w:ascii="Cambria Math" w:hAnsi="Cambria Math"/>
                  <w:i/>
                  <w:lang w:val="en-AU"/>
                </w:rPr>
              </w:ins>
            </m:ctrlPr>
          </m:e>
          <m:sup>
            <w:ins w:id="181" w:author="Crock" w:date="2015-01-29T14:55:00Z">
              <m:r>
                <w:rPr>
                  <w:rFonts w:ascii="Cambria Math" w:hAnsi="Cambria Math"/>
                  <w:lang w:val="en-AU"/>
                </w:rPr>
                <m:t>'</m:t>
              </m:r>
            </w:ins>
          </m:sup>
        </m:sSup>
      </m:oMath>
      <w:ins w:id="182" w:author="Crock" w:date="2015-01-29T14:56:00Z">
        <w:r>
          <w:rPr>
            <w:lang w:val="en-AU"/>
          </w:rPr>
          <w:t>,</w:t>
        </w:r>
      </w:ins>
      <w:ins w:id="183" w:author="Crock" w:date="2015-01-29T14:55:00Z">
        <w:r>
          <w:rPr>
            <w:lang w:val="en-AU"/>
          </w:rPr>
          <w:t xml:space="preserve"> </w:t>
        </w:r>
      </w:ins>
      <w:ins w:id="184" w:author="Crock" w:date="2015-01-29T14:56:00Z">
        <w:r>
          <w:rPr>
            <w:lang w:val="en-AU"/>
          </w:rPr>
          <w:t xml:space="preserve">a person with a UVSTI also has a UBSTI. </w:t>
        </w:r>
      </w:ins>
      <w:ins w:id="185" w:author="Crock" w:date="2015-01-29T15:00:00Z">
        <w:r>
          <w:rPr>
            <w:lang w:val="en-AU"/>
          </w:rPr>
          <w:t xml:space="preserve">We present our estimates for </w:t>
        </w:r>
      </w:ins>
      <w:ins w:id="186" w:author="Crock" w:date="2015-01-29T15:02:00Z">
        <w:r w:rsidR="00993038">
          <w:rPr>
            <w:lang w:val="en-AU"/>
          </w:rPr>
          <w:t>USTI levels in the table below:</w:t>
        </w:r>
      </w:ins>
    </w:p>
    <w:p w:rsidR="00540928" w:rsidRDefault="00540928" w:rsidP="00FC2D43">
      <w:pPr>
        <w:pStyle w:val="Caption"/>
        <w:rPr>
          <w:ins w:id="187" w:author="Crock" w:date="2015-01-29T13:06:00Z"/>
        </w:rPr>
        <w:pPrChange w:id="188" w:author="Crock" w:date="2015-01-29T14:45:00Z">
          <w:pPr/>
        </w:pPrChange>
      </w:pPr>
    </w:p>
    <w:tbl>
      <w:tblPr>
        <w:tblW w:w="0" w:type="auto"/>
        <w:tblLayout w:type="fixed"/>
        <w:tblLook w:val="04A0"/>
      </w:tblPr>
      <w:tblGrid>
        <w:gridCol w:w="2310"/>
        <w:gridCol w:w="2311"/>
        <w:gridCol w:w="2310"/>
        <w:gridCol w:w="2311"/>
        <w:gridCol w:w="2311"/>
      </w:tblGrid>
      <w:tr w:rsidR="00540928" w:rsidTr="00964444">
        <w:trPr>
          <w:ins w:id="189" w:author="Crock" w:date="2015-01-29T13:06:00Z"/>
        </w:trPr>
        <w:tc>
          <w:tcPr>
            <w:tcW w:w="2310" w:type="dxa"/>
            <w:vMerge w:val="restart"/>
          </w:tcPr>
          <w:p w:rsidR="00540928" w:rsidRDefault="00540928" w:rsidP="00964444">
            <w:pPr>
              <w:rPr>
                <w:ins w:id="190" w:author="Crock" w:date="2015-01-29T13:06:00Z"/>
              </w:rPr>
            </w:pPr>
            <w:ins w:id="191" w:author="Crock" w:date="2015-01-29T13:06:00Z">
              <w:r>
                <w:t>Sub-population</w:t>
              </w:r>
            </w:ins>
          </w:p>
        </w:tc>
        <w:tc>
          <w:tcPr>
            <w:tcW w:w="2311" w:type="dxa"/>
          </w:tcPr>
          <w:p w:rsidR="00540928" w:rsidRDefault="00540928" w:rsidP="00964444">
            <w:pPr>
              <w:rPr>
                <w:ins w:id="192" w:author="Crock" w:date="2015-01-29T13:06:00Z"/>
              </w:rPr>
            </w:pPr>
            <m:oMathPara>
              <m:oMath>
                <m:sSup>
                  <m:sSupPr>
                    <m:ctrlPr>
                      <w:ins w:id="193" w:author="Crock" w:date="2015-01-29T13:06:00Z">
                        <w:rPr>
                          <w:rFonts w:ascii="Cambria Math" w:hAnsi="Cambria Math"/>
                          <w:i/>
                        </w:rPr>
                      </w:ins>
                    </m:ctrlPr>
                  </m:sSupPr>
                  <m:e>
                    <w:ins w:id="194" w:author="Crock" w:date="2015-01-29T13:06:00Z">
                      <m:r>
                        <w:rPr>
                          <w:rFonts w:ascii="Cambria Math" w:hAnsi="Cambria Math"/>
                        </w:rPr>
                        <m:t>I</m:t>
                      </m:r>
                    </w:ins>
                  </m:e>
                  <m:sup>
                    <w:ins w:id="195" w:author="Crock" w:date="2015-01-29T13:06:00Z">
                      <m:r>
                        <w:rPr>
                          <w:rFonts w:ascii="Cambria Math" w:hAnsi="Cambria Math"/>
                        </w:rPr>
                        <m:t>*</m:t>
                      </m:r>
                    </w:ins>
                  </m:sup>
                </m:sSup>
              </m:oMath>
            </m:oMathPara>
          </w:p>
        </w:tc>
        <w:tc>
          <w:tcPr>
            <w:tcW w:w="2310" w:type="dxa"/>
          </w:tcPr>
          <w:p w:rsidR="00540928" w:rsidRDefault="00540928" w:rsidP="00964444">
            <w:pPr>
              <w:rPr>
                <w:ins w:id="196" w:author="Crock" w:date="2015-01-29T13:06:00Z"/>
              </w:rPr>
            </w:pPr>
            <m:oMathPara>
              <m:oMath>
                <w:ins w:id="197" w:author="Crock" w:date="2015-01-29T13:06:00Z">
                  <m:r>
                    <w:rPr>
                      <w:rFonts w:ascii="Cambria Math" w:hAnsi="Cambria Math"/>
                    </w:rPr>
                    <m:t>A</m:t>
                  </m:r>
                </w:ins>
              </m:oMath>
            </m:oMathPara>
          </w:p>
        </w:tc>
        <w:tc>
          <w:tcPr>
            <w:tcW w:w="2311" w:type="dxa"/>
          </w:tcPr>
          <w:p w:rsidR="00540928" w:rsidRDefault="00540928" w:rsidP="00964444">
            <w:pPr>
              <w:rPr>
                <w:ins w:id="198" w:author="Crock" w:date="2015-01-29T13:06:00Z"/>
              </w:rPr>
            </w:pPr>
            <m:oMathPara>
              <m:oMath>
                <w:ins w:id="199" w:author="Crock" w:date="2015-01-29T13:06:00Z">
                  <m:r>
                    <w:rPr>
                      <w:rFonts w:ascii="Cambria Math" w:hAnsi="Cambria Math"/>
                    </w:rPr>
                    <m:t xml:space="preserve">O </m:t>
                  </m:r>
                </w:ins>
              </m:oMath>
            </m:oMathPara>
          </w:p>
        </w:tc>
        <w:tc>
          <w:tcPr>
            <w:tcW w:w="2311" w:type="dxa"/>
          </w:tcPr>
          <w:p w:rsidR="00540928" w:rsidRDefault="00540928" w:rsidP="00964444">
            <w:pPr>
              <w:rPr>
                <w:ins w:id="200" w:author="Crock" w:date="2015-01-29T13:06:00Z"/>
                <w:rFonts w:eastAsia="Times New Roman"/>
              </w:rPr>
            </w:pPr>
          </w:p>
        </w:tc>
      </w:tr>
      <w:tr w:rsidR="00540928" w:rsidTr="00964444">
        <w:trPr>
          <w:ins w:id="201" w:author="Crock" w:date="2015-01-29T13:06:00Z"/>
        </w:trPr>
        <w:tc>
          <w:tcPr>
            <w:tcW w:w="2310" w:type="dxa"/>
            <w:vMerge/>
          </w:tcPr>
          <w:p w:rsidR="00540928" w:rsidRDefault="00540928" w:rsidP="00964444">
            <w:pPr>
              <w:rPr>
                <w:ins w:id="202" w:author="Crock" w:date="2015-01-29T13:06:00Z"/>
              </w:rPr>
            </w:pPr>
          </w:p>
        </w:tc>
        <w:tc>
          <w:tcPr>
            <w:tcW w:w="2311" w:type="dxa"/>
          </w:tcPr>
          <w:p w:rsidR="00540928" w:rsidRDefault="00540928" w:rsidP="00964444">
            <w:pPr>
              <w:rPr>
                <w:ins w:id="203" w:author="Crock" w:date="2015-01-29T13:06:00Z"/>
              </w:rPr>
            </w:pPr>
            <w:ins w:id="204" w:author="Crock" w:date="2015-01-29T13:06:00Z">
              <w:r>
                <w:t>Assumed proportion infected with syphilis assuming no PPT</w:t>
              </w:r>
            </w:ins>
          </w:p>
        </w:tc>
        <w:tc>
          <w:tcPr>
            <w:tcW w:w="2310" w:type="dxa"/>
          </w:tcPr>
          <w:p w:rsidR="00540928" w:rsidRDefault="00540928" w:rsidP="00964444">
            <w:pPr>
              <w:rPr>
                <w:ins w:id="205" w:author="Crock" w:date="2015-01-29T13:06:00Z"/>
              </w:rPr>
            </w:pPr>
            <w:ins w:id="206" w:author="Crock" w:date="2015-01-29T13:06:00Z">
              <w:r>
                <w:t>Overall level of ulcerating STIs assuming no PPT</w:t>
              </w:r>
            </w:ins>
          </w:p>
        </w:tc>
        <w:tc>
          <w:tcPr>
            <w:tcW w:w="2311" w:type="dxa"/>
          </w:tcPr>
          <w:p w:rsidR="00540928" w:rsidRDefault="00540928" w:rsidP="00964444">
            <w:pPr>
              <w:rPr>
                <w:ins w:id="207" w:author="Crock" w:date="2015-01-29T13:06:00Z"/>
              </w:rPr>
            </w:pPr>
            <w:ins w:id="208" w:author="Crock" w:date="2015-01-29T13:06:00Z">
              <w:r>
                <w:t>Level of ulcerating STIs other than syphilis assuming no PPT</w:t>
              </w:r>
            </w:ins>
          </w:p>
        </w:tc>
        <w:tc>
          <w:tcPr>
            <w:tcW w:w="2311" w:type="dxa"/>
          </w:tcPr>
          <w:p w:rsidR="00540928" w:rsidRDefault="00540928" w:rsidP="00964444">
            <w:pPr>
              <w:rPr>
                <w:ins w:id="209" w:author="Crock" w:date="2015-01-29T13:06:00Z"/>
              </w:rPr>
            </w:pPr>
          </w:p>
        </w:tc>
      </w:tr>
      <w:tr w:rsidR="00540928" w:rsidTr="00964444">
        <w:trPr>
          <w:ins w:id="210" w:author="Crock" w:date="2015-01-29T13:06:00Z"/>
        </w:trPr>
        <w:tc>
          <w:tcPr>
            <w:tcW w:w="2310" w:type="dxa"/>
          </w:tcPr>
          <w:p w:rsidR="00540928" w:rsidRDefault="00540928" w:rsidP="00964444">
            <w:pPr>
              <w:rPr>
                <w:ins w:id="211" w:author="Crock" w:date="2015-01-29T13:06:00Z"/>
              </w:rPr>
            </w:pPr>
            <w:ins w:id="212" w:author="Crock" w:date="2015-01-29T13:06:00Z">
              <w:r>
                <w:t>Rural FSW</w:t>
              </w:r>
            </w:ins>
          </w:p>
        </w:tc>
        <w:tc>
          <w:tcPr>
            <w:tcW w:w="2311" w:type="dxa"/>
          </w:tcPr>
          <w:p w:rsidR="00540928" w:rsidRDefault="006D3260" w:rsidP="00964444">
            <w:pPr>
              <w:rPr>
                <w:ins w:id="213" w:author="Crock" w:date="2015-01-29T13:06:00Z"/>
              </w:rPr>
            </w:pPr>
            <w:ins w:id="214" w:author="Crock" w:date="2015-01-29T13:06:00Z">
              <w:r>
                <w:t>0.21</w:t>
              </w:r>
            </w:ins>
          </w:p>
        </w:tc>
        <w:tc>
          <w:tcPr>
            <w:tcW w:w="2310" w:type="dxa"/>
          </w:tcPr>
          <w:p w:rsidR="00540928" w:rsidRDefault="00540928" w:rsidP="00964444">
            <w:pPr>
              <w:rPr>
                <w:ins w:id="215" w:author="Crock" w:date="2015-01-29T13:06:00Z"/>
              </w:rPr>
            </w:pPr>
            <w:ins w:id="216" w:author="Crock" w:date="2015-01-29T13:06:00Z">
              <w:r>
                <w:t>0.32</w:t>
              </w:r>
            </w:ins>
          </w:p>
        </w:tc>
        <w:tc>
          <w:tcPr>
            <w:tcW w:w="2311" w:type="dxa"/>
          </w:tcPr>
          <w:p w:rsidR="00540928" w:rsidRDefault="006D3260" w:rsidP="00964444">
            <w:pPr>
              <w:rPr>
                <w:ins w:id="217" w:author="Crock" w:date="2015-01-29T13:06:00Z"/>
              </w:rPr>
            </w:pPr>
            <w:ins w:id="218" w:author="Crock" w:date="2015-01-29T13:06:00Z">
              <w:r>
                <w:t>0.13</w:t>
              </w:r>
            </w:ins>
          </w:p>
        </w:tc>
        <w:tc>
          <w:tcPr>
            <w:tcW w:w="2311" w:type="dxa"/>
          </w:tcPr>
          <w:p w:rsidR="00540928" w:rsidRDefault="00540928" w:rsidP="00964444">
            <w:pPr>
              <w:rPr>
                <w:ins w:id="219" w:author="Crock" w:date="2015-01-29T13:06:00Z"/>
              </w:rPr>
            </w:pPr>
          </w:p>
        </w:tc>
      </w:tr>
      <w:tr w:rsidR="00540928" w:rsidTr="00964444">
        <w:trPr>
          <w:ins w:id="220" w:author="Crock" w:date="2015-01-29T13:06:00Z"/>
        </w:trPr>
        <w:tc>
          <w:tcPr>
            <w:tcW w:w="2310" w:type="dxa"/>
          </w:tcPr>
          <w:p w:rsidR="00540928" w:rsidRDefault="00540928" w:rsidP="00964444">
            <w:pPr>
              <w:rPr>
                <w:ins w:id="221" w:author="Crock" w:date="2015-01-29T13:06:00Z"/>
              </w:rPr>
            </w:pPr>
            <w:ins w:id="222" w:author="Crock" w:date="2015-01-29T13:06:00Z">
              <w:r>
                <w:t>Rural general females</w:t>
              </w:r>
            </w:ins>
          </w:p>
        </w:tc>
        <w:tc>
          <w:tcPr>
            <w:tcW w:w="2311" w:type="dxa"/>
          </w:tcPr>
          <w:p w:rsidR="00540928" w:rsidRDefault="006D3260" w:rsidP="00964444">
            <w:pPr>
              <w:rPr>
                <w:ins w:id="223" w:author="Crock" w:date="2015-01-29T13:06:00Z"/>
              </w:rPr>
            </w:pPr>
            <w:ins w:id="224" w:author="Crock" w:date="2015-01-29T13:06:00Z">
              <w:r>
                <w:t>0.06</w:t>
              </w:r>
            </w:ins>
          </w:p>
        </w:tc>
        <w:tc>
          <w:tcPr>
            <w:tcW w:w="2310" w:type="dxa"/>
          </w:tcPr>
          <w:p w:rsidR="00540928" w:rsidRDefault="00540928" w:rsidP="00964444">
            <w:pPr>
              <w:rPr>
                <w:ins w:id="225" w:author="Crock" w:date="2015-01-29T13:06:00Z"/>
              </w:rPr>
            </w:pPr>
            <w:ins w:id="226" w:author="Crock" w:date="2015-01-29T13:06:00Z">
              <w:r>
                <w:t>0.09</w:t>
              </w:r>
            </w:ins>
          </w:p>
        </w:tc>
        <w:tc>
          <w:tcPr>
            <w:tcW w:w="2311" w:type="dxa"/>
          </w:tcPr>
          <w:p w:rsidR="00540928" w:rsidRDefault="006D3260" w:rsidP="00964444">
            <w:pPr>
              <w:rPr>
                <w:ins w:id="227" w:author="Crock" w:date="2015-01-29T13:06:00Z"/>
              </w:rPr>
            </w:pPr>
            <w:ins w:id="228" w:author="Crock" w:date="2015-01-29T13:06:00Z">
              <w:r>
                <w:t>0.03</w:t>
              </w:r>
            </w:ins>
          </w:p>
        </w:tc>
        <w:tc>
          <w:tcPr>
            <w:tcW w:w="2311" w:type="dxa"/>
          </w:tcPr>
          <w:p w:rsidR="00540928" w:rsidRDefault="00540928" w:rsidP="00964444">
            <w:pPr>
              <w:rPr>
                <w:ins w:id="229" w:author="Crock" w:date="2015-01-29T13:06:00Z"/>
              </w:rPr>
            </w:pPr>
          </w:p>
        </w:tc>
      </w:tr>
    </w:tbl>
    <w:p w:rsidR="00C642BF" w:rsidRPr="00C642BF" w:rsidRDefault="00C642BF" w:rsidP="00C642BF">
      <w:pPr>
        <w:rPr>
          <w:lang w:val="en-AU" w:eastAsia="en-AU"/>
          <w:rPrChange w:id="230" w:author="Crock" w:date="2015-01-29T12:54:00Z">
            <w:rPr>
              <w:rStyle w:val="MTConvertedEquation"/>
              <w:rFonts w:cstheme="majorBidi"/>
              <w:b/>
              <w:bCs/>
              <w:color w:val="4F81BD" w:themeColor="accent1"/>
              <w:sz w:val="26"/>
              <w:szCs w:val="26"/>
            </w:rPr>
          </w:rPrChange>
        </w:rPr>
      </w:pPr>
    </w:p>
    <w:p w:rsidR="009418D3" w:rsidRPr="0076574F" w:rsidRDefault="009418D3" w:rsidP="0076574F">
      <w:pPr>
        <w:pStyle w:val="Heading2"/>
        <w:rPr>
          <w:rStyle w:val="MTConvertedEquation"/>
        </w:rPr>
      </w:pPr>
      <w:commentRangeStart w:id="231"/>
      <w:commentRangeStart w:id="232"/>
      <w:r>
        <w:rPr>
          <w:rStyle w:val="MTConvertedEquation"/>
          <w:rFonts w:asciiTheme="minorHAnsi" w:eastAsiaTheme="minorEastAsia" w:hAnsiTheme="minorHAnsi"/>
        </w:rPr>
        <w:lastRenderedPageBreak/>
        <w:t>HIV model</w:t>
      </w:r>
      <w:commentRangeEnd w:id="231"/>
      <w:commentRangeEnd w:id="232"/>
      <w:r>
        <w:rPr>
          <w:rStyle w:val="CommentReference"/>
          <w:rFonts w:asciiTheme="minorHAnsi" w:eastAsiaTheme="minorHAnsi" w:hAnsiTheme="minorHAnsi" w:cstheme="minorBidi"/>
          <w:b w:val="0"/>
          <w:bCs w:val="0"/>
          <w:color w:val="auto"/>
        </w:rPr>
        <w:commentReference w:id="232"/>
      </w:r>
      <w:r>
        <w:rPr>
          <w:rStyle w:val="CommentReference"/>
          <w:rFonts w:asciiTheme="minorHAnsi" w:eastAsiaTheme="minorHAnsi" w:hAnsiTheme="minorHAnsi" w:cstheme="minorBidi"/>
          <w:b w:val="0"/>
          <w:bCs w:val="0"/>
          <w:color w:val="auto"/>
        </w:rPr>
        <w:commentReference w:id="231"/>
      </w:r>
    </w:p>
    <w:p w:rsidR="009418D3" w:rsidRDefault="009418D3" w:rsidP="009418D3">
      <w:commentRangeStart w:id="233"/>
      <w:r>
        <w:t>For our model of HIV, we use the model from</w:t>
      </w:r>
      <w:r w:rsidR="00577477">
        <w:t xml:space="preserve"> </w:t>
      </w:r>
      <w:r w:rsidR="005E2D65">
        <w:fldChar w:fldCharType="begin"/>
      </w:r>
      <w:r w:rsidR="00577477">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5E2D65">
        <w:fldChar w:fldCharType="separate"/>
      </w:r>
      <w:r w:rsidR="00577477">
        <w:rPr>
          <w:noProof/>
        </w:rPr>
        <w:t>(</w:t>
      </w:r>
      <w:hyperlink w:anchor="_ENREF_1" w:tooltip="Gray, 2011 #19" w:history="1">
        <w:r w:rsidR="00964444">
          <w:rPr>
            <w:noProof/>
          </w:rPr>
          <w:t>Gray, Murray et al. 2011</w:t>
        </w:r>
      </w:hyperlink>
      <w:r w:rsidR="00577477">
        <w:rPr>
          <w:noProof/>
        </w:rPr>
        <w:t>)</w:t>
      </w:r>
      <w:r w:rsidR="005E2D65">
        <w:fldChar w:fldCharType="end"/>
      </w:r>
      <w:r>
        <w:t xml:space="preserve">, with some modifications. This model uses the period from 1990 to 2010 as a calibration period, </w:t>
      </w:r>
      <w:proofErr w:type="gramStart"/>
      <w:r>
        <w:t>then</w:t>
      </w:r>
      <w:proofErr w:type="gramEnd"/>
      <w:r>
        <w:t xml:space="preserve"> predicts HIV levels under various intervention strategies. </w:t>
      </w:r>
    </w:p>
    <w:p w:rsidR="009418D3" w:rsidRDefault="009418D3" w:rsidP="009418D3">
      <w:r>
        <w:t>Since 2010, new data has become available, causing us to revise some parameters into line with current research. In particular, as HIV clinics have spread into more areas, lower levels of HIV have been discovered. Previously, many people would have travelled to reach clinics, and would have been more likely to make the trip if they suspected they were infected. We take the view that rather than being due to a decrease in HIV, this is due to clinics in a broader part of the community having had a lower level of bias. Previously, data from heavily-affected regions was extrapolated across the country, and we take the view that this has been found to be an over-estimate. We have also found that the STI cofactor used in the model was at the top of its confidence band. We have re-fitted the model to a lower STI cofactor.</w:t>
      </w:r>
    </w:p>
    <w:commentRangeEnd w:id="233"/>
    <w:p w:rsidR="009418D3" w:rsidRDefault="00540928" w:rsidP="009418D3">
      <w:r>
        <w:rPr>
          <w:rStyle w:val="CommentReference"/>
        </w:rPr>
        <w:commentReference w:id="233"/>
      </w:r>
      <w:r w:rsidR="009418D3">
        <w:t>We have achieved this by varying the baseline transmission probabilities, average numbers of sex acts per partner and diagnosis and treatment rates for people with HIV.</w:t>
      </w:r>
      <w:r w:rsidR="009418D3" w:rsidRPr="004C5E53">
        <w:t xml:space="preserve"> </w:t>
      </w:r>
    </w:p>
    <w:p w:rsidR="009418D3" w:rsidRDefault="009418D3" w:rsidP="009418D3">
      <w:r>
        <w:t xml:space="preserve">The model accounts for STIs by allowing the user to specify a single time series of prevalences of ulcerating STIs for each sub-population. The model increases the HIV transmission probability by a cofactor if either partner has an STI. This prevalence of ulcerating STIs is held constant during the calibration, </w:t>
      </w:r>
      <w:proofErr w:type="gramStart"/>
      <w:r>
        <w:t>then</w:t>
      </w:r>
      <w:proofErr w:type="gramEnd"/>
      <w:r>
        <w:t xml:space="preserve"> allowed to vary during the intervention. </w:t>
      </w:r>
    </w:p>
    <w:p w:rsidR="009418D3" w:rsidRPr="001755A7" w:rsidRDefault="009418D3" w:rsidP="009418D3">
      <w:commentRangeStart w:id="234"/>
      <w:del w:id="235" w:author="Crock" w:date="2015-01-29T12:41:00Z">
        <w:r>
          <w:delText xml:space="preserve">One major ulcerating STI in PNG is syphilis. Syphilis is caused by a bacterium, Treponema pallidum pallidum, and as such is vulnerable to certain antibiotics including penicillin G benzathine and azithromycin. The other major ulcerating STI, HSV-2, is caused by a virus and is not vulnerable to antibiotics. </w:delText>
        </w:r>
      </w:del>
      <w:r>
        <w:t xml:space="preserve">To model the effect of a PPT program for </w:t>
      </w:r>
      <w:del w:id="236" w:author="Crock" w:date="2015-01-29T12:53:00Z">
        <w:r w:rsidDel="00C642BF">
          <w:delText>syphilis</w:delText>
        </w:r>
      </w:del>
      <w:ins w:id="237" w:author="Crock" w:date="2015-01-29T12:53:00Z">
        <w:r w:rsidR="00C642BF">
          <w:t>UBSTIs</w:t>
        </w:r>
      </w:ins>
      <w:r>
        <w:t>, we build a simple SIRS model for syphilis, ignoring the effects of PPT on other ulcerating STIs, and ignoring any effect of HIV on syphilis transmission.</w:t>
      </w:r>
      <w:ins w:id="238" w:author="Crock" w:date="2015-01-29T12:53:00Z">
        <w:r w:rsidR="00C642BF">
          <w:t xml:space="preserve"> </w:t>
        </w:r>
      </w:ins>
      <w:ins w:id="239" w:author="Crock" w:date="2015-01-29T12:41:00Z">
        <w:r w:rsidR="00A775B9">
          <w:t>We use the calibration-phase prevalences of STIs from the HIV model as inputs to the UBSTI model.</w:t>
        </w:r>
      </w:ins>
      <w:r>
        <w:t xml:space="preserve"> By assuming independence between syphilis and other ulcerating STIs, and estimating the fraction of people with ulcerating STIs who have syphilis, we can also estimate the level of syphilis used in calibrating the HIV model. We can then calibrate our syphilis model to the syphilis level in the HIV model. We run our syphilis model for a variety of interventions and a variety of assumptions about the relative prevalence of syphilis among people with ulcerating STIs, </w:t>
      </w:r>
      <w:proofErr w:type="gramStart"/>
      <w:r>
        <w:t>then</w:t>
      </w:r>
      <w:proofErr w:type="gramEnd"/>
      <w:r>
        <w:t xml:space="preserve"> calculate the corresponding STI levels. We input these into the HIV model as interventions, and thus predict the effect of our syphilis PPT on HIV transmission.</w:t>
      </w:r>
      <w:commentRangeEnd w:id="234"/>
      <w:r>
        <w:rPr>
          <w:rStyle w:val="CommentReference"/>
        </w:rPr>
        <w:commentReference w:id="234"/>
      </w:r>
    </w:p>
    <w:p w:rsidR="009418D3" w:rsidRDefault="009418D3" w:rsidP="009418D3">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Baseline syphilis levels</w:t>
      </w:r>
    </w:p>
    <w:p w:rsidR="009418D3" w:rsidRDefault="009418D3" w:rsidP="009418D3">
      <w:commentRangeStart w:id="240"/>
      <w:r>
        <w:t xml:space="preserve">We take the proportions </w:t>
      </w:r>
      <m:oMath>
        <m:r>
          <w:rPr>
            <w:rFonts w:ascii="Cambria Math" w:hAnsi="Cambria Math"/>
          </w:rPr>
          <m:t>A</m:t>
        </m:r>
      </m:oMath>
      <w:r>
        <w:t xml:space="preserve"> of each sub-population which have ulcerating STIs from the HIV model specifications.</w:t>
      </w:r>
      <w:commentRangeEnd w:id="240"/>
      <w:r>
        <w:rPr>
          <w:rStyle w:val="CommentReference"/>
        </w:rPr>
        <w:commentReference w:id="240"/>
      </w:r>
      <w:r>
        <w:t xml:space="preserve"> We then assume that a certain fraction </w:t>
      </w:r>
      <m:oMath>
        <m:r>
          <w:rPr>
            <w:rFonts w:ascii="Cambria Math" w:hAnsi="Cambria Math"/>
          </w:rPr>
          <m:t>ϕ</m:t>
        </m:r>
      </m:oMath>
      <w:r>
        <w:t xml:space="preserve"> of the people with ulcerating STIs have syphilis. We allow a person to have more than one ulcerating STI, and assume that having syphilis is independent of having other ulcerating STIs. Our assumed equilibrium syphilis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is simply </w:t>
      </w:r>
      <m:oMath>
        <m:r>
          <w:rPr>
            <w:rFonts w:ascii="Cambria Math" w:hAnsi="Cambria Math"/>
          </w:rPr>
          <m:t>ϕ</m:t>
        </m:r>
      </m:oMath>
      <w:r>
        <w:t xml:space="preserve"> </w:t>
      </w:r>
      <w:proofErr w:type="gramStart"/>
      <w:r>
        <w:t xml:space="preserve">times </w:t>
      </w:r>
      <m:oMath>
        <w:proofErr w:type="gramEnd"/>
        <m:r>
          <w:rPr>
            <w:rFonts w:ascii="Cambria Math" w:hAnsi="Cambria Math"/>
          </w:rPr>
          <m:t>A</m:t>
        </m:r>
      </m:oMath>
      <w:r>
        <w:t xml:space="preserve">. We calculate the level of other ulcerating STI levels </w:t>
      </w:r>
      <m:oMath>
        <w:ins w:id="241" w:author="Crock" w:date="2015-01-29T12:53:00Z">
          <m:r>
            <w:rPr>
              <w:rFonts w:ascii="Cambria Math" w:hAnsi="Cambria Math"/>
            </w:rPr>
            <m:t>U</m:t>
          </m:r>
        </w:ins>
        <w:del w:id="242" w:author="Crock" w:date="2015-01-29T12:53:00Z">
          <m:r>
            <w:rPr>
              <w:rFonts w:ascii="Cambria Math" w:hAnsi="Cambria Math"/>
            </w:rPr>
            <m:t>O</m:t>
          </m:r>
        </w:del>
      </m:oMath>
      <w:r>
        <w:t xml:space="preserve"> so </w:t>
      </w:r>
      <w:proofErr w:type="gramStart"/>
      <w:r>
        <w:t xml:space="preserve">that </w:t>
      </w:r>
      <m:oMath>
        <w:proofErr w:type="gramEn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m:t>
                </m:r>
              </m:sup>
            </m:sSup>
          </m:e>
        </m:d>
        <m:d>
          <m:dPr>
            <m:ctrlPr>
              <w:rPr>
                <w:rFonts w:ascii="Cambria Math" w:hAnsi="Cambria Math"/>
                <w:i/>
              </w:rPr>
            </m:ctrlPr>
          </m:dPr>
          <m:e>
            <m:r>
              <w:rPr>
                <w:rFonts w:ascii="Cambria Math" w:hAnsi="Cambria Math"/>
              </w:rPr>
              <m:t>1-</m:t>
            </m:r>
            <w:ins w:id="243" w:author="Crock" w:date="2015-01-29T12:53:00Z">
              <m:r>
                <w:rPr>
                  <w:rFonts w:ascii="Cambria Math" w:hAnsi="Cambria Math"/>
                </w:rPr>
                <m:t>U</m:t>
              </m:r>
            </w:ins>
            <w:del w:id="244" w:author="Crock" w:date="2015-01-29T12:53:00Z">
              <m:r>
                <w:rPr>
                  <w:rFonts w:ascii="Cambria Math" w:hAnsi="Cambria Math"/>
                </w:rPr>
                <m:t>O</m:t>
              </m:r>
            </w:del>
          </m:e>
        </m:d>
        <m:r>
          <w:rPr>
            <w:rFonts w:ascii="Cambria Math" w:hAnsi="Cambria Math"/>
          </w:rPr>
          <m:t>=1-A</m:t>
        </m:r>
      </m:oMath>
      <w:r>
        <w:t xml:space="preserve">, which should hold if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and </w:t>
      </w:r>
      <m:oMath>
        <m:r>
          <w:rPr>
            <w:rFonts w:ascii="Cambria Math" w:hAnsi="Cambria Math"/>
          </w:rPr>
          <m:t>Ο</m:t>
        </m:r>
      </m:oMath>
      <w:r>
        <w:t xml:space="preserve"> are independent. Thus:</w:t>
      </w:r>
    </w:p>
    <w:p w:rsidR="009418D3" w:rsidRDefault="005E2D65" w:rsidP="009418D3">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=A</m:t>
          </m:r>
          <w:commentRangeStart w:id="245"/>
          <w:del w:id="246" w:author="Crock" w:date="2015-01-29T12:53:00Z">
            <m:r>
              <w:rPr>
                <w:rFonts w:ascii="Cambria Math" w:hAnsi="Cambria Math"/>
              </w:rPr>
              <m:t>×</m:t>
            </m:r>
          </w:del>
          <w:commentRangeEnd w:id="245"/>
          <m:r>
            <m:rPr>
              <m:sty m:val="p"/>
            </m:rPr>
            <w:rPr>
              <w:rStyle w:val="CommentReference"/>
            </w:rPr>
            <w:commentReference w:id="245"/>
          </m:r>
          <m:r>
            <w:rPr>
              <w:rFonts w:ascii="Cambria Math" w:hAnsi="Cambria Math"/>
            </w:rPr>
            <m:t>ϕ</m:t>
          </m:r>
          <m:r>
            <m:rPr>
              <m:sty m:val="p"/>
            </m:rPr>
            <w:rPr>
              <w:rFonts w:ascii="Cambria Math" w:hAnsi="Cambria Math"/>
            </w:rPr>
            <w:br/>
          </m:r>
        </m:oMath>
        <m:oMath>
          <w:ins w:id="247" w:author="Crock" w:date="2015-01-29T12:53:00Z">
            <m:r>
              <w:rPr>
                <w:rFonts w:ascii="Cambria Math" w:hAnsi="Cambria Math"/>
              </w:rPr>
              <m:t>U</m:t>
            </m:r>
          </w:ins>
          <w:del w:id="248" w:author="Crock" w:date="2015-01-29T12:53:00Z">
            <m:r>
              <w:rPr>
                <w:rFonts w:ascii="Cambria Math" w:hAnsi="Cambria Math"/>
              </w:rPr>
              <m:t>O</m:t>
            </m:r>
          </w:del>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tbl>
      <w:tblPr>
        <w:tblW w:w="0" w:type="auto"/>
        <w:tblLayout w:type="fixed"/>
        <w:tblLook w:val="04A0"/>
      </w:tblPr>
      <w:tblGrid>
        <w:gridCol w:w="2310"/>
        <w:gridCol w:w="2311"/>
        <w:gridCol w:w="2310"/>
        <w:gridCol w:w="2311"/>
        <w:gridCol w:w="2311"/>
      </w:tblGrid>
      <w:tr w:rsidR="009418D3" w:rsidTr="006B66D0">
        <w:tc>
          <w:tcPr>
            <w:tcW w:w="2310" w:type="dxa"/>
            <w:vMerge w:val="restart"/>
          </w:tcPr>
          <w:p w:rsidR="009418D3" w:rsidRDefault="009418D3" w:rsidP="006B66D0">
            <w:commentRangeStart w:id="249"/>
            <w:r>
              <w:lastRenderedPageBreak/>
              <w:t>Sub-population</w:t>
            </w:r>
          </w:p>
        </w:tc>
        <w:tc>
          <w:tcPr>
            <w:tcW w:w="2311" w:type="dxa"/>
          </w:tcPr>
          <w:p w:rsidR="009418D3" w:rsidRDefault="005E2D65" w:rsidP="006B66D0">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2310" w:type="dxa"/>
          </w:tcPr>
          <w:p w:rsidR="009418D3" w:rsidRDefault="009418D3" w:rsidP="006B66D0">
            <m:oMathPara>
              <m:oMath>
                <m:r>
                  <w:rPr>
                    <w:rFonts w:ascii="Cambria Math" w:hAnsi="Cambria Math"/>
                  </w:rPr>
                  <m:t>A</m:t>
                </m:r>
              </m:oMath>
            </m:oMathPara>
          </w:p>
        </w:tc>
        <w:tc>
          <w:tcPr>
            <w:tcW w:w="2311" w:type="dxa"/>
          </w:tcPr>
          <w:p w:rsidR="009418D3" w:rsidRDefault="009418D3" w:rsidP="006B66D0">
            <m:oMathPara>
              <m:oMath>
                <m:r>
                  <w:rPr>
                    <w:rFonts w:ascii="Cambria Math" w:hAnsi="Cambria Math"/>
                  </w:rPr>
                  <m:t xml:space="preserve">O </m:t>
                </m:r>
              </m:oMath>
            </m:oMathPara>
          </w:p>
        </w:tc>
        <w:tc>
          <w:tcPr>
            <w:tcW w:w="2311" w:type="dxa"/>
          </w:tcPr>
          <w:p w:rsidR="009418D3" w:rsidRDefault="009418D3" w:rsidP="006B66D0">
            <w:pPr>
              <w:rPr>
                <w:rFonts w:eastAsia="Times New Roman"/>
              </w:rPr>
            </w:pPr>
          </w:p>
        </w:tc>
      </w:tr>
      <w:tr w:rsidR="009418D3" w:rsidTr="006B66D0">
        <w:tc>
          <w:tcPr>
            <w:tcW w:w="2310" w:type="dxa"/>
            <w:vMerge/>
          </w:tcPr>
          <w:p w:rsidR="009418D3" w:rsidRDefault="009418D3" w:rsidP="006B66D0"/>
        </w:tc>
        <w:tc>
          <w:tcPr>
            <w:tcW w:w="2311" w:type="dxa"/>
          </w:tcPr>
          <w:p w:rsidR="009418D3" w:rsidRDefault="009418D3" w:rsidP="006B66D0">
            <w:r>
              <w:t>Assumed proportion infected with syphilis assuming no PPT</w:t>
            </w:r>
          </w:p>
        </w:tc>
        <w:tc>
          <w:tcPr>
            <w:tcW w:w="2310" w:type="dxa"/>
          </w:tcPr>
          <w:p w:rsidR="009418D3" w:rsidRDefault="009418D3" w:rsidP="006B66D0">
            <w:r>
              <w:t>Overall level of ulcerating STIs assuming no PPT</w:t>
            </w:r>
          </w:p>
        </w:tc>
        <w:tc>
          <w:tcPr>
            <w:tcW w:w="2311" w:type="dxa"/>
          </w:tcPr>
          <w:p w:rsidR="009418D3" w:rsidRDefault="009418D3" w:rsidP="006B66D0">
            <w:r>
              <w:t>Level of ulcerating STIs other than syphilis assuming no PPT</w:t>
            </w:r>
          </w:p>
        </w:tc>
        <w:tc>
          <w:tcPr>
            <w:tcW w:w="2311" w:type="dxa"/>
          </w:tcPr>
          <w:p w:rsidR="009418D3" w:rsidRDefault="009418D3" w:rsidP="006B66D0"/>
        </w:tc>
      </w:tr>
      <w:tr w:rsidR="009418D3" w:rsidTr="006B66D0">
        <w:tc>
          <w:tcPr>
            <w:tcW w:w="2310" w:type="dxa"/>
          </w:tcPr>
          <w:p w:rsidR="009418D3" w:rsidRDefault="009418D3" w:rsidP="006B66D0">
            <w:r>
              <w:t>Rural FSW</w:t>
            </w:r>
          </w:p>
        </w:tc>
        <w:tc>
          <w:tcPr>
            <w:tcW w:w="2311" w:type="dxa"/>
          </w:tcPr>
          <w:p w:rsidR="009418D3" w:rsidRDefault="009418D3" w:rsidP="006B66D0">
            <w:r>
              <w:t>0.21</w:t>
            </w:r>
            <w:del w:id="250" w:author="Crock" w:date="2015-01-29T14:58:00Z">
              <w:r w:rsidDel="006D3260">
                <w:delText>44</w:delText>
              </w:r>
            </w:del>
          </w:p>
        </w:tc>
        <w:tc>
          <w:tcPr>
            <w:tcW w:w="2310" w:type="dxa"/>
          </w:tcPr>
          <w:p w:rsidR="009418D3" w:rsidRDefault="009418D3" w:rsidP="006B66D0">
            <w:r>
              <w:t>0.32</w:t>
            </w:r>
          </w:p>
        </w:tc>
        <w:tc>
          <w:tcPr>
            <w:tcW w:w="2311" w:type="dxa"/>
          </w:tcPr>
          <w:p w:rsidR="009418D3" w:rsidRDefault="009418D3" w:rsidP="006D3260">
            <w:r>
              <w:t>0.13</w:t>
            </w:r>
            <w:del w:id="251" w:author="Crock" w:date="2015-01-29T14:59:00Z">
              <w:r w:rsidDel="006D3260">
                <w:delText>44</w:delText>
              </w:r>
            </w:del>
          </w:p>
        </w:tc>
        <w:tc>
          <w:tcPr>
            <w:tcW w:w="2311" w:type="dxa"/>
          </w:tcPr>
          <w:p w:rsidR="009418D3" w:rsidRDefault="009418D3" w:rsidP="006B66D0"/>
        </w:tc>
      </w:tr>
      <w:tr w:rsidR="009418D3" w:rsidTr="006B66D0">
        <w:tc>
          <w:tcPr>
            <w:tcW w:w="2310" w:type="dxa"/>
          </w:tcPr>
          <w:p w:rsidR="009418D3" w:rsidRDefault="009418D3" w:rsidP="006B66D0">
            <w:r>
              <w:t>Rural general females</w:t>
            </w:r>
          </w:p>
        </w:tc>
        <w:tc>
          <w:tcPr>
            <w:tcW w:w="2311" w:type="dxa"/>
          </w:tcPr>
          <w:p w:rsidR="009418D3" w:rsidRDefault="009418D3" w:rsidP="006D3260">
            <w:r>
              <w:t>0.06</w:t>
            </w:r>
            <w:del w:id="252" w:author="Crock" w:date="2015-01-29T14:58:00Z">
              <w:r w:rsidDel="006D3260">
                <w:delText>03</w:delText>
              </w:r>
            </w:del>
          </w:p>
        </w:tc>
        <w:tc>
          <w:tcPr>
            <w:tcW w:w="2310" w:type="dxa"/>
          </w:tcPr>
          <w:p w:rsidR="009418D3" w:rsidRDefault="009418D3" w:rsidP="006B66D0">
            <w:r>
              <w:t>0.09</w:t>
            </w:r>
          </w:p>
        </w:tc>
        <w:tc>
          <w:tcPr>
            <w:tcW w:w="2311" w:type="dxa"/>
          </w:tcPr>
          <w:p w:rsidR="009418D3" w:rsidRDefault="009418D3" w:rsidP="006D3260">
            <w:r>
              <w:t>0.03</w:t>
            </w:r>
            <w:del w:id="253" w:author="Crock" w:date="2015-01-29T14:59:00Z">
              <w:r w:rsidDel="006D3260">
                <w:delText>16</w:delText>
              </w:r>
            </w:del>
          </w:p>
        </w:tc>
        <w:tc>
          <w:tcPr>
            <w:tcW w:w="2311" w:type="dxa"/>
          </w:tcPr>
          <w:p w:rsidR="009418D3" w:rsidRDefault="009418D3" w:rsidP="006B66D0"/>
        </w:tc>
      </w:tr>
      <w:tr w:rsidR="009418D3" w:rsidTr="006B66D0">
        <w:tc>
          <w:tcPr>
            <w:tcW w:w="2310" w:type="dxa"/>
          </w:tcPr>
          <w:p w:rsidR="009418D3" w:rsidRDefault="009418D3" w:rsidP="006B66D0">
            <w:r>
              <w:t>Rural general males</w:t>
            </w:r>
          </w:p>
        </w:tc>
        <w:tc>
          <w:tcPr>
            <w:tcW w:w="2311" w:type="dxa"/>
          </w:tcPr>
          <w:p w:rsidR="009418D3" w:rsidRDefault="009418D3" w:rsidP="006D3260">
            <w:r>
              <w:t>0.0</w:t>
            </w:r>
            <w:ins w:id="254" w:author="Crock" w:date="2015-01-29T14:58:00Z">
              <w:r w:rsidR="006D3260">
                <w:t>5</w:t>
              </w:r>
            </w:ins>
            <w:del w:id="255" w:author="Crock" w:date="2015-01-29T14:58:00Z">
              <w:r w:rsidDel="006D3260">
                <w:delText>469</w:delText>
              </w:r>
            </w:del>
          </w:p>
        </w:tc>
        <w:tc>
          <w:tcPr>
            <w:tcW w:w="2310" w:type="dxa"/>
          </w:tcPr>
          <w:p w:rsidR="009418D3" w:rsidRDefault="009418D3" w:rsidP="006B66D0">
            <w:r>
              <w:t>0.08</w:t>
            </w:r>
          </w:p>
        </w:tc>
        <w:tc>
          <w:tcPr>
            <w:tcW w:w="2311" w:type="dxa"/>
          </w:tcPr>
          <w:p w:rsidR="009418D3" w:rsidRDefault="009418D3" w:rsidP="006D3260">
            <w:r>
              <w:t>0.02</w:t>
            </w:r>
            <w:del w:id="256" w:author="Crock" w:date="2015-01-29T14:59:00Z">
              <w:r w:rsidDel="006D3260">
                <w:delText>42</w:delText>
              </w:r>
            </w:del>
          </w:p>
        </w:tc>
        <w:tc>
          <w:tcPr>
            <w:tcW w:w="2311" w:type="dxa"/>
          </w:tcPr>
          <w:p w:rsidR="009418D3" w:rsidRDefault="009418D3" w:rsidP="006B66D0"/>
        </w:tc>
      </w:tr>
      <w:tr w:rsidR="009418D3" w:rsidTr="006B66D0">
        <w:tc>
          <w:tcPr>
            <w:tcW w:w="2310" w:type="dxa"/>
          </w:tcPr>
          <w:p w:rsidR="009418D3" w:rsidRDefault="009418D3" w:rsidP="006B66D0">
            <w:r>
              <w:t>Rural MSMW</w:t>
            </w:r>
          </w:p>
        </w:tc>
        <w:tc>
          <w:tcPr>
            <w:tcW w:w="2311" w:type="dxa"/>
          </w:tcPr>
          <w:p w:rsidR="009418D3" w:rsidRDefault="009418D3" w:rsidP="006D3260">
            <w:r>
              <w:t>0.05</w:t>
            </w:r>
            <w:del w:id="257" w:author="Crock" w:date="2015-01-29T14:58:00Z">
              <w:r w:rsidDel="006D3260">
                <w:delText>36</w:delText>
              </w:r>
            </w:del>
          </w:p>
        </w:tc>
        <w:tc>
          <w:tcPr>
            <w:tcW w:w="2310" w:type="dxa"/>
          </w:tcPr>
          <w:p w:rsidR="009418D3" w:rsidRDefault="009418D3" w:rsidP="006B66D0">
            <w:r>
              <w:t>0.07</w:t>
            </w:r>
          </w:p>
        </w:tc>
        <w:tc>
          <w:tcPr>
            <w:tcW w:w="2311" w:type="dxa"/>
          </w:tcPr>
          <w:p w:rsidR="009418D3" w:rsidRDefault="009418D3" w:rsidP="006D3260">
            <w:r>
              <w:t>0.0</w:t>
            </w:r>
            <w:ins w:id="258" w:author="Crock" w:date="2015-01-29T14:59:00Z">
              <w:r w:rsidR="006D3260">
                <w:t>3</w:t>
              </w:r>
            </w:ins>
            <w:del w:id="259" w:author="Crock" w:date="2015-01-29T14:59:00Z">
              <w:r w:rsidDel="006D3260">
                <w:delText>279</w:delText>
              </w:r>
            </w:del>
          </w:p>
        </w:tc>
        <w:tc>
          <w:tcPr>
            <w:tcW w:w="2311" w:type="dxa"/>
          </w:tcPr>
          <w:p w:rsidR="009418D3" w:rsidRDefault="009418D3" w:rsidP="006B66D0"/>
        </w:tc>
      </w:tr>
      <w:tr w:rsidR="009418D3" w:rsidTr="006B66D0">
        <w:tc>
          <w:tcPr>
            <w:tcW w:w="2310" w:type="dxa"/>
          </w:tcPr>
          <w:p w:rsidR="009418D3" w:rsidRDefault="009418D3" w:rsidP="006B66D0">
            <w:r>
              <w:t>Urban FSW</w:t>
            </w:r>
          </w:p>
        </w:tc>
        <w:tc>
          <w:tcPr>
            <w:tcW w:w="2311" w:type="dxa"/>
            <w:vAlign w:val="bottom"/>
          </w:tcPr>
          <w:p w:rsidR="009418D3" w:rsidRPr="00416E9C" w:rsidRDefault="009418D3" w:rsidP="006D3260">
            <w:r w:rsidRPr="00416E9C">
              <w:t>0.03</w:t>
            </w:r>
            <w:del w:id="260" w:author="Crock" w:date="2015-01-29T14:58:00Z">
              <w:r w:rsidRPr="00416E9C" w:rsidDel="006D3260">
                <w:delText>35</w:delText>
              </w:r>
            </w:del>
          </w:p>
        </w:tc>
        <w:tc>
          <w:tcPr>
            <w:tcW w:w="2310" w:type="dxa"/>
            <w:vAlign w:val="bottom"/>
          </w:tcPr>
          <w:p w:rsidR="009418D3" w:rsidRPr="00416E9C" w:rsidRDefault="009418D3" w:rsidP="006B66D0">
            <w:r w:rsidRPr="00416E9C">
              <w:t>0.05</w:t>
            </w:r>
          </w:p>
        </w:tc>
        <w:tc>
          <w:tcPr>
            <w:tcW w:w="2311" w:type="dxa"/>
            <w:vAlign w:val="bottom"/>
          </w:tcPr>
          <w:p w:rsidR="009418D3" w:rsidRPr="00416E9C" w:rsidRDefault="009418D3" w:rsidP="006D3260">
            <w:r w:rsidRPr="00416E9C">
              <w:t>0.0</w:t>
            </w:r>
            <w:ins w:id="261" w:author="Crock" w:date="2015-01-29T14:59:00Z">
              <w:r w:rsidR="006D3260">
                <w:t>2</w:t>
              </w:r>
            </w:ins>
            <w:del w:id="262" w:author="Crock" w:date="2015-01-29T14:59:00Z">
              <w:r w:rsidRPr="00416E9C" w:rsidDel="006D3260">
                <w:delText>171</w:delText>
              </w:r>
            </w:del>
          </w:p>
        </w:tc>
        <w:tc>
          <w:tcPr>
            <w:tcW w:w="2311" w:type="dxa"/>
          </w:tcPr>
          <w:p w:rsidR="009418D3" w:rsidRPr="00416E9C" w:rsidRDefault="009418D3" w:rsidP="006B66D0"/>
        </w:tc>
      </w:tr>
      <w:tr w:rsidR="009418D3" w:rsidTr="006B66D0">
        <w:tc>
          <w:tcPr>
            <w:tcW w:w="2310" w:type="dxa"/>
          </w:tcPr>
          <w:p w:rsidR="009418D3" w:rsidRDefault="009418D3" w:rsidP="006B66D0">
            <w:r>
              <w:t>Urban general females</w:t>
            </w:r>
          </w:p>
        </w:tc>
        <w:tc>
          <w:tcPr>
            <w:tcW w:w="2311" w:type="dxa"/>
            <w:vAlign w:val="bottom"/>
          </w:tcPr>
          <w:p w:rsidR="009418D3" w:rsidRPr="00416E9C" w:rsidRDefault="009418D3" w:rsidP="006D3260">
            <w:r w:rsidRPr="00416E9C">
              <w:t>0.04</w:t>
            </w:r>
            <w:del w:id="263" w:author="Crock" w:date="2015-01-29T14:58:00Z">
              <w:r w:rsidRPr="00416E9C" w:rsidDel="006D3260">
                <w:delText>02</w:delText>
              </w:r>
            </w:del>
          </w:p>
        </w:tc>
        <w:tc>
          <w:tcPr>
            <w:tcW w:w="2310" w:type="dxa"/>
            <w:vAlign w:val="bottom"/>
          </w:tcPr>
          <w:p w:rsidR="009418D3" w:rsidRPr="00416E9C" w:rsidRDefault="009418D3" w:rsidP="006B66D0">
            <w:r w:rsidRPr="00416E9C">
              <w:t>0.06</w:t>
            </w:r>
          </w:p>
        </w:tc>
        <w:tc>
          <w:tcPr>
            <w:tcW w:w="2311" w:type="dxa"/>
            <w:vAlign w:val="bottom"/>
          </w:tcPr>
          <w:p w:rsidR="009418D3" w:rsidRPr="00416E9C" w:rsidRDefault="009418D3" w:rsidP="006D3260">
            <w:r w:rsidRPr="00416E9C">
              <w:t>0.02</w:t>
            </w:r>
            <w:del w:id="264" w:author="Crock" w:date="2015-01-29T14:59:00Z">
              <w:r w:rsidRPr="00416E9C" w:rsidDel="006D3260">
                <w:delText>06</w:delText>
              </w:r>
            </w:del>
          </w:p>
        </w:tc>
        <w:tc>
          <w:tcPr>
            <w:tcW w:w="2311" w:type="dxa"/>
          </w:tcPr>
          <w:p w:rsidR="009418D3" w:rsidRPr="00416E9C" w:rsidRDefault="009418D3" w:rsidP="006B66D0"/>
        </w:tc>
      </w:tr>
      <w:tr w:rsidR="009418D3" w:rsidTr="006B66D0">
        <w:tc>
          <w:tcPr>
            <w:tcW w:w="2310" w:type="dxa"/>
          </w:tcPr>
          <w:p w:rsidR="009418D3" w:rsidRDefault="009418D3" w:rsidP="006B66D0">
            <w:r>
              <w:t>Urban general males</w:t>
            </w:r>
          </w:p>
        </w:tc>
        <w:tc>
          <w:tcPr>
            <w:tcW w:w="2311" w:type="dxa"/>
            <w:vAlign w:val="bottom"/>
          </w:tcPr>
          <w:p w:rsidR="009418D3" w:rsidRPr="00416E9C" w:rsidRDefault="009418D3" w:rsidP="006D3260">
            <w:r w:rsidRPr="00416E9C">
              <w:t>0.0</w:t>
            </w:r>
            <w:ins w:id="265" w:author="Crock" w:date="2015-01-29T14:58:00Z">
              <w:r w:rsidR="006D3260">
                <w:t>5</w:t>
              </w:r>
            </w:ins>
            <w:del w:id="266" w:author="Crock" w:date="2015-01-29T14:58:00Z">
              <w:r w:rsidRPr="00416E9C" w:rsidDel="006D3260">
                <w:delText>469</w:delText>
              </w:r>
            </w:del>
          </w:p>
        </w:tc>
        <w:tc>
          <w:tcPr>
            <w:tcW w:w="2310" w:type="dxa"/>
            <w:vAlign w:val="bottom"/>
          </w:tcPr>
          <w:p w:rsidR="009418D3" w:rsidRPr="00416E9C" w:rsidRDefault="009418D3" w:rsidP="006B66D0">
            <w:r w:rsidRPr="00416E9C">
              <w:t>0.07</w:t>
            </w:r>
          </w:p>
        </w:tc>
        <w:tc>
          <w:tcPr>
            <w:tcW w:w="2311" w:type="dxa"/>
            <w:vAlign w:val="bottom"/>
          </w:tcPr>
          <w:p w:rsidR="009418D3" w:rsidRPr="00416E9C" w:rsidRDefault="009418D3" w:rsidP="006D3260">
            <w:r w:rsidRPr="00416E9C">
              <w:t>0.02</w:t>
            </w:r>
            <w:del w:id="267" w:author="Crock" w:date="2015-01-29T14:59:00Z">
              <w:r w:rsidRPr="00416E9C" w:rsidDel="006D3260">
                <w:delText>42</w:delText>
              </w:r>
            </w:del>
          </w:p>
        </w:tc>
        <w:tc>
          <w:tcPr>
            <w:tcW w:w="2311" w:type="dxa"/>
          </w:tcPr>
          <w:p w:rsidR="009418D3" w:rsidRPr="00416E9C" w:rsidRDefault="009418D3" w:rsidP="006B66D0"/>
        </w:tc>
      </w:tr>
      <w:tr w:rsidR="009418D3" w:rsidTr="006B66D0">
        <w:tc>
          <w:tcPr>
            <w:tcW w:w="2310" w:type="dxa"/>
          </w:tcPr>
          <w:p w:rsidR="009418D3" w:rsidRDefault="009418D3" w:rsidP="006B66D0">
            <w:commentRangeStart w:id="268"/>
            <w:commentRangeStart w:id="269"/>
            <w:r>
              <w:t>Urban MSMW</w:t>
            </w:r>
          </w:p>
        </w:tc>
        <w:tc>
          <w:tcPr>
            <w:tcW w:w="2311" w:type="dxa"/>
            <w:vAlign w:val="bottom"/>
          </w:tcPr>
          <w:p w:rsidR="009418D3" w:rsidRPr="00416E9C" w:rsidRDefault="009418D3" w:rsidP="006D3260">
            <w:r w:rsidRPr="00416E9C">
              <w:t>0.20</w:t>
            </w:r>
            <w:del w:id="270" w:author="Crock" w:date="2015-01-29T14:58:00Z">
              <w:r w:rsidRPr="00416E9C" w:rsidDel="006D3260">
                <w:delText>1</w:delText>
              </w:r>
              <w:r w:rsidDel="006D3260">
                <w:delText>0</w:delText>
              </w:r>
            </w:del>
          </w:p>
        </w:tc>
        <w:tc>
          <w:tcPr>
            <w:tcW w:w="2310" w:type="dxa"/>
            <w:vAlign w:val="bottom"/>
          </w:tcPr>
          <w:p w:rsidR="009418D3" w:rsidRPr="00416E9C" w:rsidRDefault="009418D3" w:rsidP="006B66D0">
            <w:r w:rsidRPr="00416E9C">
              <w:t>0.3</w:t>
            </w:r>
            <w:r>
              <w:t>0</w:t>
            </w:r>
          </w:p>
        </w:tc>
        <w:tc>
          <w:tcPr>
            <w:tcW w:w="2311" w:type="dxa"/>
            <w:vAlign w:val="bottom"/>
          </w:tcPr>
          <w:p w:rsidR="009418D3" w:rsidRPr="00416E9C" w:rsidRDefault="009418D3" w:rsidP="006D3260">
            <w:r w:rsidRPr="00416E9C">
              <w:t>0.12</w:t>
            </w:r>
            <w:del w:id="271" w:author="Crock" w:date="2015-01-29T14:59:00Z">
              <w:r w:rsidRPr="00416E9C" w:rsidDel="006D3260">
                <w:delText>39</w:delText>
              </w:r>
            </w:del>
            <w:commentRangeEnd w:id="249"/>
            <w:r>
              <w:rPr>
                <w:rStyle w:val="CommentReference"/>
              </w:rPr>
              <w:commentReference w:id="269"/>
            </w:r>
            <w:r>
              <w:rPr>
                <w:rStyle w:val="CommentReference"/>
              </w:rPr>
              <w:commentReference w:id="249"/>
            </w:r>
            <w:commentRangeEnd w:id="268"/>
            <w:r>
              <w:rPr>
                <w:rStyle w:val="CommentReference"/>
              </w:rPr>
              <w:commentReference w:id="268"/>
            </w:r>
          </w:p>
        </w:tc>
        <w:tc>
          <w:tcPr>
            <w:tcW w:w="2311" w:type="dxa"/>
          </w:tcPr>
          <w:p w:rsidR="009418D3" w:rsidRPr="00416E9C" w:rsidRDefault="009418D3" w:rsidP="006B66D0"/>
        </w:tc>
      </w:tr>
      <w:commentRangeEnd w:id="269"/>
    </w:tbl>
    <w:p w:rsidR="009418D3" w:rsidRPr="00047C40" w:rsidRDefault="009418D3" w:rsidP="009418D3"/>
    <w:tbl>
      <w:tblPr>
        <w:tblpPr w:leftFromText="180" w:rightFromText="180" w:vertAnchor="text" w:horzAnchor="margin" w:tblpXSpec="center" w:tblpY="12"/>
        <w:tblW w:w="0" w:type="auto"/>
        <w:tblLook w:val="04A0"/>
        <w:tblPrChange w:id="272" w:author="Crock" w:date="2015-01-29T12:41:00Z">
          <w:tblPr>
            <w:tblpPr w:leftFromText="180" w:rightFromText="180" w:vertAnchor="text" w:horzAnchor="margin" w:tblpXSpec="center" w:tblpY="12"/>
            <w:tblW w:w="0" w:type="auto"/>
            <w:tblLook w:val="04A0"/>
          </w:tblPr>
        </w:tblPrChange>
      </w:tblPr>
      <w:tblGrid>
        <w:gridCol w:w="1471"/>
        <w:gridCol w:w="3766"/>
        <w:gridCol w:w="1755"/>
        <w:gridCol w:w="1722"/>
        <w:tblGridChange w:id="273">
          <w:tblGrid>
            <w:gridCol w:w="1559"/>
            <w:gridCol w:w="3969"/>
            <w:gridCol w:w="121"/>
            <w:gridCol w:w="1722"/>
          </w:tblGrid>
        </w:tblGridChange>
      </w:tblGrid>
      <w:tr w:rsidR="009418D3" w:rsidTr="00FD18BC">
        <w:tc>
          <w:tcPr>
            <w:tcW w:w="1471" w:type="dxa"/>
            <w:tcPrChange w:id="274" w:author="Crock" w:date="2015-01-29T12:41:00Z">
              <w:tcPr>
                <w:tcW w:w="1559" w:type="dxa"/>
              </w:tcPr>
            </w:tcPrChange>
          </w:tcPr>
          <w:p w:rsidR="009418D3" w:rsidRDefault="009418D3" w:rsidP="006B66D0">
            <m:oMathPara>
              <m:oMath>
                <m:r>
                  <w:rPr>
                    <w:rFonts w:ascii="Cambria Math" w:hAnsi="Cambria Math"/>
                  </w:rPr>
                  <m:t>ϕ</m:t>
                </m:r>
              </m:oMath>
            </m:oMathPara>
          </w:p>
        </w:tc>
        <w:tc>
          <w:tcPr>
            <w:tcW w:w="3766" w:type="dxa"/>
            <w:tcPrChange w:id="275" w:author="Crock" w:date="2015-01-29T12:41:00Z">
              <w:tcPr>
                <w:tcW w:w="3969" w:type="dxa"/>
              </w:tcPr>
            </w:tcPrChange>
          </w:tcPr>
          <w:p w:rsidR="009418D3" w:rsidRDefault="009418D3" w:rsidP="006B66D0">
            <w:r>
              <w:t>Fraction of FSWs with ulcerating STIs who have syphilis</w:t>
            </w:r>
          </w:p>
        </w:tc>
        <w:tc>
          <w:tcPr>
            <w:tcW w:w="1755" w:type="dxa"/>
            <w:tcPrChange w:id="276" w:author="Crock" w:date="2015-01-29T12:41:00Z">
              <w:tcPr>
                <w:tcW w:w="1843" w:type="dxa"/>
              </w:tcPr>
            </w:tcPrChange>
          </w:tcPr>
          <w:p w:rsidR="009418D3" w:rsidRDefault="009418D3" w:rsidP="006B66D0">
            <w:r>
              <w:t>0.67</w:t>
            </w:r>
          </w:p>
        </w:tc>
        <w:tc>
          <w:tcPr>
            <w:tcW w:w="1722" w:type="dxa"/>
            <w:cellIns w:id="277" w:author="Crock" w:date="2015-01-29T12:41:00Z"/>
            <w:tcPrChange w:id="278" w:author="Crock" w:date="2015-01-29T12:41:00Z">
              <w:tcPr>
                <w:tcW w:w="1722" w:type="dxa"/>
                <w:cellIns w:id="279" w:author="Crock" w:date="2015-01-29T12:41:00Z"/>
              </w:tcPr>
            </w:tcPrChange>
          </w:tcPr>
          <w:p w:rsidR="00FD18BC" w:rsidRDefault="00FD18BC" w:rsidP="006B66D0">
            <w:ins w:id="280" w:author="Crock" w:date="2015-01-29T12:41:00Z">
              <w:r>
                <w:t>(WR)</w:t>
              </w:r>
            </w:ins>
          </w:p>
        </w:tc>
      </w:tr>
    </w:tbl>
    <w:p w:rsidR="009418D3" w:rsidRDefault="009418D3" w:rsidP="009418D3">
      <w:r>
        <w:t xml:space="preserve"> </w:t>
      </w:r>
    </w:p>
    <w:p w:rsidR="009418D3" w:rsidRDefault="009418D3" w:rsidP="009418D3"/>
    <w:p w:rsidR="009418D3" w:rsidRDefault="009418D3" w:rsidP="009418D3">
      <w:pPr>
        <w:pStyle w:val="Heading2"/>
        <w:rPr>
          <w:rStyle w:val="MTConvertedEquation"/>
          <w:rFonts w:asciiTheme="minorHAnsi" w:eastAsiaTheme="minorEastAsia" w:hAnsiTheme="minorHAnsi"/>
        </w:rPr>
      </w:pPr>
      <w:del w:id="281" w:author="Crock" w:date="2015-01-29T12:54:00Z">
        <w:r w:rsidDel="00C642BF">
          <w:rPr>
            <w:rStyle w:val="MTConvertedEquation"/>
            <w:rFonts w:asciiTheme="minorHAnsi" w:eastAsiaTheme="minorEastAsia" w:hAnsiTheme="minorHAnsi"/>
          </w:rPr>
          <w:delText>Syphilis</w:delText>
        </w:r>
        <w:r w:rsidRPr="006731E9" w:rsidDel="00C642BF">
          <w:rPr>
            <w:rStyle w:val="MTConvertedEquation"/>
            <w:rFonts w:asciiTheme="minorHAnsi" w:eastAsiaTheme="minorEastAsia" w:hAnsiTheme="minorHAnsi"/>
          </w:rPr>
          <w:delText xml:space="preserve"> </w:delText>
        </w:r>
      </w:del>
      <w:ins w:id="282" w:author="Crock" w:date="2015-01-29T12:54:00Z">
        <w:r w:rsidR="00C642BF">
          <w:rPr>
            <w:rStyle w:val="MTConvertedEquation"/>
            <w:rFonts w:asciiTheme="minorHAnsi" w:eastAsiaTheme="minorEastAsia" w:hAnsiTheme="minorHAnsi"/>
          </w:rPr>
          <w:t>UBSTI</w:t>
        </w:r>
        <w:r w:rsidR="00C642BF" w:rsidRPr="006731E9">
          <w:rPr>
            <w:rStyle w:val="MTConvertedEquation"/>
            <w:rFonts w:asciiTheme="minorHAnsi" w:eastAsiaTheme="minorEastAsia" w:hAnsiTheme="minorHAnsi"/>
          </w:rPr>
          <w:t xml:space="preserve"> </w:t>
        </w:r>
      </w:ins>
      <w:r w:rsidRPr="00AC58D0">
        <w:rPr>
          <w:rStyle w:val="MTConvertedEquation"/>
        </w:rPr>
        <w:t>model</w:t>
      </w:r>
    </w:p>
    <w:p w:rsidR="009418D3" w:rsidRPr="00AC58D0" w:rsidRDefault="009418D3" w:rsidP="009418D3">
      <w:pPr>
        <w:pStyle w:val="Heading3"/>
      </w:pPr>
      <w:r>
        <w:t>General description</w:t>
      </w:r>
    </w:p>
    <w:p w:rsidR="009418D3" w:rsidRDefault="009418D3" w:rsidP="009418D3">
      <w:pPr>
        <w:pStyle w:val="MTDisplayEquation"/>
        <w:rPr>
          <w:rStyle w:val="MTConvertedEquation"/>
        </w:rPr>
      </w:pPr>
      <w:r w:rsidRPr="006731E9">
        <w:rPr>
          <w:rStyle w:val="MTConvertedEquation"/>
        </w:rPr>
        <w:t xml:space="preserve">We have built a </w:t>
      </w:r>
      <w:r>
        <w:rPr>
          <w:rStyle w:val="MTConvertedEquation"/>
        </w:rPr>
        <w:t xml:space="preserve">deterministic </w:t>
      </w:r>
      <w:r w:rsidRPr="006731E9">
        <w:rPr>
          <w:rStyle w:val="MTConvertedEquation"/>
        </w:rPr>
        <w:t xml:space="preserve">compartmental SIS-SIRS model in discrete time. We split the population into </w:t>
      </w:r>
      <w:r>
        <w:rPr>
          <w:rStyle w:val="MTConvertedEquation"/>
        </w:rPr>
        <w:t xml:space="preserve">four sub-populations: general </w:t>
      </w:r>
      <w:r w:rsidRPr="006731E9">
        <w:rPr>
          <w:rStyle w:val="MTConvertedEquation"/>
        </w:rPr>
        <w:t>males,</w:t>
      </w:r>
      <w:r>
        <w:rPr>
          <w:rStyle w:val="MTConvertedEquation"/>
        </w:rPr>
        <w:t xml:space="preserve"> men who have sex with men and women (MSMW),</w:t>
      </w:r>
      <w:r w:rsidRPr="006731E9">
        <w:rPr>
          <w:rStyle w:val="MTConvertedEquation"/>
        </w:rPr>
        <w:t xml:space="preserve"> general females, and female sex workers (FSW</w:t>
      </w:r>
      <w:r>
        <w:rPr>
          <w:rStyle w:val="MTConvertedEquation"/>
        </w:rPr>
        <w:t>)</w:t>
      </w:r>
      <w:r w:rsidRPr="006731E9">
        <w:rPr>
          <w:rStyle w:val="MTConvertedEquation"/>
        </w:rPr>
        <w:t xml:space="preserve">.  </w:t>
      </w:r>
      <w:r>
        <w:rPr>
          <w:rStyle w:val="MTConvertedEquation"/>
        </w:rPr>
        <w:t xml:space="preserve">At any time </w:t>
      </w:r>
      <w:proofErr w:type="gramStart"/>
      <w:r>
        <w:rPr>
          <w:rStyle w:val="MTConvertedEquation"/>
        </w:rPr>
        <w:t xml:space="preserve">step </w:t>
      </w:r>
      <m:oMath>
        <w:proofErr w:type="gramEnd"/>
        <m:r>
          <w:rPr>
            <w:rStyle w:val="MTConvertedEquation"/>
            <w:rFonts w:ascii="Cambria Math" w:hAnsi="Cambria Math"/>
          </w:rPr>
          <m:t>t</m:t>
        </m:r>
      </m:oMath>
      <w:r>
        <w:rPr>
          <w:rStyle w:val="MTConvertedEquation"/>
        </w:rPr>
        <w:t>, a member of any population can be either susceptible or infected. If that population is undergoing PPT, that member may also be in an additional state, resistant due to PPT. While a person is resistant due to PPT, we assume they cannot develop syphilis.</w:t>
      </w:r>
    </w:p>
    <w:p w:rsidR="009418D3" w:rsidRDefault="009418D3" w:rsidP="009418D3">
      <w:pPr>
        <w:pStyle w:val="MTDisplayEquation"/>
        <w:rPr>
          <w:rStyle w:val="MTConvertedEquation"/>
        </w:rPr>
      </w:pPr>
      <w:r>
        <w:rPr>
          <w:rStyle w:val="MTConvertedEquation"/>
        </w:rPr>
        <w:t>Our model contains a set of dependent parameters which allow us to calibrate our model in the no-intervention case to the levels already in use in the HIV model. Since no population is undergoing PPT in the no-intervention case, so every population contains only susceptible and infected members, we only require four dependant parameters to specify our equilibrium.</w:t>
      </w:r>
      <w:r w:rsidRPr="005A273B">
        <w:rPr>
          <w:rStyle w:val="MTConvertedEquation"/>
        </w:rPr>
        <w:t xml:space="preserve"> </w:t>
      </w:r>
    </w:p>
    <w:p w:rsidR="009418D3" w:rsidRDefault="009418D3" w:rsidP="009418D3">
      <w:pPr>
        <w:pStyle w:val="MTDisplayEquation"/>
        <w:rPr>
          <w:rStyle w:val="MTConvertedEquation"/>
        </w:rPr>
      </w:pPr>
      <w:r>
        <w:rPr>
          <w:rStyle w:val="MTConvertedEquation"/>
        </w:rPr>
        <w:t>We run two instances of our model per scenario, one for each region as defined by the HIV model, and we do not allow interaction between regions in our syphilis model.</w:t>
      </w:r>
    </w:p>
    <w:p w:rsidR="009418D3" w:rsidRPr="00AC58D0" w:rsidRDefault="009418D3" w:rsidP="009418D3">
      <w:pPr>
        <w:pStyle w:val="Heading3"/>
      </w:pPr>
      <w:r>
        <w:t>Main equations for FSW</w:t>
      </w:r>
    </w:p>
    <w:p w:rsidR="009418D3" w:rsidRDefault="009418D3" w:rsidP="009418D3">
      <w:r>
        <w:t xml:space="preserve">Our model uses a system of difference equations for the proportions of each sub-population that are susceptible, infected or resistant. These equations are identical between FSW, general females and general males varying only by subscripts, and are only slightly different for MSMW. </w:t>
      </w:r>
    </w:p>
    <w:p w:rsidR="009418D3" w:rsidRPr="00563886" w:rsidRDefault="009418D3" w:rsidP="009418D3">
      <w:pPr>
        <w:rPr>
          <w:rStyle w:val="MTConvertedEquation"/>
        </w:rPr>
      </w:pPr>
      <w:r>
        <w:t>The equations for FSW are:</w:t>
      </w:r>
      <w:r>
        <w:br/>
        <w:t xml:space="preserve"> </w:t>
      </w:r>
      <w:r>
        <w:rPr>
          <w:rStyle w:val="MTConvertedEquation"/>
          <w:rFonts w:ascii="Cambria Math" w:hAnsi="Cambria Math"/>
        </w:rPr>
        <w:br/>
      </w:r>
      <m:oMathPara>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t+1</m:t>
              </m:r>
            </m:e>
          </m:d>
          <m:r>
            <w:rPr>
              <w:rStyle w:val="MTConvertedEquation"/>
              <w:rFonts w:ascii="Cambria Math" w:hAnsi="Cambria Math"/>
            </w:rPr>
            <m:t>=</m:t>
          </m:r>
          <m:d>
            <m:dPr>
              <m:ctrlPr>
                <w:ins w:id="283" w:author="Crock" w:date="2015-01-29T12:41:00Z">
                  <w:rPr>
                    <w:rStyle w:val="MTConvertedEquation"/>
                    <w:rFonts w:ascii="Cambria Math" w:hAnsi="Cambria Math"/>
                    <w:i/>
                  </w:rPr>
                </w:ins>
              </m:ctrlPr>
            </m:dPr>
            <m:e>
              <m:d>
                <m:dPr>
                  <m:ctrlPr>
                    <w:ins w:id="284" w:author="Crock" w:date="2015-01-29T12:41:00Z">
                      <w:rPr>
                        <w:rStyle w:val="MTConvertedEquation"/>
                        <w:rFonts w:ascii="Cambria Math" w:hAnsi="Cambria Math"/>
                        <w:i/>
                      </w:rPr>
                    </w:ins>
                  </m:ctrlPr>
                </m:dPr>
                <m:e>
                  <w:ins w:id="285" w:author="Crock" w:date="2015-01-29T12:41:00Z">
                    <m:r>
                      <w:rPr>
                        <w:rStyle w:val="MTConvertedEquation"/>
                        <w:rFonts w:ascii="Cambria Math" w:hAnsi="Cambria Math"/>
                      </w:rPr>
                      <m:t>1-</m:t>
                    </m:r>
                  </w:ins>
                  <m:sSub>
                    <m:sSubPr>
                      <m:ctrlPr>
                        <w:ins w:id="286" w:author="Crock" w:date="2015-01-29T12:41:00Z">
                          <w:rPr>
                            <w:rStyle w:val="MTConvertedEquation"/>
                            <w:rFonts w:ascii="Cambria Math" w:hAnsi="Cambria Math"/>
                            <w:i/>
                          </w:rPr>
                        </w:ins>
                      </m:ctrlPr>
                    </m:sSubPr>
                    <m:e>
                      <w:ins w:id="287" w:author="Crock" w:date="2015-01-29T12:41:00Z">
                        <m:r>
                          <w:rPr>
                            <w:rStyle w:val="MTConvertedEquation"/>
                            <w:rFonts w:ascii="Cambria Math" w:hAnsi="Cambria Math"/>
                          </w:rPr>
                          <m:t>λ</m:t>
                        </m:r>
                      </w:ins>
                    </m:e>
                    <m:sub>
                      <w:ins w:id="288" w:author="Crock" w:date="2015-01-29T12:41:00Z">
                        <m:r>
                          <w:rPr>
                            <w:rStyle w:val="MTConvertedEquation"/>
                            <w:rFonts w:ascii="Cambria Math" w:hAnsi="Cambria Math"/>
                          </w:rPr>
                          <m:t>S</m:t>
                        </m:r>
                      </w:ins>
                    </m:sub>
                  </m:sSub>
                  <m:d>
                    <m:dPr>
                      <m:ctrlPr>
                        <w:ins w:id="289" w:author="Crock" w:date="2015-01-29T12:41:00Z">
                          <w:rPr>
                            <w:rStyle w:val="MTConvertedEquation"/>
                            <w:rFonts w:ascii="Cambria Math" w:hAnsi="Cambria Math"/>
                            <w:i/>
                          </w:rPr>
                        </w:ins>
                      </m:ctrlPr>
                    </m:dPr>
                    <m:e>
                      <w:ins w:id="290" w:author="Crock" w:date="2015-01-29T12:41:00Z">
                        <m:r>
                          <w:rPr>
                            <w:rStyle w:val="MTConvertedEquation"/>
                            <w:rFonts w:ascii="Cambria Math" w:hAnsi="Cambria Math"/>
                          </w:rPr>
                          <m:t>t</m:t>
                        </m:r>
                      </w:ins>
                    </m:e>
                  </m:d>
                </m:e>
              </m:d>
              <m:sSub>
                <m:sSubPr>
                  <m:ctrlPr>
                    <w:ins w:id="291" w:author="Crock" w:date="2015-01-29T12:41:00Z">
                      <w:rPr>
                        <w:rStyle w:val="MTConvertedEquation"/>
                        <w:rFonts w:ascii="Cambria Math" w:hAnsi="Cambria Math"/>
                        <w:i/>
                      </w:rPr>
                    </w:ins>
                  </m:ctrlPr>
                </m:sSubPr>
                <m:e>
                  <w:ins w:id="292" w:author="Crock" w:date="2015-01-29T12:41:00Z">
                    <m:r>
                      <w:rPr>
                        <w:rStyle w:val="MTConvertedEquation"/>
                        <w:rFonts w:ascii="Cambria Math" w:hAnsi="Cambria Math"/>
                      </w:rPr>
                      <m:t>S</m:t>
                    </m:r>
                  </w:ins>
                </m:e>
                <m:sub>
                  <w:ins w:id="293" w:author="Crock" w:date="2015-01-29T12:41:00Z">
                    <m:r>
                      <w:rPr>
                        <w:rStyle w:val="MTConvertedEquation"/>
                        <w:rFonts w:ascii="Cambria Math" w:hAnsi="Cambria Math"/>
                      </w:rPr>
                      <m:t>S</m:t>
                    </m:r>
                  </w:ins>
                </m:sub>
              </m:sSub>
              <m:d>
                <m:dPr>
                  <m:ctrlPr>
                    <w:ins w:id="294" w:author="Crock" w:date="2015-01-29T12:41:00Z">
                      <w:rPr>
                        <w:rStyle w:val="MTConvertedEquation"/>
                        <w:rFonts w:ascii="Cambria Math" w:hAnsi="Cambria Math"/>
                        <w:i/>
                      </w:rPr>
                    </w:ins>
                  </m:ctrlPr>
                </m:dPr>
                <m:e>
                  <w:ins w:id="295" w:author="Crock" w:date="2015-01-29T12:41:00Z">
                    <m:r>
                      <w:rPr>
                        <w:rStyle w:val="MTConvertedEquation"/>
                        <w:rFonts w:ascii="Cambria Math" w:hAnsi="Cambria Math"/>
                      </w:rPr>
                      <m:t>t</m:t>
                    </m:r>
                  </w:ins>
                </m:e>
              </m:d>
              <w:ins w:id="296" w:author="Crock" w:date="2015-01-29T12:41:00Z">
                <m:r>
                  <w:rPr>
                    <w:rStyle w:val="MTConvertedEquation"/>
                    <w:rFonts w:ascii="Cambria Math" w:hAnsi="Cambria Math"/>
                  </w:rPr>
                  <m:t>+</m:t>
                </m:r>
              </w:ins>
              <m:sSub>
                <m:sSubPr>
                  <m:ctrlPr>
                    <w:ins w:id="297" w:author="Crock" w:date="2015-01-29T12:41:00Z">
                      <w:rPr>
                        <w:rStyle w:val="MTConvertedEquation"/>
                        <w:rFonts w:ascii="Cambria Math" w:hAnsi="Cambria Math"/>
                        <w:i/>
                      </w:rPr>
                    </w:ins>
                  </m:ctrlPr>
                </m:sSubPr>
                <m:e>
                  <w:ins w:id="298" w:author="Crock" w:date="2015-01-29T12:41:00Z">
                    <m:r>
                      <m:rPr>
                        <m:sty m:val="p"/>
                      </m:rPr>
                      <w:rPr>
                        <w:rStyle w:val="MTConvertedEquation"/>
                        <w:rFonts w:ascii="Cambria Math" w:hAnsi="Cambria Math"/>
                      </w:rPr>
                      <m:t>Δ</m:t>
                    </m:r>
                  </w:ins>
                  <m:ctrlPr>
                    <w:ins w:id="299" w:author="Crock" w:date="2015-01-29T12:41:00Z">
                      <w:rPr>
                        <w:rStyle w:val="MTConvertedEquation"/>
                        <w:rFonts w:ascii="Cambria Math" w:hAnsi="Cambria Math"/>
                      </w:rPr>
                    </w:ins>
                  </m:ctrlPr>
                </m:e>
                <m:sub>
                  <w:ins w:id="300" w:author="Crock" w:date="2015-01-29T12:41:00Z">
                    <m:r>
                      <w:rPr>
                        <w:rStyle w:val="MTConvertedEquation"/>
                        <w:rFonts w:ascii="Cambria Math" w:hAnsi="Cambria Math"/>
                      </w:rPr>
                      <m:t>t</m:t>
                    </m:r>
                  </w:ins>
                </m:sub>
              </m:sSub>
              <w:ins w:id="301" w:author="Crock" w:date="2015-01-29T12:41:00Z">
                <m:r>
                  <w:rPr>
                    <w:rStyle w:val="MTConvertedEquation"/>
                    <w:rFonts w:ascii="Cambria Math" w:hAnsi="Cambria Math"/>
                  </w:rPr>
                  <m:t>γ</m:t>
                </m:r>
              </w:ins>
              <m:sSub>
                <m:sSubPr>
                  <m:ctrlPr>
                    <w:ins w:id="302" w:author="Crock" w:date="2015-01-29T12:41:00Z">
                      <w:rPr>
                        <w:rStyle w:val="MTConvertedEquation"/>
                        <w:rFonts w:ascii="Cambria Math" w:hAnsi="Cambria Math"/>
                        <w:i/>
                      </w:rPr>
                    </w:ins>
                  </m:ctrlPr>
                </m:sSubPr>
                <m:e>
                  <w:ins w:id="303" w:author="Crock" w:date="2015-01-29T12:41:00Z">
                    <m:r>
                      <w:rPr>
                        <w:rStyle w:val="MTConvertedEquation"/>
                        <w:rFonts w:ascii="Cambria Math" w:hAnsi="Cambria Math"/>
                      </w:rPr>
                      <m:t>I</m:t>
                    </m:r>
                  </w:ins>
                </m:e>
                <m:sub>
                  <w:ins w:id="304" w:author="Crock" w:date="2015-01-29T12:41:00Z">
                    <m:r>
                      <w:rPr>
                        <w:rStyle w:val="MTConvertedEquation"/>
                        <w:rFonts w:ascii="Cambria Math" w:hAnsi="Cambria Math"/>
                      </w:rPr>
                      <m:t>S</m:t>
                    </m:r>
                  </w:ins>
                </m:sub>
              </m:sSub>
              <m:d>
                <m:dPr>
                  <m:ctrlPr>
                    <w:ins w:id="305" w:author="Crock" w:date="2015-01-29T12:41:00Z">
                      <w:rPr>
                        <w:rStyle w:val="MTConvertedEquation"/>
                        <w:rFonts w:ascii="Cambria Math" w:hAnsi="Cambria Math"/>
                        <w:i/>
                      </w:rPr>
                    </w:ins>
                  </m:ctrlPr>
                </m:dPr>
                <m:e>
                  <w:ins w:id="306" w:author="Crock" w:date="2015-01-29T12:41:00Z">
                    <m:r>
                      <w:rPr>
                        <w:rStyle w:val="MTConvertedEquation"/>
                        <w:rFonts w:ascii="Cambria Math" w:hAnsi="Cambria Math"/>
                      </w:rPr>
                      <m:t>t</m:t>
                    </m:r>
                  </w:ins>
                </m:e>
              </m:d>
              <w:ins w:id="307" w:author="Crock" w:date="2015-01-29T12:41:00Z">
                <m:r>
                  <w:rPr>
                    <w:rStyle w:val="MTConvertedEquation"/>
                    <w:rFonts w:ascii="Cambria Math" w:hAnsi="Cambria Math"/>
                  </w:rPr>
                  <m:t>+</m:t>
                </m:r>
              </w:ins>
              <m:d>
                <m:dPr>
                  <m:ctrlPr>
                    <w:ins w:id="308" w:author="Crock" w:date="2015-01-29T12:41:00Z">
                      <w:rPr>
                        <w:rStyle w:val="MTConvertedEquation"/>
                        <w:rFonts w:ascii="Cambria Math" w:hAnsi="Cambria Math"/>
                        <w:i/>
                      </w:rPr>
                    </w:ins>
                  </m:ctrlPr>
                </m:dPr>
                <m:e>
                  <w:ins w:id="309" w:author="Crock" w:date="2015-01-29T12:41:00Z">
                    <m:r>
                      <w:rPr>
                        <w:rStyle w:val="MTConvertedEquation"/>
                        <w:rFonts w:ascii="Cambria Math" w:hAnsi="Cambria Math"/>
                      </w:rPr>
                      <m:t>1-</m:t>
                    </m:r>
                  </w:ins>
                  <m:sSub>
                    <m:sSubPr>
                      <m:ctrlPr>
                        <w:ins w:id="310" w:author="Crock" w:date="2015-01-29T12:41:00Z">
                          <w:rPr>
                            <w:rStyle w:val="MTConvertedEquation"/>
                            <w:rFonts w:ascii="Cambria Math" w:hAnsi="Cambria Math"/>
                            <w:i/>
                          </w:rPr>
                        </w:ins>
                      </m:ctrlPr>
                    </m:sSubPr>
                    <m:e>
                      <w:ins w:id="311" w:author="Crock" w:date="2015-01-29T12:41:00Z">
                        <m:r>
                          <w:rPr>
                            <w:rStyle w:val="MTConvertedEquation"/>
                            <w:rFonts w:ascii="Cambria Math" w:hAnsi="Cambria Math"/>
                          </w:rPr>
                          <m:t>λ</m:t>
                        </m:r>
                      </w:ins>
                    </m:e>
                    <m:sub>
                      <w:ins w:id="312" w:author="Crock" w:date="2015-01-29T12:41:00Z">
                        <m:r>
                          <w:rPr>
                            <w:rStyle w:val="MTConvertedEquation"/>
                            <w:rFonts w:ascii="Cambria Math" w:hAnsi="Cambria Math"/>
                          </w:rPr>
                          <m:t>S</m:t>
                        </m:r>
                      </w:ins>
                    </m:sub>
                  </m:sSub>
                  <m:d>
                    <m:dPr>
                      <m:ctrlPr>
                        <w:ins w:id="313" w:author="Crock" w:date="2015-01-29T12:41:00Z">
                          <w:rPr>
                            <w:rStyle w:val="MTConvertedEquation"/>
                            <w:rFonts w:ascii="Cambria Math" w:hAnsi="Cambria Math"/>
                            <w:i/>
                          </w:rPr>
                        </w:ins>
                      </m:ctrlPr>
                    </m:dPr>
                    <m:e>
                      <w:ins w:id="314" w:author="Crock" w:date="2015-01-29T12:41:00Z">
                        <m:r>
                          <w:rPr>
                            <w:rStyle w:val="MTConvertedEquation"/>
                            <w:rFonts w:ascii="Cambria Math" w:hAnsi="Cambria Math"/>
                          </w:rPr>
                          <m:t>t</m:t>
                        </m:r>
                      </w:ins>
                    </m:e>
                  </m:d>
                </m:e>
              </m:d>
              <w:ins w:id="315" w:author="Crock" w:date="2015-01-29T12:41:00Z">
                <m:r>
                  <m:rPr>
                    <m:sty m:val="p"/>
                  </m:rPr>
                  <w:rPr>
                    <w:rStyle w:val="MTConvertedEquation"/>
                    <w:rFonts w:ascii="Cambria Math" w:hAnsi="Cambria Math"/>
                  </w:rPr>
                  <m:t>Θ</m:t>
                </m:r>
              </w:ins>
              <m:sSub>
                <m:sSubPr>
                  <m:ctrlPr>
                    <w:ins w:id="316" w:author="Crock" w:date="2015-01-29T12:41:00Z">
                      <w:rPr>
                        <w:rStyle w:val="MTConvertedEquation"/>
                        <w:rFonts w:ascii="Cambria Math" w:hAnsi="Cambria Math"/>
                        <w:i/>
                      </w:rPr>
                    </w:ins>
                  </m:ctrlPr>
                </m:sSubPr>
                <m:e>
                  <w:ins w:id="317" w:author="Crock" w:date="2015-01-29T12:41:00Z">
                    <m:r>
                      <w:rPr>
                        <w:rStyle w:val="MTConvertedEquation"/>
                        <w:rFonts w:ascii="Cambria Math" w:hAnsi="Cambria Math"/>
                      </w:rPr>
                      <m:t>R</m:t>
                    </m:r>
                  </w:ins>
                </m:e>
                <m:sub>
                  <w:ins w:id="318" w:author="Crock" w:date="2015-01-29T12:41:00Z">
                    <m:r>
                      <w:rPr>
                        <w:rStyle w:val="MTConvertedEquation"/>
                        <w:rFonts w:ascii="Cambria Math" w:hAnsi="Cambria Math"/>
                      </w:rPr>
                      <m:t>S</m:t>
                    </m:r>
                  </w:ins>
                </m:sub>
              </m:sSub>
              <m:d>
                <m:dPr>
                  <m:ctrlPr>
                    <w:ins w:id="319" w:author="Crock" w:date="2015-01-29T12:41:00Z">
                      <w:rPr>
                        <w:rStyle w:val="MTConvertedEquation"/>
                        <w:rFonts w:ascii="Cambria Math" w:hAnsi="Cambria Math"/>
                        <w:i/>
                      </w:rPr>
                    </w:ins>
                  </m:ctrlPr>
                </m:dPr>
                <m:e>
                  <w:ins w:id="320" w:author="Crock" w:date="2015-01-29T12:41:00Z">
                    <m:r>
                      <w:rPr>
                        <w:rStyle w:val="MTConvertedEquation"/>
                        <w:rFonts w:ascii="Cambria Math" w:hAnsi="Cambria Math"/>
                      </w:rPr>
                      <m:t>t</m:t>
                    </m:r>
                  </w:ins>
                </m:e>
              </m:d>
            </m:e>
          </m:d>
          <m:d>
            <m:dPr>
              <m:ctrlPr>
                <w:ins w:id="321" w:author="Chris" w:date="2015-01-29T12:41:00Z">
                  <w:rPr>
                    <w:rStyle w:val="MTConvertedEquation"/>
                    <w:rFonts w:ascii="Cambria Math" w:hAnsi="Cambria Math"/>
                    <w:i/>
                  </w:rPr>
                </w:ins>
              </m:ctrlPr>
            </m:dPr>
            <m:e>
              <w:ins w:id="322" w:author="Chris" w:date="2015-01-29T12:41:00Z">
                <m:r>
                  <w:rPr>
                    <w:rStyle w:val="MTConvertedEquation"/>
                    <w:rFonts w:ascii="Cambria Math" w:hAnsi="Cambria Math"/>
                  </w:rPr>
                  <m:t>1-</m:t>
                </m:r>
              </w:ins>
              <m:sSub>
                <m:sSubPr>
                  <m:ctrlPr>
                    <w:ins w:id="323" w:author="Chris" w:date="2015-01-29T12:41:00Z">
                      <w:rPr>
                        <w:rStyle w:val="MTConvertedEquation"/>
                        <w:rFonts w:ascii="Cambria Math" w:hAnsi="Cambria Math"/>
                        <w:i/>
                      </w:rPr>
                    </w:ins>
                  </m:ctrlPr>
                </m:sSubPr>
                <m:e>
                  <w:ins w:id="324" w:author="Chris" w:date="2015-01-29T12:41:00Z">
                    <m:r>
                      <w:rPr>
                        <w:rStyle w:val="MTConvertedEquation"/>
                        <w:rFonts w:ascii="Cambria Math" w:hAnsi="Cambria Math"/>
                      </w:rPr>
                      <m:t>λ</m:t>
                    </m:r>
                  </w:ins>
                </m:e>
                <m:sub>
                  <w:ins w:id="325" w:author="Chris" w:date="2015-01-29T12:41:00Z">
                    <m:r>
                      <w:rPr>
                        <w:rStyle w:val="MTConvertedEquation"/>
                        <w:rFonts w:ascii="Cambria Math" w:hAnsi="Cambria Math"/>
                      </w:rPr>
                      <m:t>S</m:t>
                    </m:r>
                  </w:ins>
                </m:sub>
              </m:sSub>
              <m:d>
                <m:dPr>
                  <m:ctrlPr>
                    <w:ins w:id="326" w:author="Chris" w:date="2015-01-29T12:41:00Z">
                      <w:rPr>
                        <w:rStyle w:val="MTConvertedEquation"/>
                        <w:rFonts w:ascii="Cambria Math" w:hAnsi="Cambria Math"/>
                        <w:i/>
                      </w:rPr>
                    </w:ins>
                  </m:ctrlPr>
                </m:dPr>
                <m:e>
                  <w:ins w:id="327" w:author="Chris" w:date="2015-01-29T12:41:00Z">
                    <m:r>
                      <w:rPr>
                        <w:rStyle w:val="MTConvertedEquation"/>
                        <w:rFonts w:ascii="Cambria Math" w:hAnsi="Cambria Math"/>
                      </w:rPr>
                      <m:t>t</m:t>
                    </m:r>
                  </w:ins>
                </m:e>
              </m:d>
            </m:e>
          </m:d>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δ</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e>
          </m:d>
          <m:sSub>
            <m:sSubPr>
              <m:ctrlPr>
                <w:ins w:id="328" w:author="Chris" w:date="2015-01-29T12:41:00Z">
                  <w:rPr>
                    <w:rStyle w:val="MTConvertedEquation"/>
                    <w:rFonts w:ascii="Cambria Math" w:hAnsi="Cambria Math"/>
                    <w:i/>
                  </w:rPr>
                </w:ins>
              </m:ctrlPr>
            </m:sSubPr>
            <m:e>
              <w:ins w:id="329" w:author="Chris" w:date="2015-01-29T12:41:00Z">
                <m:r>
                  <w:rPr>
                    <w:rStyle w:val="MTConvertedEquation"/>
                    <w:rFonts w:ascii="Cambria Math" w:hAnsi="Cambria Math"/>
                  </w:rPr>
                  <m:t>S</m:t>
                </m:r>
              </w:ins>
            </m:e>
            <m:sub>
              <w:ins w:id="330" w:author="Chris" w:date="2015-01-29T12:41:00Z">
                <m:r>
                  <w:rPr>
                    <w:rStyle w:val="MTConvertedEquation"/>
                    <w:rFonts w:ascii="Cambria Math" w:hAnsi="Cambria Math"/>
                  </w:rPr>
                  <m:t>S</m:t>
                </m:r>
              </w:ins>
            </m:sub>
          </m:sSub>
          <m:d>
            <m:dPr>
              <m:ctrlPr>
                <w:ins w:id="331" w:author="Chris" w:date="2015-01-29T12:41:00Z">
                  <w:rPr>
                    <w:rStyle w:val="MTConvertedEquation"/>
                    <w:rFonts w:ascii="Cambria Math" w:hAnsi="Cambria Math"/>
                    <w:i/>
                  </w:rPr>
                </w:ins>
              </m:ctrlPr>
            </m:dPr>
            <m:e>
              <w:ins w:id="332" w:author="Chris" w:date="2015-01-29T12:41:00Z">
                <m:r>
                  <w:rPr>
                    <w:rStyle w:val="MTConvertedEquation"/>
                    <w:rFonts w:ascii="Cambria Math" w:hAnsi="Cambria Math"/>
                  </w:rPr>
                  <m:t>t</m:t>
                </m:r>
              </w:ins>
            </m:e>
          </m:d>
          <w:ins w:id="333" w:author="Chris" w:date="2015-01-29T12:41:00Z">
            <m:r>
              <w:rPr>
                <w:rStyle w:val="MTConvertedEquation"/>
                <w:rFonts w:ascii="Cambria Math" w:hAnsi="Cambria Math"/>
              </w:rPr>
              <m:t>+</m:t>
            </m:r>
          </w:ins>
          <m:sSub>
            <m:sSubPr>
              <m:ctrlPr>
                <w:ins w:id="334" w:author="Chris" w:date="2015-01-29T12:41:00Z">
                  <w:rPr>
                    <w:rStyle w:val="MTConvertedEquation"/>
                    <w:rFonts w:ascii="Cambria Math" w:hAnsi="Cambria Math"/>
                    <w:i/>
                  </w:rPr>
                </w:ins>
              </m:ctrlPr>
            </m:sSubPr>
            <m:e>
              <w:ins w:id="335" w:author="Chris" w:date="2015-01-29T12:41:00Z">
                <m:r>
                  <m:rPr>
                    <m:sty m:val="p"/>
                  </m:rPr>
                  <w:rPr>
                    <w:rStyle w:val="MTConvertedEquation"/>
                    <w:rFonts w:ascii="Cambria Math" w:hAnsi="Cambria Math"/>
                  </w:rPr>
                  <m:t>Δ</m:t>
                </m:r>
              </w:ins>
              <m:ctrlPr>
                <w:ins w:id="336" w:author="Chris" w:date="2015-01-29T12:41:00Z">
                  <w:rPr>
                    <w:rStyle w:val="MTConvertedEquation"/>
                    <w:rFonts w:ascii="Cambria Math" w:hAnsi="Cambria Math"/>
                  </w:rPr>
                </w:ins>
              </m:ctrlPr>
            </m:e>
            <m:sub>
              <w:ins w:id="337" w:author="Chris" w:date="2015-01-29T12:41:00Z">
                <m:r>
                  <w:rPr>
                    <w:rStyle w:val="MTConvertedEquation"/>
                    <w:rFonts w:ascii="Cambria Math" w:hAnsi="Cambria Math"/>
                  </w:rPr>
                  <m:t>t</m:t>
                </m:r>
              </w:ins>
            </m:sub>
          </m:sSub>
          <w:ins w:id="338" w:author="Chris" w:date="2015-01-29T12:41:00Z">
            <m:r>
              <w:rPr>
                <w:rStyle w:val="MTConvertedEquation"/>
                <w:rFonts w:ascii="Cambria Math" w:hAnsi="Cambria Math"/>
              </w:rPr>
              <m:t>γ</m:t>
            </m:r>
          </w:ins>
          <m:d>
            <m:dPr>
              <m:ctrlPr>
                <w:ins w:id="339" w:author="Chris" w:date="2015-01-29T12:41:00Z">
                  <w:rPr>
                    <w:rStyle w:val="MTConvertedEquation"/>
                    <w:rFonts w:ascii="Cambria Math" w:hAnsi="Cambria Math"/>
                    <w:i/>
                  </w:rPr>
                </w:ins>
              </m:ctrlPr>
            </m:dPr>
            <m:e>
              <w:ins w:id="340" w:author="Chris" w:date="2015-01-29T12:41:00Z">
                <m:r>
                  <w:rPr>
                    <w:rStyle w:val="MTConvertedEquation"/>
                    <w:rFonts w:ascii="Cambria Math" w:hAnsi="Cambria Math"/>
                  </w:rPr>
                  <m:t>1-</m:t>
                </m:r>
              </w:ins>
              <m:sSub>
                <m:sSubPr>
                  <m:ctrlPr>
                    <w:ins w:id="341" w:author="Chris" w:date="2015-01-29T12:41:00Z">
                      <w:rPr>
                        <w:rStyle w:val="MTConvertedEquation"/>
                        <w:rFonts w:ascii="Cambria Math" w:hAnsi="Cambria Math"/>
                        <w:i/>
                      </w:rPr>
                    </w:ins>
                  </m:ctrlPr>
                </m:sSubPr>
                <m:e>
                  <m:sSub>
                    <m:sSubPr>
                      <m:ctrlPr>
                        <w:ins w:id="342" w:author="Chris" w:date="2015-01-29T12:41:00Z">
                          <w:rPr>
                            <w:rStyle w:val="MTConvertedEquation"/>
                            <w:rFonts w:ascii="Cambria Math" w:hAnsi="Cambria Math"/>
                            <w:i/>
                          </w:rPr>
                        </w:ins>
                      </m:ctrlPr>
                    </m:sSubPr>
                    <m:e>
                      <w:ins w:id="343" w:author="Chris" w:date="2015-01-29T12:41:00Z">
                        <m:r>
                          <m:rPr>
                            <m:sty m:val="p"/>
                          </m:rPr>
                          <w:rPr>
                            <w:rStyle w:val="MTConvertedEquation"/>
                            <w:rFonts w:ascii="Cambria Math" w:hAnsi="Cambria Math"/>
                          </w:rPr>
                          <m:t>Δ</m:t>
                        </m:r>
                      </w:ins>
                      <m:ctrlPr>
                        <w:ins w:id="344" w:author="Chris" w:date="2015-01-29T12:41:00Z">
                          <w:rPr>
                            <w:rStyle w:val="MTConvertedEquation"/>
                            <w:rFonts w:ascii="Cambria Math" w:hAnsi="Cambria Math"/>
                          </w:rPr>
                        </w:ins>
                      </m:ctrlPr>
                    </m:e>
                    <m:sub>
                      <w:ins w:id="345" w:author="Chris" w:date="2015-01-29T12:41:00Z">
                        <m:r>
                          <w:rPr>
                            <w:rStyle w:val="MTConvertedEquation"/>
                            <w:rFonts w:ascii="Cambria Math" w:hAnsi="Cambria Math"/>
                          </w:rPr>
                          <m:t>t</m:t>
                        </m:r>
                      </w:ins>
                    </m:sub>
                  </m:sSub>
                  <w:ins w:id="346" w:author="Chris" w:date="2015-01-29T12:41:00Z">
                    <m:r>
                      <w:rPr>
                        <w:rStyle w:val="MTConvertedEquation"/>
                        <w:rFonts w:ascii="Cambria Math" w:hAnsi="Cambria Math"/>
                      </w:rPr>
                      <m:t>δ</m:t>
                    </m:r>
                  </w:ins>
                </m:e>
                <m:sub>
                  <w:ins w:id="347" w:author="Chris" w:date="2015-01-29T12:41:00Z">
                    <m:r>
                      <w:rPr>
                        <w:rStyle w:val="MTConvertedEquation"/>
                        <w:rFonts w:ascii="Cambria Math" w:hAnsi="Cambria Math"/>
                      </w:rPr>
                      <m:t>S</m:t>
                    </m:r>
                  </w:ins>
                </m:sub>
              </m:sSub>
              <m:d>
                <m:dPr>
                  <m:ctrlPr>
                    <w:ins w:id="348" w:author="Chris" w:date="2015-01-29T12:41:00Z">
                      <w:rPr>
                        <w:rStyle w:val="MTConvertedEquation"/>
                        <w:rFonts w:ascii="Cambria Math" w:hAnsi="Cambria Math"/>
                        <w:i/>
                      </w:rPr>
                    </w:ins>
                  </m:ctrlPr>
                </m:dPr>
                <m:e>
                  <w:ins w:id="349" w:author="Chris" w:date="2015-01-29T12:41:00Z">
                    <m:r>
                      <w:rPr>
                        <w:rStyle w:val="MTConvertedEquation"/>
                        <w:rFonts w:ascii="Cambria Math" w:hAnsi="Cambria Math"/>
                      </w:rPr>
                      <m:t>t</m:t>
                    </m:r>
                  </w:ins>
                </m:e>
              </m:d>
            </m:e>
          </m:d>
          <m:sSub>
            <m:sSubPr>
              <m:ctrlPr>
                <w:ins w:id="350" w:author="Chris" w:date="2015-01-29T12:41:00Z">
                  <w:rPr>
                    <w:rStyle w:val="MTConvertedEquation"/>
                    <w:rFonts w:ascii="Cambria Math" w:hAnsi="Cambria Math"/>
                    <w:i/>
                  </w:rPr>
                </w:ins>
              </m:ctrlPr>
            </m:sSubPr>
            <m:e>
              <w:ins w:id="351" w:author="Chris" w:date="2015-01-29T12:41:00Z">
                <m:r>
                  <w:rPr>
                    <w:rStyle w:val="MTConvertedEquation"/>
                    <w:rFonts w:ascii="Cambria Math" w:hAnsi="Cambria Math"/>
                  </w:rPr>
                  <m:t>I</m:t>
                </m:r>
              </w:ins>
            </m:e>
            <m:sub>
              <w:ins w:id="352" w:author="Chris" w:date="2015-01-29T12:41:00Z">
                <m:r>
                  <w:rPr>
                    <w:rStyle w:val="MTConvertedEquation"/>
                    <w:rFonts w:ascii="Cambria Math" w:hAnsi="Cambria Math"/>
                  </w:rPr>
                  <m:t>S</m:t>
                </m:r>
              </w:ins>
            </m:sub>
          </m:sSub>
          <m:d>
            <m:dPr>
              <m:ctrlPr>
                <w:ins w:id="353" w:author="Chris" w:date="2015-01-29T12:41:00Z">
                  <w:rPr>
                    <w:rStyle w:val="MTConvertedEquation"/>
                    <w:rFonts w:ascii="Cambria Math" w:hAnsi="Cambria Math"/>
                    <w:i/>
                  </w:rPr>
                </w:ins>
              </m:ctrlPr>
            </m:dPr>
            <m:e>
              <w:ins w:id="354" w:author="Chris" w:date="2015-01-29T12:41:00Z">
                <m:r>
                  <w:rPr>
                    <w:rStyle w:val="MTConvertedEquation"/>
                    <w:rFonts w:ascii="Cambria Math" w:hAnsi="Cambria Math"/>
                  </w:rPr>
                  <m:t>t</m:t>
                </m:r>
              </w:ins>
            </m:e>
          </m:d>
          <w:ins w:id="355" w:author="Chris" w:date="2015-01-29T12:41:00Z">
            <m:r>
              <w:rPr>
                <w:rStyle w:val="MTConvertedEquation"/>
                <w:rFonts w:ascii="Cambria Math" w:hAnsi="Cambria Math"/>
              </w:rPr>
              <m:t>+</m:t>
            </m:r>
          </w:ins>
          <m:d>
            <m:dPr>
              <m:ctrlPr>
                <w:ins w:id="356" w:author="Chris" w:date="2015-01-29T12:41:00Z">
                  <w:rPr>
                    <w:rStyle w:val="MTConvertedEquation"/>
                    <w:rFonts w:ascii="Cambria Math" w:hAnsi="Cambria Math"/>
                    <w:i/>
                  </w:rPr>
                </w:ins>
              </m:ctrlPr>
            </m:dPr>
            <m:e>
              <w:ins w:id="357" w:author="Chris" w:date="2015-01-29T12:41:00Z">
                <m:r>
                  <w:rPr>
                    <w:rStyle w:val="MTConvertedEquation"/>
                    <w:rFonts w:ascii="Cambria Math" w:hAnsi="Cambria Math"/>
                  </w:rPr>
                  <m:t>1-</m:t>
                </m:r>
              </w:ins>
              <m:sSub>
                <m:sSubPr>
                  <m:ctrlPr>
                    <w:ins w:id="358" w:author="Chris" w:date="2015-01-29T12:41:00Z">
                      <w:rPr>
                        <w:rStyle w:val="MTConvertedEquation"/>
                        <w:rFonts w:ascii="Cambria Math" w:hAnsi="Cambria Math"/>
                        <w:i/>
                      </w:rPr>
                    </w:ins>
                  </m:ctrlPr>
                </m:sSubPr>
                <m:e>
                  <w:ins w:id="359" w:author="Chris" w:date="2015-01-29T12:41:00Z">
                    <m:r>
                      <w:rPr>
                        <w:rStyle w:val="MTConvertedEquation"/>
                        <w:rFonts w:ascii="Cambria Math" w:hAnsi="Cambria Math"/>
                      </w:rPr>
                      <m:t>λ</m:t>
                    </m:r>
                  </w:ins>
                </m:e>
                <m:sub>
                  <w:ins w:id="360" w:author="Chris" w:date="2015-01-29T12:41:00Z">
                    <m:r>
                      <w:rPr>
                        <w:rStyle w:val="MTConvertedEquation"/>
                        <w:rFonts w:ascii="Cambria Math" w:hAnsi="Cambria Math"/>
                      </w:rPr>
                      <m:t>S</m:t>
                    </m:r>
                  </w:ins>
                </m:sub>
              </m:sSub>
              <m:d>
                <m:dPr>
                  <m:ctrlPr>
                    <w:ins w:id="361" w:author="Chris" w:date="2015-01-29T12:41:00Z">
                      <w:rPr>
                        <w:rStyle w:val="MTConvertedEquation"/>
                        <w:rFonts w:ascii="Cambria Math" w:hAnsi="Cambria Math"/>
                        <w:i/>
                      </w:rPr>
                    </w:ins>
                  </m:ctrlPr>
                </m:dPr>
                <m:e>
                  <w:ins w:id="362" w:author="Chris" w:date="2015-01-29T12:41:00Z">
                    <m:r>
                      <w:rPr>
                        <w:rStyle w:val="MTConvertedEquation"/>
                        <w:rFonts w:ascii="Cambria Math" w:hAnsi="Cambria Math"/>
                      </w:rPr>
                      <m:t>t</m:t>
                    </m:r>
                  </w:ins>
                </m:e>
              </m:d>
            </m:e>
          </m:d>
          <m:sSub>
            <m:sSubPr>
              <m:ctrlPr>
                <w:ins w:id="363" w:author="Chris" w:date="2015-01-29T12:41:00Z">
                  <w:rPr>
                    <w:rStyle w:val="MTConvertedEquation"/>
                    <w:rFonts w:ascii="Cambria Math" w:hAnsi="Cambria Math"/>
                    <w:i/>
                  </w:rPr>
                </w:ins>
              </m:ctrlPr>
            </m:sSubPr>
            <m:e>
              <w:ins w:id="364" w:author="Chris" w:date="2015-01-29T12:41:00Z">
                <m:r>
                  <w:rPr>
                    <w:rStyle w:val="MTConvertedEquation"/>
                    <w:rFonts w:ascii="Cambria Math" w:hAnsi="Cambria Math"/>
                  </w:rPr>
                  <m:t>R</m:t>
                </m:r>
              </w:ins>
            </m:e>
            <m:sub>
              <w:ins w:id="365" w:author="Chris" w:date="2015-01-29T12:41:00Z">
                <m:r>
                  <w:rPr>
                    <w:rStyle w:val="MTConvertedEquation"/>
                    <w:rFonts w:ascii="Cambria Math" w:hAnsi="Cambria Math"/>
                  </w:rPr>
                  <m:t>S</m:t>
                </m:r>
              </w:ins>
            </m:sub>
          </m:sSub>
          <m:d>
            <m:dPr>
              <m:ctrlPr>
                <w:ins w:id="366" w:author="Chris" w:date="2015-01-29T12:41:00Z">
                  <w:rPr>
                    <w:rStyle w:val="MTConvertedEquation"/>
                    <w:rFonts w:ascii="Cambria Math" w:hAnsi="Cambria Math"/>
                    <w:i/>
                  </w:rPr>
                </w:ins>
              </m:ctrlPr>
            </m:dPr>
            <m:e>
              <w:ins w:id="367" w:author="Chris" w:date="2015-01-29T12:41:00Z">
                <m:r>
                  <w:rPr>
                    <w:rStyle w:val="MTConvertedEquation"/>
                    <w:rFonts w:ascii="Cambria Math" w:hAnsi="Cambria Math"/>
                  </w:rPr>
                  <m:t>t</m:t>
                </m:r>
              </w:ins>
            </m:e>
          </m:d>
        </m:oMath>
      </m:oMathPara>
    </w:p>
    <w:p w:rsidR="009418D3" w:rsidRPr="00C404E8" w:rsidRDefault="00C55D19" w:rsidP="009418D3">
      <w:pPr>
        <w:rPr>
          <w:ins w:id="368" w:author="Crock" w:date="2015-01-29T12:41:00Z"/>
          <w:rStyle w:val="MTConvertedEquation"/>
          <w:lang w:val="en-AU"/>
        </w:rPr>
      </w:pPr>
      <m:oMathPara>
        <m:oMath>
          <m:sSub>
            <m:sSubPr>
              <m:ctrlPr>
                <w:ins w:id="369" w:author="Crock" w:date="2015-01-29T12:41:00Z">
                  <w:rPr>
                    <w:rStyle w:val="MTConvertedEquation"/>
                    <w:rFonts w:ascii="Cambria Math" w:hAnsi="Cambria Math"/>
                    <w:i/>
                  </w:rPr>
                </w:ins>
              </m:ctrlPr>
            </m:sSubPr>
            <m:e>
              <w:ins w:id="370" w:author="Crock" w:date="2015-01-29T12:41:00Z">
                <m:r>
                  <w:rPr>
                    <w:rStyle w:val="MTConvertedEquation"/>
                    <w:rFonts w:ascii="Cambria Math" w:hAnsi="Cambria Math"/>
                  </w:rPr>
                  <m:t>I</m:t>
                </m:r>
              </w:ins>
            </m:e>
            <m:sub>
              <w:ins w:id="371" w:author="Crock" w:date="2015-01-29T12:41:00Z">
                <m:r>
                  <w:rPr>
                    <w:rStyle w:val="MTConvertedEquation"/>
                    <w:rFonts w:ascii="Cambria Math" w:hAnsi="Cambria Math"/>
                  </w:rPr>
                  <m:t>S</m:t>
                </m:r>
              </w:ins>
            </m:sub>
          </m:sSub>
          <m:d>
            <m:dPr>
              <m:ctrlPr>
                <w:ins w:id="372" w:author="Crock" w:date="2015-01-29T12:41:00Z">
                  <w:rPr>
                    <w:rStyle w:val="MTConvertedEquation"/>
                    <w:rFonts w:ascii="Cambria Math" w:hAnsi="Cambria Math"/>
                    <w:i/>
                  </w:rPr>
                </w:ins>
              </m:ctrlPr>
            </m:dPr>
            <m:e>
              <w:ins w:id="373" w:author="Crock" w:date="2015-01-29T12:41:00Z">
                <m:r>
                  <w:rPr>
                    <w:rStyle w:val="MTConvertedEquation"/>
                    <w:rFonts w:ascii="Cambria Math" w:hAnsi="Cambria Math"/>
                  </w:rPr>
                  <m:t>t+1</m:t>
                </m:r>
              </w:ins>
            </m:e>
          </m:d>
          <w:ins w:id="374" w:author="Crock" w:date="2015-01-29T12:41:00Z">
            <m:r>
              <w:rPr>
                <w:rStyle w:val="MTConvertedEquation"/>
                <w:rFonts w:ascii="Cambria Math" w:hAnsi="Cambria Math"/>
              </w:rPr>
              <m:t>=</m:t>
            </m:r>
          </w:ins>
          <m:d>
            <m:dPr>
              <m:ctrlPr>
                <w:ins w:id="375" w:author="Crock" w:date="2015-01-29T12:41:00Z">
                  <w:rPr>
                    <w:rStyle w:val="MTConvertedEquation"/>
                    <w:rFonts w:ascii="Cambria Math" w:hAnsi="Cambria Math"/>
                    <w:i/>
                  </w:rPr>
                </w:ins>
              </m:ctrlPr>
            </m:dPr>
            <m:e>
              <m:sSub>
                <m:sSubPr>
                  <m:ctrlPr>
                    <w:ins w:id="376" w:author="Crock" w:date="2015-01-29T12:41:00Z">
                      <w:rPr>
                        <w:rStyle w:val="MTConvertedEquation"/>
                        <w:rFonts w:ascii="Cambria Math" w:hAnsi="Cambria Math"/>
                        <w:i/>
                      </w:rPr>
                    </w:ins>
                  </m:ctrlPr>
                </m:sSubPr>
                <m:e>
                  <w:ins w:id="377" w:author="Crock" w:date="2015-01-29T12:41:00Z">
                    <m:r>
                      <w:rPr>
                        <w:rStyle w:val="MTConvertedEquation"/>
                        <w:rFonts w:ascii="Cambria Math" w:hAnsi="Cambria Math"/>
                      </w:rPr>
                      <m:t>λ</m:t>
                    </m:r>
                  </w:ins>
                </m:e>
                <m:sub>
                  <w:ins w:id="378" w:author="Crock" w:date="2015-01-29T12:41:00Z">
                    <m:r>
                      <w:rPr>
                        <w:rStyle w:val="MTConvertedEquation"/>
                        <w:rFonts w:ascii="Cambria Math" w:hAnsi="Cambria Math"/>
                      </w:rPr>
                      <m:t>S</m:t>
                    </m:r>
                  </w:ins>
                </m:sub>
              </m:sSub>
              <m:d>
                <m:dPr>
                  <m:ctrlPr>
                    <w:ins w:id="379" w:author="Crock" w:date="2015-01-29T12:41:00Z">
                      <w:rPr>
                        <w:rStyle w:val="MTConvertedEquation"/>
                        <w:rFonts w:ascii="Cambria Math" w:hAnsi="Cambria Math"/>
                        <w:i/>
                      </w:rPr>
                    </w:ins>
                  </m:ctrlPr>
                </m:dPr>
                <m:e>
                  <w:ins w:id="380" w:author="Crock" w:date="2015-01-29T12:41:00Z">
                    <m:r>
                      <w:rPr>
                        <w:rStyle w:val="MTConvertedEquation"/>
                        <w:rFonts w:ascii="Cambria Math" w:hAnsi="Cambria Math"/>
                      </w:rPr>
                      <m:t>t</m:t>
                    </m:r>
                  </w:ins>
                </m:e>
              </m:d>
              <m:sSub>
                <m:sSubPr>
                  <m:ctrlPr>
                    <w:ins w:id="381" w:author="Crock" w:date="2015-01-29T12:41:00Z">
                      <w:rPr>
                        <w:rStyle w:val="MTConvertedEquation"/>
                        <w:rFonts w:ascii="Cambria Math" w:hAnsi="Cambria Math"/>
                        <w:i/>
                      </w:rPr>
                    </w:ins>
                  </m:ctrlPr>
                </m:sSubPr>
                <m:e>
                  <w:ins w:id="382" w:author="Crock" w:date="2015-01-29T12:41:00Z">
                    <m:r>
                      <w:rPr>
                        <w:rStyle w:val="MTConvertedEquation"/>
                        <w:rFonts w:ascii="Cambria Math" w:hAnsi="Cambria Math"/>
                      </w:rPr>
                      <m:t>S</m:t>
                    </m:r>
                  </w:ins>
                </m:e>
                <m:sub>
                  <w:ins w:id="383" w:author="Crock" w:date="2015-01-29T12:41:00Z">
                    <m:r>
                      <w:rPr>
                        <w:rStyle w:val="MTConvertedEquation"/>
                        <w:rFonts w:ascii="Cambria Math" w:hAnsi="Cambria Math"/>
                      </w:rPr>
                      <m:t>S</m:t>
                    </m:r>
                  </w:ins>
                </m:sub>
              </m:sSub>
              <m:d>
                <m:dPr>
                  <m:ctrlPr>
                    <w:ins w:id="384" w:author="Crock" w:date="2015-01-29T12:41:00Z">
                      <w:rPr>
                        <w:rStyle w:val="MTConvertedEquation"/>
                        <w:rFonts w:ascii="Cambria Math" w:hAnsi="Cambria Math"/>
                        <w:i/>
                      </w:rPr>
                    </w:ins>
                  </m:ctrlPr>
                </m:dPr>
                <m:e>
                  <w:ins w:id="385" w:author="Crock" w:date="2015-01-29T12:41:00Z">
                    <m:r>
                      <w:rPr>
                        <w:rStyle w:val="MTConvertedEquation"/>
                        <w:rFonts w:ascii="Cambria Math" w:hAnsi="Cambria Math"/>
                      </w:rPr>
                      <m:t>t</m:t>
                    </m:r>
                  </w:ins>
                </m:e>
              </m:d>
              <w:ins w:id="386" w:author="Crock" w:date="2015-01-29T12:41:00Z">
                <m:r>
                  <w:rPr>
                    <w:rStyle w:val="MTConvertedEquation"/>
                    <w:rFonts w:ascii="Cambria Math" w:hAnsi="Cambria Math"/>
                  </w:rPr>
                  <m:t>+</m:t>
                </m:r>
              </w:ins>
              <m:d>
                <m:dPr>
                  <m:ctrlPr>
                    <w:ins w:id="387" w:author="Crock" w:date="2015-01-29T12:41:00Z">
                      <w:rPr>
                        <w:rStyle w:val="MTConvertedEquation"/>
                        <w:rFonts w:ascii="Cambria Math" w:hAnsi="Cambria Math"/>
                        <w:i/>
                      </w:rPr>
                    </w:ins>
                  </m:ctrlPr>
                </m:dPr>
                <m:e>
                  <w:ins w:id="388" w:author="Crock" w:date="2015-01-29T12:41:00Z">
                    <m:r>
                      <w:rPr>
                        <w:rStyle w:val="MTConvertedEquation"/>
                        <w:rFonts w:ascii="Cambria Math" w:hAnsi="Cambria Math"/>
                      </w:rPr>
                      <m:t>1-</m:t>
                    </m:r>
                  </w:ins>
                  <m:sSub>
                    <m:sSubPr>
                      <m:ctrlPr>
                        <w:ins w:id="389" w:author="Crock" w:date="2015-01-29T12:41:00Z">
                          <w:rPr>
                            <w:rStyle w:val="MTConvertedEquation"/>
                            <w:rFonts w:ascii="Cambria Math" w:hAnsi="Cambria Math"/>
                            <w:i/>
                          </w:rPr>
                        </w:ins>
                      </m:ctrlPr>
                    </m:sSubPr>
                    <m:e>
                      <w:ins w:id="390" w:author="Crock" w:date="2015-01-29T12:41:00Z">
                        <m:r>
                          <m:rPr>
                            <m:sty m:val="p"/>
                          </m:rPr>
                          <w:rPr>
                            <w:rStyle w:val="MTConvertedEquation"/>
                            <w:rFonts w:ascii="Cambria Math" w:hAnsi="Cambria Math"/>
                          </w:rPr>
                          <m:t>Δ</m:t>
                        </m:r>
                      </w:ins>
                      <m:ctrlPr>
                        <w:ins w:id="391" w:author="Crock" w:date="2015-01-29T12:41:00Z">
                          <w:rPr>
                            <w:rStyle w:val="MTConvertedEquation"/>
                            <w:rFonts w:ascii="Cambria Math" w:hAnsi="Cambria Math"/>
                          </w:rPr>
                        </w:ins>
                      </m:ctrlPr>
                    </m:e>
                    <m:sub>
                      <w:ins w:id="392" w:author="Crock" w:date="2015-01-29T12:41:00Z">
                        <m:r>
                          <w:rPr>
                            <w:rStyle w:val="MTConvertedEquation"/>
                            <w:rFonts w:ascii="Cambria Math" w:hAnsi="Cambria Math"/>
                          </w:rPr>
                          <m:t>t</m:t>
                        </m:r>
                      </w:ins>
                    </m:sub>
                  </m:sSub>
                  <w:ins w:id="393" w:author="Crock" w:date="2015-01-29T12:41:00Z">
                    <m:r>
                      <w:rPr>
                        <w:rStyle w:val="MTConvertedEquation"/>
                        <w:rFonts w:ascii="Cambria Math" w:hAnsi="Cambria Math"/>
                      </w:rPr>
                      <m:t>γ</m:t>
                    </m:r>
                  </w:ins>
                </m:e>
              </m:d>
              <m:sSub>
                <m:sSubPr>
                  <m:ctrlPr>
                    <w:ins w:id="394" w:author="Crock" w:date="2015-01-29T12:41:00Z">
                      <w:rPr>
                        <w:rStyle w:val="MTConvertedEquation"/>
                        <w:rFonts w:ascii="Cambria Math" w:hAnsi="Cambria Math"/>
                        <w:i/>
                      </w:rPr>
                    </w:ins>
                  </m:ctrlPr>
                </m:sSubPr>
                <m:e>
                  <w:ins w:id="395" w:author="Crock" w:date="2015-01-29T12:41:00Z">
                    <m:r>
                      <w:rPr>
                        <w:rStyle w:val="MTConvertedEquation"/>
                        <w:rFonts w:ascii="Cambria Math" w:hAnsi="Cambria Math"/>
                      </w:rPr>
                      <m:t>I</m:t>
                    </m:r>
                  </w:ins>
                </m:e>
                <m:sub>
                  <w:ins w:id="396" w:author="Crock" w:date="2015-01-29T12:41:00Z">
                    <m:r>
                      <w:rPr>
                        <w:rStyle w:val="MTConvertedEquation"/>
                        <w:rFonts w:ascii="Cambria Math" w:hAnsi="Cambria Math"/>
                      </w:rPr>
                      <m:t>S</m:t>
                    </m:r>
                  </w:ins>
                </m:sub>
              </m:sSub>
              <m:d>
                <m:dPr>
                  <m:ctrlPr>
                    <w:ins w:id="397" w:author="Crock" w:date="2015-01-29T12:41:00Z">
                      <w:rPr>
                        <w:rStyle w:val="MTConvertedEquation"/>
                        <w:rFonts w:ascii="Cambria Math" w:hAnsi="Cambria Math"/>
                        <w:i/>
                      </w:rPr>
                    </w:ins>
                  </m:ctrlPr>
                </m:dPr>
                <m:e>
                  <w:ins w:id="398" w:author="Crock" w:date="2015-01-29T12:41:00Z">
                    <m:r>
                      <w:rPr>
                        <w:rStyle w:val="MTConvertedEquation"/>
                        <w:rFonts w:ascii="Cambria Math" w:hAnsi="Cambria Math"/>
                      </w:rPr>
                      <m:t>t</m:t>
                    </m:r>
                  </w:ins>
                </m:e>
              </m:d>
              <w:ins w:id="399" w:author="Crock" w:date="2015-01-29T12:41:00Z">
                <m:r>
                  <w:rPr>
                    <w:rStyle w:val="MTConvertedEquation"/>
                    <w:rFonts w:ascii="Cambria Math" w:hAnsi="Cambria Math"/>
                  </w:rPr>
                  <m:t>+</m:t>
                </m:r>
              </w:ins>
              <m:sSub>
                <m:sSubPr>
                  <m:ctrlPr>
                    <w:ins w:id="400" w:author="Crock" w:date="2015-01-29T12:41:00Z">
                      <w:rPr>
                        <w:rStyle w:val="MTConvertedEquation"/>
                        <w:rFonts w:ascii="Cambria Math" w:hAnsi="Cambria Math"/>
                        <w:i/>
                      </w:rPr>
                    </w:ins>
                  </m:ctrlPr>
                </m:sSubPr>
                <m:e>
                  <w:ins w:id="401" w:author="Crock" w:date="2015-01-29T12:41:00Z">
                    <m:r>
                      <w:rPr>
                        <w:rStyle w:val="MTConvertedEquation"/>
                        <w:rFonts w:ascii="Cambria Math" w:hAnsi="Cambria Math"/>
                      </w:rPr>
                      <m:t>λ</m:t>
                    </m:r>
                  </w:ins>
                </m:e>
                <m:sub>
                  <w:ins w:id="402" w:author="Crock" w:date="2015-01-29T12:41:00Z">
                    <m:r>
                      <w:rPr>
                        <w:rStyle w:val="MTConvertedEquation"/>
                        <w:rFonts w:ascii="Cambria Math" w:hAnsi="Cambria Math"/>
                      </w:rPr>
                      <m:t>S</m:t>
                    </m:r>
                  </w:ins>
                </m:sub>
              </m:sSub>
              <m:d>
                <m:dPr>
                  <m:ctrlPr>
                    <w:ins w:id="403" w:author="Crock" w:date="2015-01-29T12:41:00Z">
                      <w:rPr>
                        <w:rStyle w:val="MTConvertedEquation"/>
                        <w:rFonts w:ascii="Cambria Math" w:hAnsi="Cambria Math"/>
                        <w:i/>
                      </w:rPr>
                    </w:ins>
                  </m:ctrlPr>
                </m:dPr>
                <m:e>
                  <w:ins w:id="404" w:author="Crock" w:date="2015-01-29T12:41:00Z">
                    <m:r>
                      <w:rPr>
                        <w:rStyle w:val="MTConvertedEquation"/>
                        <w:rFonts w:ascii="Cambria Math" w:hAnsi="Cambria Math"/>
                      </w:rPr>
                      <m:t>t</m:t>
                    </m:r>
                  </w:ins>
                </m:e>
              </m:d>
              <w:ins w:id="405" w:author="Crock" w:date="2015-01-29T12:41:00Z">
                <m:r>
                  <m:rPr>
                    <m:sty m:val="p"/>
                  </m:rPr>
                  <w:rPr>
                    <w:rStyle w:val="MTConvertedEquation"/>
                    <w:rFonts w:ascii="Cambria Math" w:hAnsi="Cambria Math"/>
                  </w:rPr>
                  <m:t>Θ</m:t>
                </m:r>
              </w:ins>
              <m:sSub>
                <m:sSubPr>
                  <m:ctrlPr>
                    <w:ins w:id="406" w:author="Crock" w:date="2015-01-29T12:41:00Z">
                      <w:rPr>
                        <w:rStyle w:val="MTConvertedEquation"/>
                        <w:rFonts w:ascii="Cambria Math" w:hAnsi="Cambria Math"/>
                        <w:i/>
                      </w:rPr>
                    </w:ins>
                  </m:ctrlPr>
                </m:sSubPr>
                <m:e>
                  <w:ins w:id="407" w:author="Crock" w:date="2015-01-29T12:41:00Z">
                    <m:r>
                      <w:rPr>
                        <w:rStyle w:val="MTConvertedEquation"/>
                        <w:rFonts w:ascii="Cambria Math" w:hAnsi="Cambria Math"/>
                      </w:rPr>
                      <m:t>R</m:t>
                    </m:r>
                  </w:ins>
                </m:e>
                <m:sub>
                  <w:ins w:id="408" w:author="Crock" w:date="2015-01-29T12:41:00Z">
                    <m:r>
                      <w:rPr>
                        <w:rStyle w:val="MTConvertedEquation"/>
                        <w:rFonts w:ascii="Cambria Math" w:hAnsi="Cambria Math"/>
                      </w:rPr>
                      <m:t>S</m:t>
                    </m:r>
                  </w:ins>
                </m:sub>
              </m:sSub>
              <m:d>
                <m:dPr>
                  <m:ctrlPr>
                    <w:ins w:id="409" w:author="Crock" w:date="2015-01-29T12:41:00Z">
                      <w:rPr>
                        <w:rStyle w:val="MTConvertedEquation"/>
                        <w:rFonts w:ascii="Cambria Math" w:hAnsi="Cambria Math"/>
                        <w:i/>
                      </w:rPr>
                    </w:ins>
                  </m:ctrlPr>
                </m:dPr>
                <m:e>
                  <w:ins w:id="410" w:author="Crock" w:date="2015-01-29T12:41:00Z">
                    <m:r>
                      <w:rPr>
                        <w:rStyle w:val="MTConvertedEquation"/>
                        <w:rFonts w:ascii="Cambria Math" w:hAnsi="Cambria Math"/>
                      </w:rPr>
                      <m:t>t</m:t>
                    </m:r>
                  </w:ins>
                </m:e>
              </m:d>
            </m:e>
          </m:d>
          <m:d>
            <m:dPr>
              <m:ctrlPr>
                <w:ins w:id="411" w:author="Crock" w:date="2015-01-29T12:41:00Z">
                  <w:rPr>
                    <w:rStyle w:val="MTConvertedEquation"/>
                    <w:rFonts w:ascii="Cambria Math" w:hAnsi="Cambria Math"/>
                    <w:i/>
                  </w:rPr>
                </w:ins>
              </m:ctrlPr>
            </m:dPr>
            <m:e>
              <w:ins w:id="412" w:author="Crock" w:date="2015-01-29T12:41:00Z">
                <m:r>
                  <w:rPr>
                    <w:rStyle w:val="MTConvertedEquation"/>
                    <w:rFonts w:ascii="Cambria Math" w:hAnsi="Cambria Math"/>
                  </w:rPr>
                  <m:t>1-</m:t>
                </m:r>
              </w:ins>
              <m:sSub>
                <m:sSubPr>
                  <m:ctrlPr>
                    <w:ins w:id="413" w:author="Crock" w:date="2015-01-29T12:41:00Z">
                      <w:rPr>
                        <w:rStyle w:val="MTConvertedEquation"/>
                        <w:rFonts w:ascii="Cambria Math" w:hAnsi="Cambria Math"/>
                        <w:i/>
                      </w:rPr>
                    </w:ins>
                  </m:ctrlPr>
                </m:sSubPr>
                <m:e>
                  <m:sSub>
                    <m:sSubPr>
                      <m:ctrlPr>
                        <w:ins w:id="414" w:author="Crock" w:date="2015-01-29T12:41:00Z">
                          <w:rPr>
                            <w:rStyle w:val="MTConvertedEquation"/>
                            <w:rFonts w:ascii="Cambria Math" w:hAnsi="Cambria Math"/>
                            <w:i/>
                          </w:rPr>
                        </w:ins>
                      </m:ctrlPr>
                    </m:sSubPr>
                    <m:e>
                      <w:ins w:id="415" w:author="Crock" w:date="2015-01-29T12:41:00Z">
                        <m:r>
                          <m:rPr>
                            <m:sty m:val="p"/>
                          </m:rPr>
                          <w:rPr>
                            <w:rStyle w:val="MTConvertedEquation"/>
                            <w:rFonts w:ascii="Cambria Math" w:hAnsi="Cambria Math"/>
                          </w:rPr>
                          <m:t>Δ</m:t>
                        </m:r>
                      </w:ins>
                      <m:ctrlPr>
                        <w:ins w:id="416" w:author="Crock" w:date="2015-01-29T12:41:00Z">
                          <w:rPr>
                            <w:rStyle w:val="MTConvertedEquation"/>
                            <w:rFonts w:ascii="Cambria Math" w:hAnsi="Cambria Math"/>
                          </w:rPr>
                        </w:ins>
                      </m:ctrlPr>
                    </m:e>
                    <m:sub>
                      <w:ins w:id="417" w:author="Crock" w:date="2015-01-29T12:41:00Z">
                        <m:r>
                          <w:rPr>
                            <w:rStyle w:val="MTConvertedEquation"/>
                            <w:rFonts w:ascii="Cambria Math" w:hAnsi="Cambria Math"/>
                          </w:rPr>
                          <m:t>t</m:t>
                        </m:r>
                      </w:ins>
                    </m:sub>
                  </m:sSub>
                  <w:ins w:id="418" w:author="Crock" w:date="2015-01-29T12:41:00Z">
                    <m:r>
                      <w:rPr>
                        <w:rStyle w:val="MTConvertedEquation"/>
                        <w:rFonts w:ascii="Cambria Math" w:hAnsi="Cambria Math"/>
                      </w:rPr>
                      <m:t>δ</m:t>
                    </m:r>
                  </w:ins>
                </m:e>
                <m:sub>
                  <w:ins w:id="419" w:author="Crock" w:date="2015-01-29T12:41:00Z">
                    <m:r>
                      <w:rPr>
                        <w:rStyle w:val="MTConvertedEquation"/>
                        <w:rFonts w:ascii="Cambria Math" w:hAnsi="Cambria Math"/>
                      </w:rPr>
                      <m:t>S</m:t>
                    </m:r>
                  </w:ins>
                </m:sub>
              </m:sSub>
              <m:d>
                <m:dPr>
                  <m:ctrlPr>
                    <w:ins w:id="420" w:author="Crock" w:date="2015-01-29T12:41:00Z">
                      <w:rPr>
                        <w:rStyle w:val="MTConvertedEquation"/>
                        <w:rFonts w:ascii="Cambria Math" w:hAnsi="Cambria Math"/>
                        <w:i/>
                      </w:rPr>
                    </w:ins>
                  </m:ctrlPr>
                </m:dPr>
                <m:e>
                  <w:ins w:id="421" w:author="Crock" w:date="2015-01-29T12:41:00Z">
                    <m:r>
                      <w:rPr>
                        <w:rStyle w:val="MTConvertedEquation"/>
                        <w:rFonts w:ascii="Cambria Math" w:hAnsi="Cambria Math"/>
                      </w:rPr>
                      <m:t>t</m:t>
                    </m:r>
                  </w:ins>
                </m:e>
              </m:d>
            </m:e>
          </m:d>
        </m:oMath>
      </m:oMathPara>
    </w:p>
    <w:p w:rsidR="009418D3" w:rsidRPr="00B4238E" w:rsidRDefault="005E2D65" w:rsidP="009418D3">
      <w:pPr>
        <w:rPr>
          <w:ins w:id="422" w:author="Chris" w:date="2015-01-29T12:41:00Z"/>
          <w:rStyle w:val="MTConvertedEquation"/>
        </w:rPr>
      </w:pPr>
      <m:oMathPara>
        <m:oMath>
          <m:sSub>
            <m:sSubPr>
              <m:ctrlPr>
                <w:ins w:id="423" w:author="Chris" w:date="2015-01-29T12:41:00Z">
                  <w:rPr>
                    <w:rStyle w:val="MTConvertedEquation"/>
                    <w:rFonts w:ascii="Cambria Math" w:hAnsi="Cambria Math"/>
                    <w:i/>
                  </w:rPr>
                </w:ins>
              </m:ctrlPr>
            </m:sSubPr>
            <m:e>
              <w:ins w:id="424" w:author="Chris" w:date="2015-01-29T12:41:00Z">
                <m:r>
                  <w:rPr>
                    <w:rStyle w:val="MTConvertedEquation"/>
                    <w:rFonts w:ascii="Cambria Math" w:hAnsi="Cambria Math"/>
                  </w:rPr>
                  <m:t>I</m:t>
                </m:r>
              </w:ins>
            </m:e>
            <m:sub>
              <w:ins w:id="425" w:author="Chris" w:date="2015-01-29T12:41:00Z">
                <m:r>
                  <w:rPr>
                    <w:rStyle w:val="MTConvertedEquation"/>
                    <w:rFonts w:ascii="Cambria Math" w:hAnsi="Cambria Math"/>
                  </w:rPr>
                  <m:t>S</m:t>
                </m:r>
              </w:ins>
            </m:sub>
          </m:sSub>
          <m:d>
            <m:dPr>
              <m:ctrlPr>
                <w:ins w:id="426" w:author="Chris" w:date="2015-01-29T12:41:00Z">
                  <w:rPr>
                    <w:rStyle w:val="MTConvertedEquation"/>
                    <w:rFonts w:ascii="Cambria Math" w:hAnsi="Cambria Math"/>
                    <w:i/>
                  </w:rPr>
                </w:ins>
              </m:ctrlPr>
            </m:dPr>
            <m:e>
              <w:ins w:id="427" w:author="Chris" w:date="2015-01-29T12:41:00Z">
                <m:r>
                  <w:rPr>
                    <w:rStyle w:val="MTConvertedEquation"/>
                    <w:rFonts w:ascii="Cambria Math" w:hAnsi="Cambria Math"/>
                  </w:rPr>
                  <m:t>t+1</m:t>
                </m:r>
              </w:ins>
            </m:e>
          </m:d>
          <w:ins w:id="428" w:author="Chris" w:date="2015-01-29T12:41:00Z">
            <m:r>
              <w:rPr>
                <w:rStyle w:val="MTConvertedEquation"/>
                <w:rFonts w:ascii="Cambria Math" w:hAnsi="Cambria Math"/>
              </w:rPr>
              <m:t xml:space="preserve">= </m:t>
            </m:r>
          </w:ins>
          <m:sSub>
            <m:sSubPr>
              <m:ctrlPr>
                <w:ins w:id="429" w:author="Chris" w:date="2015-01-29T12:41:00Z">
                  <w:rPr>
                    <w:rStyle w:val="MTConvertedEquation"/>
                    <w:rFonts w:ascii="Cambria Math" w:hAnsi="Cambria Math"/>
                    <w:i/>
                  </w:rPr>
                </w:ins>
              </m:ctrlPr>
            </m:sSubPr>
            <m:e>
              <w:ins w:id="430" w:author="Chris" w:date="2015-01-29T12:41:00Z">
                <m:r>
                  <w:rPr>
                    <w:rStyle w:val="MTConvertedEquation"/>
                    <w:rFonts w:ascii="Cambria Math" w:hAnsi="Cambria Math"/>
                  </w:rPr>
                  <m:t>λ</m:t>
                </m:r>
              </w:ins>
            </m:e>
            <m:sub>
              <w:ins w:id="431" w:author="Chris" w:date="2015-01-29T12:41:00Z">
                <m:r>
                  <w:rPr>
                    <w:rStyle w:val="MTConvertedEquation"/>
                    <w:rFonts w:ascii="Cambria Math" w:hAnsi="Cambria Math"/>
                  </w:rPr>
                  <m:t>S</m:t>
                </m:r>
              </w:ins>
            </m:sub>
          </m:sSub>
          <m:d>
            <m:dPr>
              <m:ctrlPr>
                <w:ins w:id="432" w:author="Chris" w:date="2015-01-29T12:41:00Z">
                  <w:rPr>
                    <w:rStyle w:val="MTConvertedEquation"/>
                    <w:rFonts w:ascii="Cambria Math" w:hAnsi="Cambria Math"/>
                    <w:i/>
                  </w:rPr>
                </w:ins>
              </m:ctrlPr>
            </m:dPr>
            <m:e>
              <w:ins w:id="433" w:author="Chris" w:date="2015-01-29T12:41:00Z">
                <m:r>
                  <w:rPr>
                    <w:rStyle w:val="MTConvertedEquation"/>
                    <w:rFonts w:ascii="Cambria Math" w:hAnsi="Cambria Math"/>
                  </w:rPr>
                  <m:t>t</m:t>
                </m:r>
              </w:ins>
            </m:e>
          </m:d>
          <m:d>
            <m:dPr>
              <m:ctrlPr>
                <w:ins w:id="434" w:author="Chris" w:date="2015-01-29T12:41:00Z">
                  <w:rPr>
                    <w:rStyle w:val="MTConvertedEquation"/>
                    <w:rFonts w:ascii="Cambria Math" w:hAnsi="Cambria Math"/>
                    <w:i/>
                  </w:rPr>
                </w:ins>
              </m:ctrlPr>
            </m:dPr>
            <m:e>
              <w:ins w:id="435" w:author="Chris" w:date="2015-01-29T12:41:00Z">
                <m:r>
                  <w:rPr>
                    <w:rStyle w:val="MTConvertedEquation"/>
                    <w:rFonts w:ascii="Cambria Math" w:hAnsi="Cambria Math"/>
                  </w:rPr>
                  <m:t>1-</m:t>
                </m:r>
              </w:ins>
              <m:sSub>
                <m:sSubPr>
                  <m:ctrlPr>
                    <w:ins w:id="436" w:author="Chris" w:date="2015-01-29T12:41:00Z">
                      <w:rPr>
                        <w:rFonts w:ascii="Cambria Math" w:hAnsi="Cambria Math"/>
                        <w:i/>
                      </w:rPr>
                    </w:ins>
                  </m:ctrlPr>
                </m:sSubPr>
                <m:e>
                  <m:sSub>
                    <m:sSubPr>
                      <m:ctrlPr>
                        <w:ins w:id="437" w:author="Chris" w:date="2015-01-29T12:41:00Z">
                          <w:rPr>
                            <w:rStyle w:val="MTConvertedEquation"/>
                            <w:rFonts w:ascii="Cambria Math" w:hAnsi="Cambria Math"/>
                            <w:i/>
                          </w:rPr>
                        </w:ins>
                      </m:ctrlPr>
                    </m:sSubPr>
                    <m:e>
                      <w:ins w:id="438" w:author="Chris" w:date="2015-01-29T12:41:00Z">
                        <m:r>
                          <m:rPr>
                            <m:sty m:val="p"/>
                          </m:rPr>
                          <w:rPr>
                            <w:rStyle w:val="MTConvertedEquation"/>
                            <w:rFonts w:ascii="Cambria Math" w:hAnsi="Cambria Math"/>
                          </w:rPr>
                          <m:t>Δ</m:t>
                        </m:r>
                      </w:ins>
                      <m:ctrlPr>
                        <w:ins w:id="439" w:author="Chris" w:date="2015-01-29T12:41:00Z">
                          <w:rPr>
                            <w:rStyle w:val="MTConvertedEquation"/>
                            <w:rFonts w:ascii="Cambria Math" w:hAnsi="Cambria Math"/>
                          </w:rPr>
                        </w:ins>
                      </m:ctrlPr>
                    </m:e>
                    <m:sub>
                      <w:ins w:id="440" w:author="Chris" w:date="2015-01-29T12:41:00Z">
                        <m:r>
                          <w:rPr>
                            <w:rStyle w:val="MTConvertedEquation"/>
                            <w:rFonts w:ascii="Cambria Math" w:hAnsi="Cambria Math"/>
                          </w:rPr>
                          <m:t>t</m:t>
                        </m:r>
                      </w:ins>
                    </m:sub>
                  </m:sSub>
                  <w:ins w:id="441" w:author="Chris" w:date="2015-01-29T12:41:00Z">
                    <m:r>
                      <w:rPr>
                        <w:rFonts w:ascii="Cambria Math" w:hAnsi="Cambria Math"/>
                      </w:rPr>
                      <m:t>δ</m:t>
                    </m:r>
                  </w:ins>
                </m:e>
                <m:sub>
                  <w:ins w:id="442" w:author="Chris" w:date="2015-01-29T12:41:00Z">
                    <m:r>
                      <w:rPr>
                        <w:rFonts w:ascii="Cambria Math" w:hAnsi="Cambria Math"/>
                      </w:rPr>
                      <m:t>S</m:t>
                    </m:r>
                  </w:ins>
                </m:sub>
              </m:sSub>
              <m:d>
                <m:dPr>
                  <m:ctrlPr>
                    <w:ins w:id="443" w:author="Chris" w:date="2015-01-29T12:41:00Z">
                      <w:rPr>
                        <w:rFonts w:ascii="Cambria Math" w:hAnsi="Cambria Math"/>
                        <w:i/>
                      </w:rPr>
                    </w:ins>
                  </m:ctrlPr>
                </m:dPr>
                <m:e>
                  <w:ins w:id="444" w:author="Chris" w:date="2015-01-29T12:41:00Z">
                    <m:r>
                      <w:rPr>
                        <w:rFonts w:ascii="Cambria Math" w:hAnsi="Cambria Math"/>
                      </w:rPr>
                      <m:t>t</m:t>
                    </m:r>
                  </w:ins>
                </m:e>
              </m:d>
            </m:e>
          </m:d>
          <m:sSub>
            <m:sSubPr>
              <m:ctrlPr>
                <w:ins w:id="445" w:author="Chris" w:date="2015-01-29T12:41:00Z">
                  <w:rPr>
                    <w:rStyle w:val="MTConvertedEquation"/>
                    <w:rFonts w:ascii="Cambria Math" w:hAnsi="Cambria Math"/>
                    <w:i/>
                  </w:rPr>
                </w:ins>
              </m:ctrlPr>
            </m:sSubPr>
            <m:e>
              <w:ins w:id="446" w:author="Chris" w:date="2015-01-29T12:41:00Z">
                <m:r>
                  <w:rPr>
                    <w:rStyle w:val="MTConvertedEquation"/>
                    <w:rFonts w:ascii="Cambria Math" w:hAnsi="Cambria Math"/>
                  </w:rPr>
                  <m:t>S</m:t>
                </m:r>
              </w:ins>
            </m:e>
            <m:sub>
              <w:ins w:id="447" w:author="Chris" w:date="2015-01-29T12:41:00Z">
                <m:r>
                  <w:rPr>
                    <w:rStyle w:val="MTConvertedEquation"/>
                    <w:rFonts w:ascii="Cambria Math" w:hAnsi="Cambria Math"/>
                  </w:rPr>
                  <m:t>S</m:t>
                </m:r>
              </w:ins>
            </m:sub>
          </m:sSub>
          <m:d>
            <m:dPr>
              <m:ctrlPr>
                <w:ins w:id="448" w:author="Chris" w:date="2015-01-29T12:41:00Z">
                  <w:rPr>
                    <w:rStyle w:val="MTConvertedEquation"/>
                    <w:rFonts w:ascii="Cambria Math" w:hAnsi="Cambria Math"/>
                    <w:i/>
                  </w:rPr>
                </w:ins>
              </m:ctrlPr>
            </m:dPr>
            <m:e>
              <w:ins w:id="449" w:author="Chris" w:date="2015-01-29T12:41:00Z">
                <m:r>
                  <w:rPr>
                    <w:rStyle w:val="MTConvertedEquation"/>
                    <w:rFonts w:ascii="Cambria Math" w:hAnsi="Cambria Math"/>
                  </w:rPr>
                  <m:t>t</m:t>
                </m:r>
              </w:ins>
            </m:e>
          </m:d>
          <w:ins w:id="450" w:author="Chris" w:date="2015-01-29T12:41:00Z">
            <m:r>
              <w:rPr>
                <w:rStyle w:val="MTConvertedEquation"/>
                <w:rFonts w:ascii="Cambria Math" w:hAnsi="Cambria Math"/>
              </w:rPr>
              <m:t>+</m:t>
            </m:r>
          </w:ins>
          <m:d>
            <m:dPr>
              <m:ctrlPr>
                <w:ins w:id="451" w:author="Chris" w:date="2015-01-29T12:41:00Z">
                  <w:rPr>
                    <w:rStyle w:val="MTConvertedEquation"/>
                    <w:rFonts w:ascii="Cambria Math" w:hAnsi="Cambria Math"/>
                    <w:i/>
                  </w:rPr>
                </w:ins>
              </m:ctrlPr>
            </m:dPr>
            <m:e>
              <w:ins w:id="452" w:author="Chris" w:date="2015-01-29T12:41:00Z">
                <m:r>
                  <w:rPr>
                    <w:rStyle w:val="MTConvertedEquation"/>
                    <w:rFonts w:ascii="Cambria Math" w:hAnsi="Cambria Math"/>
                  </w:rPr>
                  <m:t>1-</m:t>
                </m:r>
              </w:ins>
              <m:sSub>
                <m:sSubPr>
                  <m:ctrlPr>
                    <w:ins w:id="453" w:author="Chris" w:date="2015-01-29T12:41:00Z">
                      <w:rPr>
                        <w:rStyle w:val="MTConvertedEquation"/>
                        <w:rFonts w:ascii="Cambria Math" w:hAnsi="Cambria Math"/>
                        <w:i/>
                      </w:rPr>
                    </w:ins>
                  </m:ctrlPr>
                </m:sSubPr>
                <m:e>
                  <w:ins w:id="454" w:author="Chris" w:date="2015-01-29T12:41:00Z">
                    <m:r>
                      <m:rPr>
                        <m:sty m:val="p"/>
                      </m:rPr>
                      <w:rPr>
                        <w:rStyle w:val="MTConvertedEquation"/>
                        <w:rFonts w:ascii="Cambria Math" w:hAnsi="Cambria Math"/>
                      </w:rPr>
                      <m:t>Δ</m:t>
                    </m:r>
                  </w:ins>
                  <m:ctrlPr>
                    <w:ins w:id="455" w:author="Chris" w:date="2015-01-29T12:41:00Z">
                      <w:rPr>
                        <w:rStyle w:val="MTConvertedEquation"/>
                        <w:rFonts w:ascii="Cambria Math" w:hAnsi="Cambria Math"/>
                      </w:rPr>
                    </w:ins>
                  </m:ctrlPr>
                </m:e>
                <m:sub>
                  <w:ins w:id="456" w:author="Chris" w:date="2015-01-29T12:41:00Z">
                    <m:r>
                      <w:rPr>
                        <w:rStyle w:val="MTConvertedEquation"/>
                        <w:rFonts w:ascii="Cambria Math" w:hAnsi="Cambria Math"/>
                      </w:rPr>
                      <m:t>t</m:t>
                    </m:r>
                  </w:ins>
                </m:sub>
              </m:sSub>
              <w:ins w:id="457" w:author="Chris" w:date="2015-01-29T12:41:00Z">
                <m:r>
                  <w:rPr>
                    <w:rStyle w:val="MTConvertedEquation"/>
                    <w:rFonts w:ascii="Cambria Math" w:hAnsi="Cambria Math"/>
                  </w:rPr>
                  <m:t>γ</m:t>
                </m:r>
              </w:ins>
            </m:e>
          </m:d>
          <m:d>
            <m:dPr>
              <m:ctrlPr>
                <w:ins w:id="458" w:author="Chris" w:date="2015-01-29T12:41:00Z">
                  <w:rPr>
                    <w:rStyle w:val="MTConvertedEquation"/>
                    <w:rFonts w:ascii="Cambria Math" w:hAnsi="Cambria Math"/>
                    <w:i/>
                  </w:rPr>
                </w:ins>
              </m:ctrlPr>
            </m:dPr>
            <m:e>
              <w:ins w:id="459" w:author="Chris" w:date="2015-01-29T12:41:00Z">
                <m:r>
                  <w:rPr>
                    <w:rStyle w:val="MTConvertedEquation"/>
                    <w:rFonts w:ascii="Cambria Math" w:hAnsi="Cambria Math"/>
                  </w:rPr>
                  <m:t>1-</m:t>
                </m:r>
              </w:ins>
              <m:sSub>
                <m:sSubPr>
                  <m:ctrlPr>
                    <w:ins w:id="460" w:author="Chris" w:date="2015-01-29T12:41:00Z">
                      <w:rPr>
                        <w:rFonts w:ascii="Cambria Math" w:hAnsi="Cambria Math"/>
                        <w:i/>
                      </w:rPr>
                    </w:ins>
                  </m:ctrlPr>
                </m:sSubPr>
                <m:e>
                  <m:sSub>
                    <m:sSubPr>
                      <m:ctrlPr>
                        <w:ins w:id="461" w:author="Chris" w:date="2015-01-29T12:41:00Z">
                          <w:rPr>
                            <w:rStyle w:val="MTConvertedEquation"/>
                            <w:rFonts w:ascii="Cambria Math" w:hAnsi="Cambria Math"/>
                            <w:i/>
                          </w:rPr>
                        </w:ins>
                      </m:ctrlPr>
                    </m:sSubPr>
                    <m:e>
                      <w:ins w:id="462" w:author="Chris" w:date="2015-01-29T12:41:00Z">
                        <m:r>
                          <m:rPr>
                            <m:sty m:val="p"/>
                          </m:rPr>
                          <w:rPr>
                            <w:rStyle w:val="MTConvertedEquation"/>
                            <w:rFonts w:ascii="Cambria Math" w:hAnsi="Cambria Math"/>
                          </w:rPr>
                          <m:t>Δ</m:t>
                        </m:r>
                      </w:ins>
                      <m:ctrlPr>
                        <w:ins w:id="463" w:author="Chris" w:date="2015-01-29T12:41:00Z">
                          <w:rPr>
                            <w:rStyle w:val="MTConvertedEquation"/>
                            <w:rFonts w:ascii="Cambria Math" w:hAnsi="Cambria Math"/>
                          </w:rPr>
                        </w:ins>
                      </m:ctrlPr>
                    </m:e>
                    <m:sub>
                      <w:ins w:id="464" w:author="Chris" w:date="2015-01-29T12:41:00Z">
                        <m:r>
                          <w:rPr>
                            <w:rStyle w:val="MTConvertedEquation"/>
                            <w:rFonts w:ascii="Cambria Math" w:hAnsi="Cambria Math"/>
                          </w:rPr>
                          <m:t>t</m:t>
                        </m:r>
                      </w:ins>
                    </m:sub>
                  </m:sSub>
                  <w:ins w:id="465" w:author="Chris" w:date="2015-01-29T12:41:00Z">
                    <m:r>
                      <w:rPr>
                        <w:rFonts w:ascii="Cambria Math" w:hAnsi="Cambria Math"/>
                      </w:rPr>
                      <m:t>δ</m:t>
                    </m:r>
                  </w:ins>
                </m:e>
                <m:sub>
                  <w:ins w:id="466" w:author="Chris" w:date="2015-01-29T12:41:00Z">
                    <m:r>
                      <w:rPr>
                        <w:rFonts w:ascii="Cambria Math" w:hAnsi="Cambria Math"/>
                      </w:rPr>
                      <m:t>S</m:t>
                    </m:r>
                  </w:ins>
                </m:sub>
              </m:sSub>
              <m:d>
                <m:dPr>
                  <m:ctrlPr>
                    <w:ins w:id="467" w:author="Chris" w:date="2015-01-29T12:41:00Z">
                      <w:rPr>
                        <w:rFonts w:ascii="Cambria Math" w:hAnsi="Cambria Math"/>
                        <w:i/>
                      </w:rPr>
                    </w:ins>
                  </m:ctrlPr>
                </m:dPr>
                <m:e>
                  <w:ins w:id="468" w:author="Chris" w:date="2015-01-29T12:41:00Z">
                    <m:r>
                      <w:rPr>
                        <w:rFonts w:ascii="Cambria Math" w:hAnsi="Cambria Math"/>
                      </w:rPr>
                      <m:t>t</m:t>
                    </m:r>
                  </w:ins>
                </m:e>
              </m:d>
            </m:e>
          </m:d>
          <m:sSub>
            <m:sSubPr>
              <m:ctrlPr>
                <w:ins w:id="469" w:author="Chris" w:date="2015-01-29T12:41:00Z">
                  <w:rPr>
                    <w:rStyle w:val="MTConvertedEquation"/>
                    <w:rFonts w:ascii="Cambria Math" w:hAnsi="Cambria Math"/>
                    <w:i/>
                  </w:rPr>
                </w:ins>
              </m:ctrlPr>
            </m:sSubPr>
            <m:e>
              <w:ins w:id="470" w:author="Chris" w:date="2015-01-29T12:41:00Z">
                <m:r>
                  <w:rPr>
                    <w:rStyle w:val="MTConvertedEquation"/>
                    <w:rFonts w:ascii="Cambria Math" w:hAnsi="Cambria Math"/>
                  </w:rPr>
                  <m:t>I</m:t>
                </m:r>
              </w:ins>
            </m:e>
            <m:sub>
              <w:ins w:id="471" w:author="Chris" w:date="2015-01-29T12:41:00Z">
                <m:r>
                  <w:rPr>
                    <w:rStyle w:val="MTConvertedEquation"/>
                    <w:rFonts w:ascii="Cambria Math" w:hAnsi="Cambria Math"/>
                  </w:rPr>
                  <m:t>S</m:t>
                </m:r>
              </w:ins>
            </m:sub>
          </m:sSub>
          <m:d>
            <m:dPr>
              <m:ctrlPr>
                <w:ins w:id="472" w:author="Chris" w:date="2015-01-29T12:41:00Z">
                  <w:rPr>
                    <w:rStyle w:val="MTConvertedEquation"/>
                    <w:rFonts w:ascii="Cambria Math" w:hAnsi="Cambria Math"/>
                    <w:i/>
                  </w:rPr>
                </w:ins>
              </m:ctrlPr>
            </m:dPr>
            <m:e>
              <w:ins w:id="473" w:author="Chris" w:date="2015-01-29T12:41:00Z">
                <m:r>
                  <w:rPr>
                    <w:rStyle w:val="MTConvertedEquation"/>
                    <w:rFonts w:ascii="Cambria Math" w:hAnsi="Cambria Math"/>
                  </w:rPr>
                  <m:t>t</m:t>
                </m:r>
              </w:ins>
            </m:e>
          </m:d>
          <w:ins w:id="474" w:author="Chris" w:date="2015-01-29T12:41:00Z">
            <m:r>
              <w:rPr>
                <w:rStyle w:val="MTConvertedEquation"/>
                <w:rFonts w:ascii="Cambria Math" w:hAnsi="Cambria Math"/>
              </w:rPr>
              <m:t>+</m:t>
            </m:r>
          </w:ins>
          <m:sSub>
            <m:sSubPr>
              <m:ctrlPr>
                <w:ins w:id="475" w:author="Chris" w:date="2015-01-29T12:41:00Z">
                  <w:rPr>
                    <w:rStyle w:val="MTConvertedEquation"/>
                    <w:rFonts w:ascii="Cambria Math" w:hAnsi="Cambria Math"/>
                    <w:i/>
                  </w:rPr>
                </w:ins>
              </m:ctrlPr>
            </m:sSubPr>
            <m:e>
              <w:ins w:id="476" w:author="Chris" w:date="2015-01-29T12:41:00Z">
                <m:r>
                  <w:rPr>
                    <w:rStyle w:val="MTConvertedEquation"/>
                    <w:rFonts w:ascii="Cambria Math" w:hAnsi="Cambria Math"/>
                  </w:rPr>
                  <m:t>λ</m:t>
                </m:r>
              </w:ins>
            </m:e>
            <m:sub>
              <w:ins w:id="477" w:author="Chris" w:date="2015-01-29T12:41:00Z">
                <m:r>
                  <w:rPr>
                    <w:rStyle w:val="MTConvertedEquation"/>
                    <w:rFonts w:ascii="Cambria Math" w:hAnsi="Cambria Math"/>
                  </w:rPr>
                  <m:t>S</m:t>
                </m:r>
              </w:ins>
            </m:sub>
          </m:sSub>
          <m:d>
            <m:dPr>
              <m:ctrlPr>
                <w:ins w:id="478" w:author="Chris" w:date="2015-01-29T12:41:00Z">
                  <w:rPr>
                    <w:rStyle w:val="MTConvertedEquation"/>
                    <w:rFonts w:ascii="Cambria Math" w:hAnsi="Cambria Math"/>
                    <w:i/>
                  </w:rPr>
                </w:ins>
              </m:ctrlPr>
            </m:dPr>
            <m:e>
              <w:ins w:id="479" w:author="Chris" w:date="2015-01-29T12:41:00Z">
                <m:r>
                  <w:rPr>
                    <w:rStyle w:val="MTConvertedEquation"/>
                    <w:rFonts w:ascii="Cambria Math" w:hAnsi="Cambria Math"/>
                  </w:rPr>
                  <m:t>t</m:t>
                </m:r>
              </w:ins>
            </m:e>
          </m:d>
          <m:sSub>
            <m:sSubPr>
              <m:ctrlPr>
                <w:ins w:id="480" w:author="Chris" w:date="2015-01-29T12:41:00Z">
                  <w:rPr>
                    <w:rStyle w:val="MTConvertedEquation"/>
                    <w:rFonts w:ascii="Cambria Math" w:hAnsi="Cambria Math"/>
                    <w:i/>
                  </w:rPr>
                </w:ins>
              </m:ctrlPr>
            </m:sSubPr>
            <m:e>
              <w:ins w:id="481" w:author="Chris" w:date="2015-01-29T12:41:00Z">
                <m:r>
                  <w:rPr>
                    <w:rStyle w:val="MTConvertedEquation"/>
                    <w:rFonts w:ascii="Cambria Math" w:hAnsi="Cambria Math"/>
                  </w:rPr>
                  <m:t>R</m:t>
                </m:r>
              </w:ins>
            </m:e>
            <m:sub>
              <w:ins w:id="482" w:author="Chris" w:date="2015-01-29T12:41:00Z">
                <m:r>
                  <w:rPr>
                    <w:rStyle w:val="MTConvertedEquation"/>
                    <w:rFonts w:ascii="Cambria Math" w:hAnsi="Cambria Math"/>
                  </w:rPr>
                  <m:t>S</m:t>
                </m:r>
              </w:ins>
            </m:sub>
          </m:sSub>
          <m:d>
            <m:dPr>
              <m:ctrlPr>
                <w:ins w:id="483" w:author="Chris" w:date="2015-01-29T12:41:00Z">
                  <w:rPr>
                    <w:rStyle w:val="MTConvertedEquation"/>
                    <w:rFonts w:ascii="Cambria Math" w:hAnsi="Cambria Math"/>
                    <w:i/>
                  </w:rPr>
                </w:ins>
              </m:ctrlPr>
            </m:dPr>
            <m:e>
              <w:ins w:id="484" w:author="Chris" w:date="2015-01-29T12:41:00Z">
                <m:r>
                  <w:rPr>
                    <w:rStyle w:val="MTConvertedEquation"/>
                    <w:rFonts w:ascii="Cambria Math" w:hAnsi="Cambria Math"/>
                  </w:rPr>
                  <m:t>t</m:t>
                </m:r>
              </w:ins>
            </m:e>
          </m:d>
        </m:oMath>
      </m:oMathPara>
    </w:p>
    <w:p w:rsidR="009418D3" w:rsidRDefault="005E2D65" w:rsidP="009418D3">
      <w:pPr>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t+1</m:t>
              </m:r>
            </m:e>
          </m:d>
          <m:r>
            <w:rPr>
              <w:rStyle w:val="MTConvertedEquation"/>
              <w:rFonts w:ascii="Cambria Math" w:hAnsi="Cambria Math"/>
            </w:rPr>
            <m:t>=</m:t>
          </m:r>
          <m:sSub>
            <m:sSubPr>
              <m:ctrlPr>
                <w:rPr>
                  <w:rStyle w:val="MTConvertedEquation"/>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δ</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sSub>
            <m:sSubPr>
              <m:ctrlPr>
                <w:rPr>
                  <w:rStyle w:val="MTConvertedEquation"/>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δ</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sSub>
            <m:sSubPr>
              <m:ctrlPr>
                <w:ins w:id="485" w:author="Crock" w:date="2015-01-29T12:41:00Z">
                  <w:rPr>
                    <w:rStyle w:val="MTConvertedEquation"/>
                    <w:rFonts w:ascii="Cambria Math" w:hAnsi="Cambria Math"/>
                    <w:i/>
                  </w:rPr>
                </w:ins>
              </m:ctrlPr>
            </m:sSubPr>
            <m:e>
              <w:ins w:id="486" w:author="Crock" w:date="2015-01-29T12:41:00Z">
                <m:r>
                  <w:rPr>
                    <w:rStyle w:val="MTConvertedEquation"/>
                    <w:rFonts w:ascii="Cambria Math" w:hAnsi="Cambria Math"/>
                  </w:rPr>
                  <m:t>R</m:t>
                </m:r>
              </w:ins>
            </m:e>
            <m:sub>
              <w:ins w:id="487" w:author="Crock" w:date="2015-01-29T12:41:00Z">
                <m:r>
                  <w:rPr>
                    <w:rStyle w:val="MTConvertedEquation"/>
                    <w:rFonts w:ascii="Cambria Math" w:hAnsi="Cambria Math"/>
                  </w:rPr>
                  <m:t>S</m:t>
                </m:r>
              </w:ins>
            </m:sub>
          </m:sSub>
          <w:ins w:id="488" w:author="Chris" w:date="2015-01-29T12:41:00Z">
            <m:r>
              <w:rPr>
                <w:rStyle w:val="MTConvertedEquation"/>
                <w:rFonts w:ascii="Cambria Math" w:hAnsi="Cambria Math"/>
              </w:rPr>
              <m:t>0</m:t>
            </m:r>
          </w:ins>
          <m:sSub>
            <m:sSubPr>
              <m:ctrlPr>
                <w:ins w:id="489" w:author="Chris" w:date="2015-01-29T12:41:00Z">
                  <w:rPr>
                    <w:rStyle w:val="MTConvertedEquation"/>
                    <w:rFonts w:ascii="Cambria Math" w:hAnsi="Cambria Math"/>
                    <w:i/>
                  </w:rPr>
                </w:ins>
              </m:ctrlPr>
            </m:sSubPr>
            <m:e>
              <w:ins w:id="490" w:author="Chris" w:date="2015-01-29T12:41:00Z">
                <m:r>
                  <w:rPr>
                    <w:rStyle w:val="MTConvertedEquation"/>
                    <w:rFonts w:ascii="Cambria Math" w:hAnsi="Cambria Math"/>
                  </w:rPr>
                  <m:t>R</m:t>
                </m:r>
              </w:ins>
            </m:e>
            <m:sub>
              <w:ins w:id="491" w:author="Chris" w:date="2015-01-29T12:41:00Z">
                <m:r>
                  <w:rPr>
                    <w:rStyle w:val="MTConvertedEquation"/>
                    <w:rFonts w:ascii="Cambria Math" w:hAnsi="Cambria Math"/>
                  </w:rPr>
                  <m:t>S</m:t>
                </m:r>
              </w:ins>
            </m:sub>
          </m:sSub>
          <m:r>
            <w:rPr>
              <w:rStyle w:val="MTConvertedEquation"/>
              <w:rFonts w:ascii="Cambria Math" w:hAnsi="Cambria Math"/>
            </w:rPr>
            <m:t>(t).</m:t>
          </m:r>
        </m:oMath>
      </m:oMathPara>
    </w:p>
    <w:p w:rsidR="009418D3" w:rsidRPr="008B580C" w:rsidRDefault="009418D3" w:rsidP="009418D3">
      <w:pPr>
        <w:rPr>
          <w:rStyle w:val="MTConvertedEquation"/>
          <w:sz w:val="20"/>
          <w:szCs w:val="20"/>
        </w:rPr>
      </w:pPr>
      <w:r w:rsidRPr="00FB7057">
        <w:rPr>
          <w:rStyle w:val="MTConvertedEquation"/>
        </w:rPr>
        <w:t>These equations use the following parameters:</w:t>
      </w:r>
    </w:p>
    <w:tbl>
      <w:tblPr>
        <w:tblW w:w="0" w:type="auto"/>
        <w:jc w:val="center"/>
        <w:tblLook w:val="04A0"/>
      </w:tblPr>
      <w:tblGrid>
        <w:gridCol w:w="1534"/>
        <w:gridCol w:w="3705"/>
        <w:gridCol w:w="1785"/>
        <w:gridCol w:w="1690"/>
      </w:tblGrid>
      <w:tr w:rsidR="00934A61" w:rsidRPr="008B580C" w:rsidTr="00934A61">
        <w:trPr>
          <w:jc w:val="center"/>
        </w:trPr>
        <w:tc>
          <w:tcPr>
            <w:tcW w:w="1534" w:type="dxa"/>
          </w:tcPr>
          <w:p w:rsidR="00934A61" w:rsidRPr="008B580C" w:rsidRDefault="00934A61" w:rsidP="006B66D0">
            <w:pPr>
              <w:rPr>
                <w:sz w:val="20"/>
                <w:szCs w:val="20"/>
              </w:rPr>
            </w:pPr>
            <w:r w:rsidRPr="008B580C">
              <w:rPr>
                <w:sz w:val="20"/>
                <w:szCs w:val="20"/>
              </w:rPr>
              <w:t>Parameter</w:t>
            </w:r>
          </w:p>
        </w:tc>
        <w:tc>
          <w:tcPr>
            <w:tcW w:w="3705" w:type="dxa"/>
          </w:tcPr>
          <w:p w:rsidR="00934A61" w:rsidRPr="008B580C" w:rsidRDefault="00934A61" w:rsidP="006B66D0">
            <w:pPr>
              <w:rPr>
                <w:sz w:val="20"/>
                <w:szCs w:val="20"/>
              </w:rPr>
            </w:pPr>
            <w:r w:rsidRPr="008B580C">
              <w:rPr>
                <w:sz w:val="20"/>
                <w:szCs w:val="20"/>
              </w:rPr>
              <w:t>Description</w:t>
            </w:r>
          </w:p>
        </w:tc>
        <w:tc>
          <w:tcPr>
            <w:tcW w:w="1785" w:type="dxa"/>
          </w:tcPr>
          <w:p w:rsidR="00934A61" w:rsidRPr="008B580C" w:rsidRDefault="00934A61" w:rsidP="006B66D0">
            <w:pPr>
              <w:rPr>
                <w:sz w:val="20"/>
                <w:szCs w:val="20"/>
              </w:rPr>
            </w:pPr>
            <w:r>
              <w:rPr>
                <w:sz w:val="20"/>
                <w:szCs w:val="20"/>
              </w:rPr>
              <w:t>Typical value</w:t>
            </w:r>
            <w:r>
              <w:rPr>
                <w:rStyle w:val="FootnoteReference"/>
                <w:sz w:val="20"/>
                <w:szCs w:val="20"/>
              </w:rPr>
              <w:footnoteReference w:id="1"/>
            </w:r>
          </w:p>
        </w:tc>
        <w:tc>
          <w:tcPr>
            <w:tcW w:w="1690" w:type="dxa"/>
          </w:tcPr>
          <w:p w:rsidR="00934A61" w:rsidRDefault="00934A61" w:rsidP="006B66D0">
            <w:pPr>
              <w:rPr>
                <w:sz w:val="20"/>
                <w:szCs w:val="20"/>
              </w:rPr>
            </w:pPr>
          </w:p>
        </w:tc>
      </w:tr>
      <w:tr w:rsidR="00934A61" w:rsidRPr="008B580C" w:rsidTr="00934A61">
        <w:trPr>
          <w:jc w:val="center"/>
        </w:trPr>
        <w:tc>
          <w:tcPr>
            <w:tcW w:w="1534" w:type="dxa"/>
          </w:tcPr>
          <w:p w:rsidR="00934A61" w:rsidRDefault="005E2D65" w:rsidP="006B66D0">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934A61" w:rsidRDefault="00934A61" w:rsidP="006B66D0">
            <w:pPr>
              <w:pStyle w:val="MTDisplayEquation"/>
              <w:rPr>
                <w:rStyle w:val="MTConvertedEquation"/>
              </w:rPr>
            </w:pPr>
            <w:r>
              <w:rPr>
                <w:rStyle w:val="MTConvertedEquation"/>
              </w:rPr>
              <w:t>Proportion of FSW who are susceptible</w:t>
            </w:r>
          </w:p>
        </w:tc>
        <w:tc>
          <w:tcPr>
            <w:tcW w:w="1785" w:type="dxa"/>
          </w:tcPr>
          <w:p w:rsidR="00934A61" w:rsidRDefault="00934A61" w:rsidP="006B66D0">
            <w:pPr>
              <w:pStyle w:val="MTDisplayEquation"/>
              <w:rPr>
                <w:rStyle w:val="MTConvertedEquation"/>
              </w:rPr>
            </w:pPr>
            <w:r>
              <w:rPr>
                <w:rStyle w:val="MTConvertedEquation"/>
              </w:rPr>
              <w:t>0.7809</w:t>
            </w:r>
          </w:p>
        </w:tc>
        <w:tc>
          <w:tcPr>
            <w:tcW w:w="1690" w:type="dxa"/>
          </w:tcPr>
          <w:p w:rsidR="00934A61" w:rsidRDefault="00934A61" w:rsidP="006B66D0">
            <w:pPr>
              <w:pStyle w:val="MTDisplayEquation"/>
              <w:rPr>
                <w:rStyle w:val="MTConvertedEquation"/>
              </w:rPr>
            </w:pPr>
          </w:p>
        </w:tc>
      </w:tr>
      <w:tr w:rsidR="00934A61" w:rsidRPr="008B580C" w:rsidTr="00934A61">
        <w:trPr>
          <w:jc w:val="center"/>
        </w:trPr>
        <w:tc>
          <w:tcPr>
            <w:tcW w:w="1534" w:type="dxa"/>
          </w:tcPr>
          <w:p w:rsidR="00934A61" w:rsidRDefault="005E2D65" w:rsidP="006B66D0">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934A61" w:rsidRDefault="00934A61" w:rsidP="006B66D0">
            <w:pPr>
              <w:pStyle w:val="MTDisplayEquation"/>
              <w:rPr>
                <w:rStyle w:val="MTConvertedEquation"/>
              </w:rPr>
            </w:pPr>
            <w:r>
              <w:rPr>
                <w:rStyle w:val="MTConvertedEquation"/>
              </w:rPr>
              <w:t>Proportion of FSW who are infected</w:t>
            </w:r>
          </w:p>
        </w:tc>
        <w:tc>
          <w:tcPr>
            <w:tcW w:w="1785" w:type="dxa"/>
          </w:tcPr>
          <w:p w:rsidR="00934A61" w:rsidRDefault="00934A61" w:rsidP="006B66D0">
            <w:pPr>
              <w:pStyle w:val="MTDisplayEquation"/>
              <w:rPr>
                <w:rStyle w:val="MTConvertedEquation"/>
              </w:rPr>
            </w:pPr>
            <w:r>
              <w:rPr>
                <w:rStyle w:val="MTConvertedEquation"/>
              </w:rPr>
              <w:t>0.2128</w:t>
            </w:r>
          </w:p>
        </w:tc>
        <w:tc>
          <w:tcPr>
            <w:tcW w:w="1690" w:type="dxa"/>
          </w:tcPr>
          <w:p w:rsidR="00934A61" w:rsidRDefault="00934A61" w:rsidP="006B66D0">
            <w:pPr>
              <w:pStyle w:val="MTDisplayEquation"/>
              <w:rPr>
                <w:rStyle w:val="MTConvertedEquation"/>
              </w:rPr>
            </w:pPr>
          </w:p>
        </w:tc>
      </w:tr>
      <w:tr w:rsidR="00934A61" w:rsidRPr="008B580C" w:rsidTr="00934A61">
        <w:trPr>
          <w:jc w:val="center"/>
        </w:trPr>
        <w:tc>
          <w:tcPr>
            <w:tcW w:w="1534" w:type="dxa"/>
          </w:tcPr>
          <w:p w:rsidR="00934A61" w:rsidRDefault="005E2D65" w:rsidP="006B66D0">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934A61" w:rsidRDefault="00934A61" w:rsidP="006B66D0">
            <w:pPr>
              <w:pStyle w:val="MTDisplayEquation"/>
              <w:rPr>
                <w:rStyle w:val="MTConvertedEquation"/>
              </w:rPr>
            </w:pPr>
            <w:r>
              <w:rPr>
                <w:rStyle w:val="MTConvertedEquation"/>
              </w:rPr>
              <w:t>Proportion of FSW who have acquired resistance because of presumptive treatment (see note)</w:t>
            </w:r>
          </w:p>
        </w:tc>
        <w:tc>
          <w:tcPr>
            <w:tcW w:w="1785" w:type="dxa"/>
          </w:tcPr>
          <w:p w:rsidR="00934A61" w:rsidRDefault="00934A61" w:rsidP="006B66D0">
            <w:pPr>
              <w:pStyle w:val="MTDisplayEquation"/>
              <w:rPr>
                <w:rStyle w:val="MTConvertedEquation"/>
              </w:rPr>
            </w:pPr>
            <w:r>
              <w:rPr>
                <w:rStyle w:val="MTConvertedEquation"/>
              </w:rPr>
              <w:t>0.0063</w:t>
            </w:r>
          </w:p>
        </w:tc>
        <w:tc>
          <w:tcPr>
            <w:tcW w:w="1690" w:type="dxa"/>
          </w:tcPr>
          <w:p w:rsidR="00934A61" w:rsidRDefault="00934A61" w:rsidP="006B66D0">
            <w:pPr>
              <w:pStyle w:val="MTDisplayEquation"/>
              <w:rPr>
                <w:rStyle w:val="MTConvertedEquation"/>
              </w:rPr>
            </w:pPr>
          </w:p>
        </w:tc>
      </w:tr>
      <w:tr w:rsidR="00934A61" w:rsidRPr="008B580C" w:rsidTr="00934A61">
        <w:trPr>
          <w:jc w:val="center"/>
        </w:trPr>
        <w:tc>
          <w:tcPr>
            <w:tcW w:w="1534" w:type="dxa"/>
          </w:tcPr>
          <w:p w:rsidR="00934A61" w:rsidRPr="008B580C" w:rsidRDefault="005E2D65" w:rsidP="006B66D0">
            <w:pPr>
              <w:rPr>
                <w:sz w:val="20"/>
                <w:szCs w:val="20"/>
              </w:rPr>
            </w:pPr>
            <m:oMathPara>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r>
                  <w:rPr>
                    <w:rStyle w:val="MTConvertedEquation"/>
                    <w:rFonts w:ascii="Cambria Math" w:hAnsi="Cambria Math"/>
                    <w:sz w:val="20"/>
                    <w:szCs w:val="20"/>
                  </w:rPr>
                  <m:t>(t)</m:t>
                </m:r>
              </m:oMath>
            </m:oMathPara>
          </w:p>
        </w:tc>
        <w:tc>
          <w:tcPr>
            <w:tcW w:w="3705" w:type="dxa"/>
          </w:tcPr>
          <w:p w:rsidR="00934A61" w:rsidRPr="008B580C" w:rsidRDefault="00934A61" w:rsidP="006B66D0">
            <w:pPr>
              <w:rPr>
                <w:sz w:val="20"/>
                <w:szCs w:val="20"/>
              </w:rPr>
            </w:pPr>
            <w:r w:rsidRPr="008B580C">
              <w:rPr>
                <w:sz w:val="20"/>
                <w:szCs w:val="20"/>
              </w:rPr>
              <w:t>Inf</w:t>
            </w:r>
            <w:r>
              <w:rPr>
                <w:sz w:val="20"/>
                <w:szCs w:val="20"/>
              </w:rPr>
              <w:t xml:space="preserve">ection rate for FSW (see </w:t>
            </w:r>
            <w:r w:rsidRPr="008B580C">
              <w:rPr>
                <w:sz w:val="20"/>
                <w:szCs w:val="20"/>
              </w:rPr>
              <w:t>below)</w:t>
            </w:r>
          </w:p>
        </w:tc>
        <w:tc>
          <w:tcPr>
            <w:tcW w:w="1785" w:type="dxa"/>
          </w:tcPr>
          <w:p w:rsidR="00934A61" w:rsidRPr="008B580C" w:rsidRDefault="00934A61" w:rsidP="006B66D0">
            <w:pPr>
              <w:rPr>
                <w:sz w:val="20"/>
                <w:szCs w:val="20"/>
              </w:rPr>
            </w:pPr>
            <w:r>
              <w:rPr>
                <w:sz w:val="20"/>
                <w:szCs w:val="20"/>
              </w:rPr>
              <w:t>0.0109</w:t>
            </w:r>
          </w:p>
        </w:tc>
        <w:tc>
          <w:tcPr>
            <w:tcW w:w="1690" w:type="dxa"/>
          </w:tcPr>
          <w:p w:rsidR="00934A61" w:rsidRDefault="00934A61" w:rsidP="006B66D0">
            <w:pPr>
              <w:rPr>
                <w:sz w:val="20"/>
                <w:szCs w:val="20"/>
              </w:rPr>
            </w:pPr>
          </w:p>
        </w:tc>
      </w:tr>
      <w:tr w:rsidR="00934A61" w:rsidRPr="008B580C" w:rsidTr="00934A61">
        <w:trPr>
          <w:jc w:val="center"/>
        </w:trPr>
        <w:tc>
          <w:tcPr>
            <w:tcW w:w="1534" w:type="dxa"/>
          </w:tcPr>
          <w:p w:rsidR="00934A61" w:rsidRPr="008B580C" w:rsidRDefault="005E2D65" w:rsidP="006B66D0">
            <w:pPr>
              <w:rPr>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m:oMathPara>
          </w:p>
        </w:tc>
        <w:tc>
          <w:tcPr>
            <w:tcW w:w="3705" w:type="dxa"/>
          </w:tcPr>
          <w:p w:rsidR="00934A61" w:rsidRPr="008B580C" w:rsidRDefault="00934A61" w:rsidP="006B66D0">
            <w:pPr>
              <w:rPr>
                <w:sz w:val="20"/>
                <w:szCs w:val="20"/>
              </w:rPr>
            </w:pPr>
            <w:r w:rsidRPr="008B580C">
              <w:rPr>
                <w:sz w:val="20"/>
                <w:szCs w:val="20"/>
              </w:rPr>
              <w:t>PPT rate for FSW (</w:t>
            </w:r>
            <w:r>
              <w:rPr>
                <w:sz w:val="20"/>
                <w:szCs w:val="20"/>
              </w:rPr>
              <w:t xml:space="preserve">as </w:t>
            </w:r>
            <w:r w:rsidRPr="008B580C">
              <w:rPr>
                <w:sz w:val="20"/>
                <w:szCs w:val="20"/>
              </w:rPr>
              <w:t>adjusted, see below)</w:t>
            </w:r>
          </w:p>
        </w:tc>
        <w:tc>
          <w:tcPr>
            <w:tcW w:w="1785" w:type="dxa"/>
          </w:tcPr>
          <w:p w:rsidR="00934A61" w:rsidRPr="008B580C" w:rsidRDefault="00934A61" w:rsidP="006B66D0">
            <w:pPr>
              <w:rPr>
                <w:sz w:val="20"/>
                <w:szCs w:val="20"/>
              </w:rPr>
            </w:pPr>
            <w:r>
              <w:rPr>
                <w:sz w:val="20"/>
                <w:szCs w:val="20"/>
              </w:rPr>
              <w:t>0.0078</w:t>
            </w:r>
          </w:p>
        </w:tc>
        <w:tc>
          <w:tcPr>
            <w:tcW w:w="1690" w:type="dxa"/>
          </w:tcPr>
          <w:p w:rsidR="00934A61" w:rsidRDefault="00934A61" w:rsidP="006B66D0">
            <w:pPr>
              <w:rPr>
                <w:sz w:val="20"/>
                <w:szCs w:val="20"/>
              </w:rPr>
            </w:pPr>
          </w:p>
        </w:tc>
      </w:tr>
      <w:tr w:rsidR="00934A61" w:rsidRPr="008B580C" w:rsidTr="00934A61">
        <w:trPr>
          <w:jc w:val="center"/>
        </w:trPr>
        <w:tc>
          <w:tcPr>
            <w:tcW w:w="1534" w:type="dxa"/>
          </w:tcPr>
          <w:p w:rsidR="00934A61" w:rsidRPr="008B580C" w:rsidRDefault="00934A61" w:rsidP="006B66D0">
            <w:pPr>
              <w:rPr>
                <w:sz w:val="20"/>
                <w:szCs w:val="20"/>
              </w:rPr>
            </w:pPr>
            <m:oMathPara>
              <m:oMath>
                <m:r>
                  <w:rPr>
                    <w:rStyle w:val="MTConvertedEquation"/>
                    <w:rFonts w:ascii="Cambria Math" w:hAnsi="Cambria Math"/>
                    <w:sz w:val="20"/>
                    <w:szCs w:val="20"/>
                  </w:rPr>
                  <m:t>γ</m:t>
                </m:r>
              </m:oMath>
            </m:oMathPara>
          </w:p>
        </w:tc>
        <w:tc>
          <w:tcPr>
            <w:tcW w:w="3705" w:type="dxa"/>
          </w:tcPr>
          <w:p w:rsidR="00934A61" w:rsidRPr="008B580C" w:rsidRDefault="00934A61" w:rsidP="006B66D0">
            <w:pPr>
              <w:rPr>
                <w:sz w:val="20"/>
                <w:szCs w:val="20"/>
              </w:rPr>
            </w:pPr>
            <w:r w:rsidRPr="008B580C">
              <w:rPr>
                <w:sz w:val="20"/>
                <w:szCs w:val="20"/>
              </w:rPr>
              <w:t>Treatment and loss parameter</w:t>
            </w:r>
          </w:p>
        </w:tc>
        <w:tc>
          <w:tcPr>
            <w:tcW w:w="1785" w:type="dxa"/>
          </w:tcPr>
          <w:p w:rsidR="00934A61" w:rsidRPr="008B580C" w:rsidRDefault="00934A61" w:rsidP="006B66D0">
            <w:pPr>
              <w:rPr>
                <w:sz w:val="20"/>
                <w:szCs w:val="20"/>
              </w:rPr>
            </w:pPr>
            <w:r>
              <w:rPr>
                <w:sz w:val="20"/>
                <w:szCs w:val="20"/>
              </w:rPr>
              <w:t>1.2</w:t>
            </w:r>
          </w:p>
        </w:tc>
        <w:tc>
          <w:tcPr>
            <w:tcW w:w="1690" w:type="dxa"/>
          </w:tcPr>
          <w:p w:rsidR="00934A61" w:rsidRDefault="00934A61" w:rsidP="006B66D0">
            <w:pPr>
              <w:rPr>
                <w:sz w:val="20"/>
                <w:szCs w:val="20"/>
              </w:rPr>
            </w:pPr>
            <w:r>
              <w:rPr>
                <w:sz w:val="20"/>
                <w:szCs w:val="20"/>
              </w:rPr>
              <w:t>(WR)</w:t>
            </w:r>
          </w:p>
        </w:tc>
      </w:tr>
      <w:tr w:rsidR="00C404E8" w:rsidRPr="008B580C" w:rsidTr="00934A61">
        <w:trPr>
          <w:jc w:val="center"/>
          <w:ins w:id="492" w:author="Crock" w:date="2015-01-29T12:41:00Z"/>
        </w:trPr>
        <w:tc>
          <w:tcPr>
            <w:tcW w:w="1534" w:type="dxa"/>
          </w:tcPr>
          <w:p w:rsidR="00C404E8" w:rsidRPr="00C404E8" w:rsidRDefault="00C404E8" w:rsidP="00C404E8">
            <w:pPr>
              <w:rPr>
                <w:ins w:id="493" w:author="Crock" w:date="2015-01-29T12:41:00Z"/>
                <w:rStyle w:val="MTConvertedEquation"/>
                <w:sz w:val="20"/>
                <w:szCs w:val="20"/>
                <w:vertAlign w:val="subscript"/>
              </w:rPr>
            </w:pPr>
            <m:oMathPara>
              <m:oMath>
                <w:ins w:id="494" w:author="Crock" w:date="2015-01-29T12:41:00Z">
                  <m:r>
                    <m:rPr>
                      <m:sty m:val="p"/>
                    </m:rPr>
                    <w:rPr>
                      <w:rStyle w:val="MTConvertedEquation"/>
                      <w:rFonts w:ascii="Cambria Math" w:hAnsi="Cambria Math"/>
                      <w:sz w:val="20"/>
                      <w:szCs w:val="20"/>
                      <w:vertAlign w:val="subscript"/>
                    </w:rPr>
                    <m:t>Θ</m:t>
                  </m:r>
                </w:ins>
              </m:oMath>
            </m:oMathPara>
          </w:p>
        </w:tc>
        <w:tc>
          <w:tcPr>
            <w:tcW w:w="3705" w:type="dxa"/>
          </w:tcPr>
          <w:p w:rsidR="00C404E8" w:rsidRPr="008B580C" w:rsidRDefault="00C404E8" w:rsidP="006B66D0">
            <w:pPr>
              <w:rPr>
                <w:ins w:id="495" w:author="Crock" w:date="2015-01-29T12:41:00Z"/>
                <w:sz w:val="20"/>
                <w:szCs w:val="20"/>
              </w:rPr>
            </w:pPr>
          </w:p>
        </w:tc>
        <w:tc>
          <w:tcPr>
            <w:tcW w:w="1785" w:type="dxa"/>
          </w:tcPr>
          <w:p w:rsidR="00C404E8" w:rsidRDefault="00C404E8" w:rsidP="006B66D0">
            <w:pPr>
              <w:rPr>
                <w:ins w:id="496" w:author="Crock" w:date="2015-01-29T12:41:00Z"/>
                <w:sz w:val="20"/>
                <w:szCs w:val="20"/>
              </w:rPr>
            </w:pPr>
          </w:p>
        </w:tc>
        <w:tc>
          <w:tcPr>
            <w:tcW w:w="1690" w:type="dxa"/>
          </w:tcPr>
          <w:p w:rsidR="00C404E8" w:rsidRDefault="00C404E8" w:rsidP="006B66D0">
            <w:pPr>
              <w:rPr>
                <w:ins w:id="497" w:author="Crock" w:date="2015-01-29T12:41:00Z"/>
                <w:sz w:val="20"/>
                <w:szCs w:val="20"/>
              </w:rPr>
            </w:pPr>
          </w:p>
        </w:tc>
      </w:tr>
      <w:tr w:rsidR="00C404E8" w:rsidRPr="008B580C" w:rsidTr="00934A61">
        <w:trPr>
          <w:jc w:val="center"/>
          <w:ins w:id="498" w:author="Crock" w:date="2015-01-29T12:41:00Z"/>
        </w:trPr>
        <w:tc>
          <w:tcPr>
            <w:tcW w:w="1534" w:type="dxa"/>
          </w:tcPr>
          <w:p w:rsidR="00C404E8" w:rsidRDefault="00C404E8" w:rsidP="006B66D0">
            <w:pPr>
              <w:rPr>
                <w:ins w:id="499" w:author="Crock" w:date="2015-01-29T12:41:00Z"/>
                <w:rStyle w:val="MTConvertedEquation"/>
                <w:sz w:val="20"/>
                <w:szCs w:val="20"/>
              </w:rPr>
            </w:pPr>
          </w:p>
        </w:tc>
        <w:tc>
          <w:tcPr>
            <w:tcW w:w="3705" w:type="dxa"/>
          </w:tcPr>
          <w:p w:rsidR="00C404E8" w:rsidRPr="008B580C" w:rsidRDefault="00C404E8" w:rsidP="006B66D0">
            <w:pPr>
              <w:rPr>
                <w:ins w:id="500" w:author="Crock" w:date="2015-01-29T12:41:00Z"/>
                <w:sz w:val="20"/>
                <w:szCs w:val="20"/>
              </w:rPr>
            </w:pPr>
          </w:p>
        </w:tc>
        <w:tc>
          <w:tcPr>
            <w:tcW w:w="1785" w:type="dxa"/>
          </w:tcPr>
          <w:p w:rsidR="00C404E8" w:rsidRDefault="00C404E8" w:rsidP="006B66D0">
            <w:pPr>
              <w:rPr>
                <w:ins w:id="501" w:author="Crock" w:date="2015-01-29T12:41:00Z"/>
                <w:sz w:val="20"/>
                <w:szCs w:val="20"/>
              </w:rPr>
            </w:pPr>
          </w:p>
        </w:tc>
        <w:tc>
          <w:tcPr>
            <w:tcW w:w="1690" w:type="dxa"/>
          </w:tcPr>
          <w:p w:rsidR="00C404E8" w:rsidRDefault="00C404E8" w:rsidP="006B66D0">
            <w:pPr>
              <w:rPr>
                <w:ins w:id="502" w:author="Crock" w:date="2015-01-29T12:41:00Z"/>
                <w:sz w:val="20"/>
                <w:szCs w:val="20"/>
              </w:rPr>
            </w:pPr>
          </w:p>
        </w:tc>
      </w:tr>
      <w:tr w:rsidR="00934A61" w:rsidRPr="008B580C" w:rsidTr="00934A61">
        <w:trPr>
          <w:jc w:val="center"/>
        </w:trPr>
        <w:tc>
          <w:tcPr>
            <w:tcW w:w="1534" w:type="dxa"/>
          </w:tcPr>
          <w:p w:rsidR="00934A61" w:rsidRPr="008B580C" w:rsidRDefault="005E2D65" w:rsidP="006B66D0">
            <w:pPr>
              <w:rPr>
                <w:sz w:val="20"/>
                <w:szCs w:val="20"/>
              </w:rPr>
            </w:pPr>
            <m:oMathPara>
              <m:oMath>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oMath>
            </m:oMathPara>
          </w:p>
        </w:tc>
        <w:tc>
          <w:tcPr>
            <w:tcW w:w="3705" w:type="dxa"/>
          </w:tcPr>
          <w:p w:rsidR="00934A61" w:rsidRPr="008B580C" w:rsidRDefault="00934A61" w:rsidP="006B66D0">
            <w:pPr>
              <w:rPr>
                <w:sz w:val="20"/>
                <w:szCs w:val="20"/>
              </w:rPr>
            </w:pPr>
            <w:r w:rsidRPr="008B580C">
              <w:rPr>
                <w:sz w:val="20"/>
                <w:szCs w:val="20"/>
              </w:rPr>
              <w:t>Time step</w:t>
            </w:r>
          </w:p>
        </w:tc>
        <w:tc>
          <w:tcPr>
            <w:tcW w:w="1785" w:type="dxa"/>
          </w:tcPr>
          <w:p w:rsidR="00934A61" w:rsidRPr="008B580C" w:rsidRDefault="00934A61" w:rsidP="006B66D0">
            <w:pPr>
              <w:rPr>
                <w:sz w:val="20"/>
                <w:szCs w:val="20"/>
              </w:rPr>
            </w:pPr>
            <w:commentRangeStart w:id="503"/>
            <w:r>
              <w:rPr>
                <w:sz w:val="20"/>
                <w:szCs w:val="20"/>
              </w:rPr>
              <w:t>1/122</w:t>
            </w:r>
            <w:commentRangeEnd w:id="503"/>
            <w:r>
              <w:rPr>
                <w:rStyle w:val="CommentReference"/>
              </w:rPr>
              <w:commentReference w:id="503"/>
            </w:r>
          </w:p>
        </w:tc>
        <w:tc>
          <w:tcPr>
            <w:tcW w:w="1690" w:type="dxa"/>
          </w:tcPr>
          <w:p w:rsidR="00934A61" w:rsidRDefault="00934A61" w:rsidP="006B66D0">
            <w:pPr>
              <w:rPr>
                <w:sz w:val="20"/>
                <w:szCs w:val="20"/>
              </w:rPr>
            </w:pPr>
          </w:p>
        </w:tc>
      </w:tr>
    </w:tbl>
    <w:p w:rsidR="009418D3" w:rsidRDefault="009418D3" w:rsidP="009418D3"/>
    <w:p w:rsidR="009418D3" w:rsidRDefault="009418D3" w:rsidP="009418D3">
      <w:commentRangeStart w:id="504"/>
      <w:r>
        <w:t xml:space="preserve">Our equation for the rate of people leaving </w:t>
      </w:r>
      <m:oMath>
        <m:r>
          <w:rPr>
            <w:rFonts w:ascii="Cambria Math" w:hAnsi="Cambria Math"/>
          </w:rPr>
          <m:t>R</m:t>
        </m:r>
      </m:oMath>
      <w:r>
        <w:t xml:space="preserve"> is non-standard. We assume that everyone who receives PPT in the time step </w:t>
      </w:r>
      <m:oMath>
        <m:d>
          <m:dPr>
            <m:begChr m:val="["/>
            <m:ctrlPr>
              <w:rPr>
                <w:rFonts w:ascii="Cambria Math" w:hAnsi="Cambria Math"/>
                <w:i/>
              </w:rPr>
            </m:ctrlPr>
          </m:dPr>
          <m:e>
            <m:r>
              <w:rPr>
                <w:rFonts w:ascii="Cambria Math" w:hAnsi="Cambria Math"/>
              </w:rPr>
              <m:t>t,t+1</m:t>
            </m:r>
          </m:e>
        </m:d>
      </m:oMath>
      <w:r>
        <w:t xml:space="preserve"> receives it at the start of that time step. We let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w:r>
        <w:t xml:space="preserve"> contain only these people who received PPT at the start of this time step, not people who receive any other type of treatment for syphilis. We assume that people who leave </w:t>
      </w:r>
      <m:oMath>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S</m:t>
            </m:r>
          </m:sub>
        </m:sSub>
        <m:r>
          <w:rPr>
            <w:rFonts w:ascii="Cambria Math" w:hAnsi="Cambria Math"/>
          </w:rPr>
          <m:t>(</m:t>
        </m:r>
        <m:r>
          <w:rPr>
            <w:rFonts w:ascii="Cambria Math" w:hAnsi="Cambria Math"/>
            <w:lang w:val="el-GR"/>
          </w:rPr>
          <m:t>t</m:t>
        </m:r>
        <m:r>
          <w:rPr>
            <w:rFonts w:ascii="Cambria Math" w:hAnsi="Cambria Math"/>
          </w:rPr>
          <m:t>)</m:t>
        </m:r>
      </m:oMath>
      <w:r>
        <w:t xml:space="preserve">  immediately become susceptible again. We also set the length of each time step equal to the duration of protection granted by the PPT, which we assume to be constant.</w:t>
      </w:r>
      <w:r w:rsidRPr="006843C9">
        <w:t xml:space="preserve"> </w:t>
      </w:r>
      <w:r>
        <w:t xml:space="preserve">Thus, every person in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w:r>
        <w:t xml:space="preserve"> loses their resistance at the same time, </w:t>
      </w:r>
      <w:proofErr w:type="gramStart"/>
      <w:r>
        <w:t xml:space="preserve">at </w:t>
      </w:r>
      <m:oMath>
        <w:proofErr w:type="gramEnd"/>
        <m:r>
          <w:rPr>
            <w:rFonts w:ascii="Cambria Math" w:hAnsi="Cambria Math"/>
          </w:rPr>
          <m:t>t+1</m:t>
        </m:r>
      </m:oMath>
      <w:r>
        <w:t>.</w:t>
      </w:r>
    </w:p>
    <w:commentRangeEnd w:id="504"/>
    <w:p w:rsidR="009418D3" w:rsidRDefault="009418D3" w:rsidP="009418D3">
      <w:r>
        <w:rPr>
          <w:rStyle w:val="CommentReference"/>
        </w:rPr>
        <w:commentReference w:id="504"/>
      </w:r>
      <w:r>
        <w:t xml:space="preserve"> We assume that no-one receives PPT immediately after they lose their resistance, so they become susceptible immediately after they become susceptible. They then have the same probabilities of remaining susceptible or becoming infected by time </w:t>
      </w:r>
      <m:oMath>
        <m:r>
          <w:rPr>
            <w:rFonts w:ascii="Cambria Math" w:hAnsi="Cambria Math"/>
          </w:rPr>
          <m:t>t+2</m:t>
        </m:r>
      </m:oMath>
      <w:r>
        <w:t xml:space="preserve"> as the rest of the susceptible people at </w:t>
      </w:r>
      <w:proofErr w:type="gramStart"/>
      <w:r>
        <w:t xml:space="preserve">time </w:t>
      </w:r>
      <m:oMath>
        <w:proofErr w:type="gramEnd"/>
        <m:r>
          <w:rPr>
            <w:rFonts w:ascii="Cambria Math" w:hAnsi="Cambria Math"/>
          </w:rPr>
          <m:t>t+1</m:t>
        </m:r>
      </m:oMath>
      <w:r>
        <w:t>, except that the people who were r</w:t>
      </w:r>
      <w:proofErr w:type="spellStart"/>
      <w:r>
        <w:t>esistant</w:t>
      </w:r>
      <w:proofErr w:type="spellEnd"/>
      <w:r>
        <w:t xml:space="preserve"> at time </w:t>
      </w:r>
      <m:oMath>
        <m:r>
          <w:rPr>
            <w:rFonts w:ascii="Cambria Math" w:hAnsi="Cambria Math"/>
          </w:rPr>
          <m:t>t+1</m:t>
        </m:r>
      </m:oMath>
      <w:r>
        <w:t xml:space="preserve"> have no probability of becoming resistant at time </w:t>
      </w:r>
      <m:oMath>
        <m:r>
          <w:rPr>
            <w:rFonts w:ascii="Cambria Math" w:hAnsi="Cambria Math"/>
          </w:rPr>
          <m:t>t+2</m:t>
        </m:r>
      </m:oMath>
      <w:r>
        <w:t xml:space="preserve">. </w:t>
      </w:r>
    </w:p>
    <w:p w:rsidR="009418D3" w:rsidRDefault="009418D3" w:rsidP="009418D3">
      <w:r>
        <w:t>We provide a diagram of the possible state changes, and describe the physical meaning of each state change, in the Appendix (</w:t>
      </w:r>
      <w:proofErr w:type="gramStart"/>
      <w:r>
        <w:t>Figure ??</w:t>
      </w:r>
      <w:proofErr w:type="gramEnd"/>
      <w:r>
        <w:t>).</w:t>
      </w:r>
    </w:p>
    <w:p w:rsidR="009418D3" w:rsidRDefault="009418D3" w:rsidP="009418D3">
      <w:r>
        <w:t xml:space="preserve">The main equations for the other sub-populations are identical to these, except that every value with a subscript </w:t>
      </w:r>
      <m:oMath>
        <m:r>
          <w:rPr>
            <w:rFonts w:ascii="Cambria Math" w:hAnsi="Cambria Math"/>
          </w:rPr>
          <m:t>S</m:t>
        </m:r>
      </m:oMath>
      <w:r>
        <w:t xml:space="preserve"> is replaced by a different value with a different subscript </w:t>
      </w:r>
      <m:oMath>
        <m:r>
          <w:rPr>
            <w:rFonts w:ascii="Cambria Math" w:hAnsi="Cambria Math"/>
          </w:rPr>
          <m:t>F,M</m:t>
        </m:r>
      </m:oMath>
      <w:r>
        <w:t xml:space="preserve"> </w:t>
      </w:r>
      <w:proofErr w:type="gramStart"/>
      <w:r>
        <w:t xml:space="preserve">or </w:t>
      </w:r>
      <m:oMath>
        <w:proofErr w:type="gramEnd"/>
        <m:r>
          <w:rPr>
            <w:rFonts w:ascii="Cambria Math" w:hAnsi="Cambria Math"/>
          </w:rPr>
          <m:t>B</m:t>
        </m:r>
      </m:oMath>
      <w:r>
        <w:t>. In our typical scenario,</w:t>
      </w:r>
      <w:ins w:id="505" w:author="Crock" w:date="2015-01-29T12:41:00Z">
        <w:r>
          <w:t xml:space="preserve"> </w:t>
        </w:r>
        <w:r w:rsidR="007469FD">
          <w:t>no</w:t>
        </w:r>
      </w:ins>
      <w:r>
        <w:t xml:space="preserve"> sub-population other than </w:t>
      </w:r>
      <w:proofErr w:type="gramStart"/>
      <w:r>
        <w:t>FSW  has</w:t>
      </w:r>
      <w:proofErr w:type="gramEnd"/>
      <w:r>
        <w:t xml:space="preserve"> PPT, so all other </w:t>
      </w:r>
      <m:oMath>
        <m:r>
          <w:rPr>
            <w:rFonts w:ascii="Cambria Math" w:hAnsi="Cambria Math"/>
          </w:rPr>
          <m:t>δ(t)</m:t>
        </m:r>
      </m:oMath>
      <w:r>
        <w:t xml:space="preserve"> and </w:t>
      </w:r>
      <m:oMath>
        <m:r>
          <w:rPr>
            <w:rFonts w:ascii="Cambria Math" w:hAnsi="Cambria Math"/>
          </w:rPr>
          <m:t>R(t)</m:t>
        </m:r>
      </m:oMath>
      <w:r>
        <w:t xml:space="preserve"> are 0. </w:t>
      </w:r>
    </w:p>
    <w:p w:rsidR="009418D3" w:rsidRDefault="009418D3" w:rsidP="009418D3">
      <w:pPr>
        <w:pStyle w:val="Heading3"/>
        <w:rPr>
          <w:rFonts w:eastAsiaTheme="minorEastAsia"/>
        </w:rPr>
      </w:pPr>
      <w:r>
        <w:rPr>
          <w:rFonts w:eastAsiaTheme="minorEastAsia"/>
        </w:rPr>
        <w:lastRenderedPageBreak/>
        <w:t>PPT rate equation</w:t>
      </w:r>
    </w:p>
    <w:p w:rsidR="009418D3" w:rsidRPr="00563886" w:rsidRDefault="009418D3" w:rsidP="009418D3">
      <w:pPr>
        <w:rPr>
          <w:rPrChange w:id="506" w:author="Chris" w:date="2015-01-29T12:41:00Z">
            <w:rPr>
              <w:rFonts w:ascii="Cambria Math" w:hAnsi="Cambria Math"/>
            </w:rPr>
          </w:rPrChange>
        </w:rPr>
      </w:pPr>
      <w:r>
        <w:t xml:space="preserve">The PPT rate </w:t>
      </w:r>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oMath>
      <w:r>
        <w:t>is defined as follows:</w:t>
      </w:r>
      <w:r>
        <w:rPr>
          <w:rFonts w:ascii="Cambria Math" w:hAnsi="Cambria Math"/>
        </w:rPr>
        <w:br/>
      </w: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ins w:id="507" w:author="Crock" w:date="2015-01-29T12:41:00Z">
                  <w:rPr>
                    <w:rFonts w:ascii="Cambria Math" w:hAnsi="Cambria Math"/>
                    <w:i/>
                  </w:rPr>
                </w:ins>
              </m:ctrlPr>
            </m:fPr>
            <m:num>
              <w:ins w:id="508" w:author="Crock" w:date="2015-01-29T12:41:00Z">
                <m:r>
                  <w:rPr>
                    <w:rFonts w:ascii="Cambria Math" w:hAnsi="Cambria Math"/>
                  </w:rPr>
                  <m:t>τϵ</m:t>
                </m:r>
              </w:ins>
              <m:d>
                <m:dPr>
                  <m:ctrlPr>
                    <w:ins w:id="509" w:author="Crock" w:date="2015-01-29T12:41:00Z">
                      <w:rPr>
                        <w:rFonts w:ascii="Cambria Math" w:hAnsi="Cambria Math"/>
                        <w:i/>
                      </w:rPr>
                    </w:ins>
                  </m:ctrlPr>
                </m:dPr>
                <m:e>
                  <w:ins w:id="510" w:author="Crock" w:date="2015-01-29T12:41:00Z">
                    <m:r>
                      <w:rPr>
                        <w:rFonts w:ascii="Cambria Math" w:hAnsi="Cambria Math"/>
                      </w:rPr>
                      <m:t>1-</m:t>
                    </m:r>
                  </w:ins>
                  <m:sSub>
                    <m:sSubPr>
                      <m:ctrlPr>
                        <w:ins w:id="511" w:author="Crock" w:date="2015-01-29T12:41:00Z">
                          <w:rPr>
                            <w:rFonts w:ascii="Cambria Math" w:hAnsi="Cambria Math"/>
                            <w:i/>
                          </w:rPr>
                        </w:ins>
                      </m:ctrlPr>
                    </m:sSubPr>
                    <m:e>
                      <w:ins w:id="512" w:author="Crock" w:date="2015-01-29T12:41:00Z">
                        <m:r>
                          <w:rPr>
                            <w:rFonts w:ascii="Cambria Math" w:hAnsi="Cambria Math"/>
                          </w:rPr>
                          <m:t>ρ</m:t>
                        </m:r>
                      </w:ins>
                    </m:e>
                    <m:sub>
                      <w:ins w:id="513" w:author="Crock" w:date="2015-01-29T12:41:00Z">
                        <m:r>
                          <w:rPr>
                            <w:rFonts w:ascii="Cambria Math" w:hAnsi="Cambria Math"/>
                          </w:rPr>
                          <m:t>t</m:t>
                        </m:r>
                      </w:ins>
                    </m:sub>
                  </m:sSub>
                </m:e>
              </m:d>
            </m:num>
            <m:den>
              <m:sSub>
                <m:sSubPr>
                  <m:ctrlPr>
                    <w:ins w:id="514" w:author="Crock" w:date="2015-01-29T12:41:00Z">
                      <w:rPr>
                        <w:rFonts w:ascii="Cambria Math" w:hAnsi="Cambria Math"/>
                        <w:i/>
                      </w:rPr>
                    </w:ins>
                  </m:ctrlPr>
                </m:sSubPr>
                <m:e>
                  <w:ins w:id="515" w:author="Crock" w:date="2015-01-29T12:41:00Z">
                    <m:r>
                      <w:rPr>
                        <w:rFonts w:ascii="Cambria Math" w:hAnsi="Cambria Math"/>
                      </w:rPr>
                      <m:t>S</m:t>
                    </m:r>
                  </w:ins>
                </m:e>
                <m:sub>
                  <w:ins w:id="516" w:author="Crock" w:date="2015-01-29T12:41:00Z">
                    <m:r>
                      <w:rPr>
                        <w:rFonts w:ascii="Cambria Math" w:hAnsi="Cambria Math"/>
                      </w:rPr>
                      <m:t>S</m:t>
                    </m:r>
                  </w:ins>
                </m:sub>
              </m:sSub>
              <m:d>
                <m:dPr>
                  <m:ctrlPr>
                    <w:ins w:id="517" w:author="Crock" w:date="2015-01-29T12:41:00Z">
                      <w:rPr>
                        <w:rFonts w:ascii="Cambria Math" w:hAnsi="Cambria Math"/>
                        <w:i/>
                      </w:rPr>
                    </w:ins>
                  </m:ctrlPr>
                </m:dPr>
                <m:e>
                  <w:ins w:id="518" w:author="Crock" w:date="2015-01-29T12:41:00Z">
                    <m:r>
                      <w:rPr>
                        <w:rFonts w:ascii="Cambria Math" w:hAnsi="Cambria Math"/>
                      </w:rPr>
                      <m:t>t</m:t>
                    </m:r>
                  </w:ins>
                </m:e>
              </m:d>
              <w:ins w:id="519" w:author="Crock" w:date="2015-01-29T12:41:00Z">
                <m:r>
                  <w:rPr>
                    <w:rFonts w:ascii="Cambria Math" w:hAnsi="Cambria Math"/>
                  </w:rPr>
                  <m:t>+</m:t>
                </m:r>
              </w:ins>
              <m:sSub>
                <m:sSubPr>
                  <m:ctrlPr>
                    <w:ins w:id="520" w:author="Crock" w:date="2015-01-29T12:41:00Z">
                      <w:rPr>
                        <w:rFonts w:ascii="Cambria Math" w:hAnsi="Cambria Math"/>
                        <w:i/>
                      </w:rPr>
                    </w:ins>
                  </m:ctrlPr>
                </m:sSubPr>
                <m:e>
                  <w:ins w:id="521" w:author="Crock" w:date="2015-01-29T12:41:00Z">
                    <m:r>
                      <w:rPr>
                        <w:rFonts w:ascii="Cambria Math" w:hAnsi="Cambria Math"/>
                      </w:rPr>
                      <m:t>I</m:t>
                    </m:r>
                  </w:ins>
                </m:e>
                <m:sub>
                  <w:ins w:id="522" w:author="Crock" w:date="2015-01-29T12:41:00Z">
                    <m:r>
                      <w:rPr>
                        <w:rFonts w:ascii="Cambria Math" w:hAnsi="Cambria Math"/>
                      </w:rPr>
                      <m:t>S</m:t>
                    </m:r>
                  </w:ins>
                </m:sub>
              </m:sSub>
              <w:ins w:id="523" w:author="Crock" w:date="2015-01-29T12:41:00Z">
                <m:r>
                  <w:rPr>
                    <w:rFonts w:ascii="Cambria Math" w:hAnsi="Cambria Math"/>
                  </w:rPr>
                  <m:t>(t)</m:t>
                </m:r>
              </w:ins>
            </m:den>
          </m:f>
          <m:f>
            <m:fPr>
              <m:ctrlPr>
                <w:ins w:id="524" w:author="Chris" w:date="2015-01-29T12:41:00Z">
                  <w:rPr>
                    <w:rFonts w:ascii="Cambria Math" w:hAnsi="Cambria Math"/>
                    <w:i/>
                  </w:rPr>
                </w:ins>
              </m:ctrlPr>
            </m:fPr>
            <m:num>
              <w:ins w:id="525" w:author="Chris" w:date="2015-01-29T12:41:00Z">
                <m:r>
                  <w:rPr>
                    <w:rFonts w:ascii="Cambria Math" w:hAnsi="Cambria Math"/>
                  </w:rPr>
                  <m:t>ζτ</m:t>
                </m:r>
              </w:ins>
              <m:sSub>
                <m:sSubPr>
                  <m:ctrlPr>
                    <w:ins w:id="526" w:author="Chris" w:date="2015-01-29T12:41:00Z">
                      <w:rPr>
                        <w:rFonts w:ascii="Cambria Math" w:hAnsi="Cambria Math"/>
                        <w:i/>
                      </w:rPr>
                    </w:ins>
                  </m:ctrlPr>
                </m:sSubPr>
                <m:e>
                  <w:ins w:id="527" w:author="Chris" w:date="2015-01-29T12:41:00Z">
                    <m:r>
                      <w:rPr>
                        <w:rFonts w:ascii="Cambria Math" w:hAnsi="Cambria Math"/>
                      </w:rPr>
                      <m:t>ϵ</m:t>
                    </m:r>
                  </w:ins>
                  <m:d>
                    <m:dPr>
                      <m:ctrlPr>
                        <w:ins w:id="528" w:author="Chris" w:date="2015-01-29T12:41:00Z">
                          <w:rPr>
                            <w:rFonts w:ascii="Cambria Math" w:hAnsi="Cambria Math"/>
                            <w:i/>
                          </w:rPr>
                        </w:ins>
                      </m:ctrlPr>
                    </m:dPr>
                    <m:e>
                      <w:ins w:id="529" w:author="Chris" w:date="2015-01-29T12:41:00Z">
                        <m:r>
                          <w:rPr>
                            <w:rFonts w:ascii="Cambria Math" w:hAnsi="Cambria Math"/>
                          </w:rPr>
                          <m:t>1-</m:t>
                        </m:r>
                      </w:ins>
                      <m:sSub>
                        <m:sSubPr>
                          <m:ctrlPr>
                            <w:ins w:id="530" w:author="Chris" w:date="2015-01-29T12:41:00Z">
                              <w:rPr>
                                <w:rFonts w:ascii="Cambria Math" w:hAnsi="Cambria Math"/>
                                <w:i/>
                              </w:rPr>
                            </w:ins>
                          </m:ctrlPr>
                        </m:sSubPr>
                        <m:e>
                          <w:ins w:id="531" w:author="Chris" w:date="2015-01-29T12:41:00Z">
                            <m:r>
                              <w:rPr>
                                <w:rFonts w:ascii="Cambria Math" w:hAnsi="Cambria Math"/>
                              </w:rPr>
                              <m:t>ρ</m:t>
                            </m:r>
                          </w:ins>
                        </m:e>
                        <m:sub>
                          <w:ins w:id="532" w:author="Chris" w:date="2015-01-29T12:41:00Z">
                            <m:r>
                              <w:rPr>
                                <w:rFonts w:ascii="Cambria Math" w:hAnsi="Cambria Math"/>
                              </w:rPr>
                              <m:t>t</m:t>
                            </m:r>
                          </w:ins>
                        </m:sub>
                      </m:sSub>
                    </m:e>
                  </m:d>
                  <w:ins w:id="533" w:author="Chris" w:date="2015-01-29T12:41:00Z">
                    <m:r>
                      <w:rPr>
                        <w:rFonts w:ascii="Cambria Math" w:hAnsi="Cambria Math"/>
                      </w:rPr>
                      <m:t>χα</m:t>
                    </m:r>
                  </w:ins>
                </m:e>
                <m:sub>
                  <w:ins w:id="534" w:author="Chris" w:date="2015-01-29T12:41:00Z">
                    <m:r>
                      <w:rPr>
                        <w:rFonts w:ascii="Cambria Math" w:hAnsi="Cambria Math"/>
                      </w:rPr>
                      <m:t>S</m:t>
                    </m:r>
                  </w:ins>
                </m:sub>
              </m:sSub>
            </m:num>
            <m:den>
              <m:sSub>
                <m:sSubPr>
                  <m:ctrlPr>
                    <w:ins w:id="535" w:author="Chris" w:date="2015-01-29T12:41:00Z">
                      <w:rPr>
                        <w:rFonts w:ascii="Cambria Math" w:hAnsi="Cambria Math"/>
                        <w:i/>
                      </w:rPr>
                    </w:ins>
                  </m:ctrlPr>
                </m:sSubPr>
                <m:e>
                  <w:ins w:id="536" w:author="Chris" w:date="2015-01-29T12:41:00Z">
                    <m:r>
                      <w:rPr>
                        <w:rFonts w:ascii="Cambria Math" w:hAnsi="Cambria Math"/>
                      </w:rPr>
                      <m:t>S</m:t>
                    </m:r>
                  </w:ins>
                </m:e>
                <m:sub>
                  <w:ins w:id="537" w:author="Chris" w:date="2015-01-29T12:41:00Z">
                    <m:r>
                      <w:rPr>
                        <w:rFonts w:ascii="Cambria Math" w:hAnsi="Cambria Math"/>
                      </w:rPr>
                      <m:t>S</m:t>
                    </m:r>
                  </w:ins>
                </m:sub>
              </m:sSub>
              <m:d>
                <m:dPr>
                  <m:ctrlPr>
                    <w:ins w:id="538" w:author="Chris" w:date="2015-01-29T12:41:00Z">
                      <w:rPr>
                        <w:rFonts w:ascii="Cambria Math" w:hAnsi="Cambria Math"/>
                        <w:i/>
                      </w:rPr>
                    </w:ins>
                  </m:ctrlPr>
                </m:dPr>
                <m:e>
                  <w:ins w:id="539" w:author="Chris" w:date="2015-01-29T12:41:00Z">
                    <m:r>
                      <w:rPr>
                        <w:rFonts w:ascii="Cambria Math" w:hAnsi="Cambria Math"/>
                      </w:rPr>
                      <m:t>t</m:t>
                    </m:r>
                  </w:ins>
                </m:e>
              </m:d>
              <w:ins w:id="540" w:author="Chris" w:date="2015-01-29T12:41:00Z">
                <m:r>
                  <w:rPr>
                    <w:rFonts w:ascii="Cambria Math" w:hAnsi="Cambria Math"/>
                  </w:rPr>
                  <m:t>+</m:t>
                </m:r>
              </w:ins>
              <m:sSub>
                <m:sSubPr>
                  <m:ctrlPr>
                    <w:ins w:id="541" w:author="Chris" w:date="2015-01-29T12:41:00Z">
                      <w:rPr>
                        <w:rFonts w:ascii="Cambria Math" w:hAnsi="Cambria Math"/>
                        <w:i/>
                      </w:rPr>
                    </w:ins>
                  </m:ctrlPr>
                </m:sSubPr>
                <m:e>
                  <w:ins w:id="542" w:author="Chris" w:date="2015-01-29T12:41:00Z">
                    <m:r>
                      <w:rPr>
                        <w:rFonts w:ascii="Cambria Math" w:hAnsi="Cambria Math"/>
                      </w:rPr>
                      <m:t>I</m:t>
                    </m:r>
                  </w:ins>
                </m:e>
                <m:sub>
                  <w:ins w:id="543" w:author="Chris" w:date="2015-01-29T12:41:00Z">
                    <m:r>
                      <w:rPr>
                        <w:rFonts w:ascii="Cambria Math" w:hAnsi="Cambria Math"/>
                      </w:rPr>
                      <m:t>S</m:t>
                    </m:r>
                  </w:ins>
                </m:sub>
              </m:sSub>
              <w:ins w:id="544" w:author="Chris" w:date="2015-01-29T12:41:00Z">
                <m:r>
                  <w:rPr>
                    <w:rFonts w:ascii="Cambria Math" w:hAnsi="Cambria Math"/>
                  </w:rPr>
                  <m:t>(t)</m:t>
                </m:r>
              </w:ins>
            </m:den>
          </m:f>
        </m:oMath>
      </m:oMathPara>
    </w:p>
    <w:p w:rsidR="007469FD" w:rsidRPr="007469FD" w:rsidRDefault="00C55D19" w:rsidP="009418D3">
      <w:pPr>
        <w:rPr>
          <w:ins w:id="545" w:author="Crock" w:date="2015-01-29T12:41:00Z"/>
          <w:color w:val="0101FF"/>
        </w:rPr>
      </w:pPr>
      <m:oMathPara>
        <m:oMath>
          <m:sSub>
            <m:sSubPr>
              <m:ctrlPr>
                <w:ins w:id="546" w:author="Crock" w:date="2015-01-29T12:41:00Z">
                  <w:rPr>
                    <w:rFonts w:ascii="Cambria Math" w:hAnsi="Cambria Math"/>
                    <w:i/>
                    <w:color w:val="0101FF"/>
                  </w:rPr>
                </w:ins>
              </m:ctrlPr>
            </m:sSubPr>
            <m:e>
              <w:ins w:id="547" w:author="Crock" w:date="2015-01-29T12:41:00Z">
                <m:r>
                  <w:rPr>
                    <w:rFonts w:ascii="Cambria Math" w:hAnsi="Cambria Math"/>
                    <w:color w:val="0101FF"/>
                  </w:rPr>
                  <m:t>ζ</m:t>
                </m:r>
              </w:ins>
            </m:e>
            <m:sub>
              <w:ins w:id="548" w:author="Crock" w:date="2015-01-29T12:41:00Z">
                <m:r>
                  <w:rPr>
                    <w:rFonts w:ascii="Cambria Math" w:hAnsi="Cambria Math"/>
                    <w:color w:val="0101FF"/>
                  </w:rPr>
                  <m:t>S</m:t>
                </m:r>
              </w:ins>
            </m:sub>
          </m:sSub>
          <w:ins w:id="549" w:author="Crock" w:date="2015-01-29T12:41:00Z">
            <m:r>
              <w:rPr>
                <w:rFonts w:ascii="Cambria Math" w:hAnsi="Cambria Math"/>
                <w:color w:val="0101FF"/>
              </w:rPr>
              <m:t>=ζχ</m:t>
            </m:r>
          </w:ins>
          <m:sSub>
            <m:sSubPr>
              <m:ctrlPr>
                <w:ins w:id="550" w:author="Crock" w:date="2015-01-29T12:41:00Z">
                  <w:rPr>
                    <w:rFonts w:ascii="Cambria Math" w:hAnsi="Cambria Math"/>
                    <w:i/>
                    <w:color w:val="0101FF"/>
                  </w:rPr>
                </w:ins>
              </m:ctrlPr>
            </m:sSubPr>
            <m:e>
              <w:ins w:id="551" w:author="Crock" w:date="2015-01-29T12:41:00Z">
                <m:r>
                  <w:rPr>
                    <w:rFonts w:ascii="Cambria Math" w:hAnsi="Cambria Math"/>
                    <w:color w:val="0101FF"/>
                  </w:rPr>
                  <m:t>α</m:t>
                </m:r>
              </w:ins>
            </m:e>
            <m:sub>
              <w:ins w:id="552" w:author="Crock" w:date="2015-01-29T12:41:00Z">
                <m:r>
                  <w:rPr>
                    <w:rFonts w:ascii="Cambria Math" w:hAnsi="Cambria Math"/>
                    <w:color w:val="0101FF"/>
                  </w:rPr>
                  <m:t>S</m:t>
                </m:r>
              </w:ins>
            </m:sub>
          </m:sSub>
        </m:oMath>
      </m:oMathPara>
    </w:p>
    <w:tbl>
      <w:tblPr>
        <w:tblW w:w="0" w:type="auto"/>
        <w:tblInd w:w="959" w:type="dxa"/>
        <w:tblLook w:val="04A0"/>
      </w:tblPr>
      <w:tblGrid>
        <w:gridCol w:w="1299"/>
        <w:gridCol w:w="3394"/>
        <w:gridCol w:w="1604"/>
        <w:gridCol w:w="1458"/>
      </w:tblGrid>
      <w:tr w:rsidR="00934A61" w:rsidTr="00934A61">
        <w:tc>
          <w:tcPr>
            <w:tcW w:w="1299" w:type="dxa"/>
          </w:tcPr>
          <w:p w:rsidR="00934A61" w:rsidRDefault="00934A61" w:rsidP="006B66D0">
            <m:oMathPara>
              <m:oMath>
                <m:r>
                  <w:rPr>
                    <w:rStyle w:val="MTConvertedEquation"/>
                    <w:rFonts w:ascii="Cambria Math" w:eastAsia="Times New Roman" w:hAnsi="Cambria Math"/>
                  </w:rPr>
                  <m:t>ζ</m:t>
                </m:r>
              </m:oMath>
            </m:oMathPara>
          </w:p>
        </w:tc>
        <w:tc>
          <w:tcPr>
            <w:tcW w:w="3394" w:type="dxa"/>
          </w:tcPr>
          <w:p w:rsidR="00934A61" w:rsidRDefault="00934A61" w:rsidP="006B66D0">
            <w:r>
              <w:t>Coverage of PPT</w:t>
            </w:r>
          </w:p>
        </w:tc>
        <w:tc>
          <w:tcPr>
            <w:tcW w:w="1604" w:type="dxa"/>
          </w:tcPr>
          <w:p w:rsidR="00934A61" w:rsidRDefault="00934A61" w:rsidP="006B66D0">
            <w:r>
              <w:t>0.75</w:t>
            </w:r>
          </w:p>
        </w:tc>
        <w:tc>
          <w:tcPr>
            <w:tcW w:w="1458" w:type="dxa"/>
          </w:tcPr>
          <w:p w:rsidR="00934A61" w:rsidRDefault="00934A61" w:rsidP="006B66D0">
            <w:r>
              <w:t>Andrew (WR)</w:t>
            </w:r>
          </w:p>
        </w:tc>
      </w:tr>
      <w:tr w:rsidR="00934A61" w:rsidTr="00934A61">
        <w:tc>
          <w:tcPr>
            <w:tcW w:w="1299" w:type="dxa"/>
          </w:tcPr>
          <w:p w:rsidR="00934A61" w:rsidRDefault="00934A61" w:rsidP="006B66D0">
            <w:pPr>
              <w:rPr>
                <w:rStyle w:val="MTConvertedEquation"/>
              </w:rPr>
            </w:pPr>
            <m:oMathPara>
              <m:oMath>
                <m:r>
                  <w:rPr>
                    <w:rStyle w:val="MTConvertedEquation"/>
                    <w:rFonts w:ascii="Cambria Math" w:hAnsi="Cambria Math"/>
                  </w:rPr>
                  <m:t>τ</m:t>
                </m:r>
              </m:oMath>
            </m:oMathPara>
          </w:p>
        </w:tc>
        <w:tc>
          <w:tcPr>
            <w:tcW w:w="3394" w:type="dxa"/>
          </w:tcPr>
          <w:p w:rsidR="00934A61" w:rsidRDefault="00934A61" w:rsidP="006B66D0">
            <w:r>
              <w:t>Average number of visits per year, for a person on PPT</w:t>
            </w:r>
          </w:p>
        </w:tc>
        <w:tc>
          <w:tcPr>
            <w:tcW w:w="1604" w:type="dxa"/>
          </w:tcPr>
          <w:p w:rsidR="00934A61" w:rsidRDefault="00934A61" w:rsidP="006B66D0">
            <w:r>
              <w:t>4</w:t>
            </w:r>
          </w:p>
        </w:tc>
        <w:tc>
          <w:tcPr>
            <w:tcW w:w="1458" w:type="dxa"/>
          </w:tcPr>
          <w:p w:rsidR="00934A61" w:rsidRDefault="00934A61" w:rsidP="006B66D0">
            <w:r>
              <w:t>Andrew (WR)</w:t>
            </w:r>
          </w:p>
        </w:tc>
      </w:tr>
      <w:tr w:rsidR="00934A61" w:rsidTr="00934A61">
        <w:tc>
          <w:tcPr>
            <w:tcW w:w="1299" w:type="dxa"/>
          </w:tcPr>
          <w:p w:rsidR="00934A61" w:rsidRDefault="00934A61" w:rsidP="006B66D0">
            <w:pPr>
              <w:rPr>
                <w:rStyle w:val="MTConvertedEquation"/>
                <w:rFonts w:eastAsia="Times New Roman"/>
              </w:rPr>
            </w:pPr>
            <m:oMathPara>
              <m:oMath>
                <m:r>
                  <w:rPr>
                    <w:rStyle w:val="MTConvertedEquation"/>
                    <w:rFonts w:ascii="Cambria Math" w:eastAsia="Times New Roman" w:hAnsi="Cambria Math"/>
                  </w:rPr>
                  <m:t>ϵ</m:t>
                </m:r>
              </m:oMath>
            </m:oMathPara>
          </w:p>
        </w:tc>
        <w:tc>
          <w:tcPr>
            <w:tcW w:w="3394" w:type="dxa"/>
          </w:tcPr>
          <w:p w:rsidR="00934A61" w:rsidRDefault="00934A61" w:rsidP="006B66D0">
            <w:r>
              <w:t>Initial effectiveness of PPT</w:t>
            </w:r>
          </w:p>
        </w:tc>
        <w:tc>
          <w:tcPr>
            <w:tcW w:w="1604" w:type="dxa"/>
          </w:tcPr>
          <w:p w:rsidR="00934A61" w:rsidRDefault="00934A61" w:rsidP="006B66D0">
            <w:r>
              <w:t>0.98</w:t>
            </w:r>
          </w:p>
        </w:tc>
        <w:tc>
          <w:tcPr>
            <w:tcW w:w="1458" w:type="dxa"/>
          </w:tcPr>
          <w:p w:rsidR="00934A61" w:rsidRDefault="00934A61" w:rsidP="006B66D0">
            <w:r>
              <w:t>(WR)</w:t>
            </w:r>
          </w:p>
        </w:tc>
      </w:tr>
      <w:tr w:rsidR="00934A61" w:rsidTr="00934A61">
        <w:tc>
          <w:tcPr>
            <w:tcW w:w="1299" w:type="dxa"/>
          </w:tcPr>
          <w:p w:rsidR="00934A61" w:rsidRDefault="005E2D65" w:rsidP="006B66D0">
            <w:pPr>
              <w:rPr>
                <w:rStyle w:val="MTConvertedEquation"/>
                <w:rFonts w:eastAsia="Times New Roman"/>
              </w:rPr>
            </w:pPr>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ρ</m:t>
                    </m:r>
                  </m:e>
                  <m:sub>
                    <m:r>
                      <w:rPr>
                        <w:rStyle w:val="MTConvertedEquation"/>
                        <w:rFonts w:ascii="Cambria Math" w:eastAsia="Times New Roman" w:hAnsi="Cambria Math"/>
                      </w:rPr>
                      <m:t>t</m:t>
                    </m:r>
                  </m:sub>
                </m:sSub>
              </m:oMath>
            </m:oMathPara>
          </w:p>
        </w:tc>
        <w:tc>
          <w:tcPr>
            <w:tcW w:w="3394" w:type="dxa"/>
          </w:tcPr>
          <w:p w:rsidR="00934A61" w:rsidRDefault="00934A61" w:rsidP="006B66D0">
            <w:r>
              <w:t>Increase in resistance to PPT of STI</w:t>
            </w:r>
          </w:p>
        </w:tc>
        <w:tc>
          <w:tcPr>
            <w:tcW w:w="1604" w:type="dxa"/>
          </w:tcPr>
          <w:p w:rsidR="00934A61" w:rsidRDefault="00934A61" w:rsidP="006B66D0">
            <w:r>
              <w:t>0.01</w:t>
            </w:r>
            <m:oMath>
              <m:r>
                <w:rPr>
                  <w:rFonts w:ascii="Cambria Math" w:hAnsi="Cambria Math"/>
                </w:rPr>
                <m:t>×t</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p>
        </w:tc>
        <w:tc>
          <w:tcPr>
            <w:tcW w:w="1458" w:type="dxa"/>
          </w:tcPr>
          <w:p w:rsidR="00934A61" w:rsidRDefault="00934A61" w:rsidP="006B66D0">
            <w:r>
              <w:t>(WR)</w:t>
            </w:r>
          </w:p>
        </w:tc>
      </w:tr>
      <w:tr w:rsidR="00934A61" w:rsidTr="00934A61">
        <w:tc>
          <w:tcPr>
            <w:tcW w:w="1299" w:type="dxa"/>
          </w:tcPr>
          <w:p w:rsidR="00934A61" w:rsidRPr="00800FF8" w:rsidRDefault="005E2D65" w:rsidP="006B66D0">
            <w:pPr>
              <w:rPr>
                <w:rStyle w:val="MTConvertedEquation"/>
                <w:rFonts w:eastAsia="Times New Roman"/>
              </w:rPr>
            </w:pPr>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α</m:t>
                    </m:r>
                  </m:e>
                  <m:sub>
                    <m:r>
                      <w:rPr>
                        <w:rStyle w:val="MTConvertedEquation"/>
                        <w:rFonts w:ascii="Cambria Math" w:eastAsia="Times New Roman" w:hAnsi="Cambria Math"/>
                      </w:rPr>
                      <m:t>S</m:t>
                    </m:r>
                  </m:sub>
                </m:sSub>
              </m:oMath>
            </m:oMathPara>
          </w:p>
        </w:tc>
        <w:tc>
          <w:tcPr>
            <w:tcW w:w="3394" w:type="dxa"/>
          </w:tcPr>
          <w:p w:rsidR="00934A61" w:rsidRDefault="00934A61" w:rsidP="006B66D0">
            <w:r>
              <w:t>Adjustment for whether FSW are targeted</w:t>
            </w:r>
          </w:p>
        </w:tc>
        <w:tc>
          <w:tcPr>
            <w:tcW w:w="1604" w:type="dxa"/>
          </w:tcPr>
          <w:p w:rsidR="00934A61" w:rsidRDefault="00934A61" w:rsidP="006B66D0">
            <w:r>
              <w:t>1</w:t>
            </w:r>
          </w:p>
        </w:tc>
        <w:tc>
          <w:tcPr>
            <w:tcW w:w="1458" w:type="dxa"/>
          </w:tcPr>
          <w:p w:rsidR="00934A61" w:rsidRDefault="00934A61" w:rsidP="006B66D0"/>
        </w:tc>
      </w:tr>
      <w:tr w:rsidR="00934A61" w:rsidTr="00934A61">
        <w:tc>
          <w:tcPr>
            <w:tcW w:w="1299" w:type="dxa"/>
          </w:tcPr>
          <w:p w:rsidR="00934A61" w:rsidRDefault="00934A61" w:rsidP="006B66D0">
            <w:pPr>
              <w:rPr>
                <w:rStyle w:val="MTConvertedEquation"/>
                <w:rFonts w:eastAsia="Times New Roman"/>
              </w:rPr>
            </w:pPr>
            <m:oMathPara>
              <m:oMath>
                <m:r>
                  <w:rPr>
                    <w:rStyle w:val="MTConvertedEquation"/>
                    <w:rFonts w:ascii="Cambria Math" w:eastAsia="Times New Roman" w:hAnsi="Cambria Math"/>
                  </w:rPr>
                  <m:t>χ</m:t>
                </m:r>
              </m:oMath>
            </m:oMathPara>
          </w:p>
        </w:tc>
        <w:tc>
          <w:tcPr>
            <w:tcW w:w="3394" w:type="dxa"/>
          </w:tcPr>
          <w:p w:rsidR="00934A61" w:rsidRDefault="00934A61" w:rsidP="006B66D0">
            <w:r>
              <w:t>Modifier based on the region</w:t>
            </w:r>
          </w:p>
        </w:tc>
        <w:tc>
          <w:tcPr>
            <w:tcW w:w="1604" w:type="dxa"/>
          </w:tcPr>
          <w:p w:rsidR="00934A61" w:rsidRDefault="00934A61" w:rsidP="006B66D0">
            <w:r>
              <w:t>1</w:t>
            </w:r>
          </w:p>
        </w:tc>
        <w:tc>
          <w:tcPr>
            <w:tcW w:w="1458" w:type="dxa"/>
          </w:tcPr>
          <w:p w:rsidR="00934A61" w:rsidRDefault="00934A61" w:rsidP="006B66D0"/>
        </w:tc>
      </w:tr>
    </w:tbl>
    <w:p w:rsidR="009418D3" w:rsidRPr="00FB7057" w:rsidRDefault="009418D3" w:rsidP="009418D3">
      <w:pPr>
        <w:pStyle w:val="MTDisplayEquation"/>
        <w:rPr>
          <w:rStyle w:val="MTConvertedEquation"/>
        </w:rPr>
      </w:pPr>
    </w:p>
    <w:p w:rsidR="009418D3" w:rsidRDefault="009418D3" w:rsidP="009418D3">
      <w:pPr>
        <w:pStyle w:val="MTDisplayEquation"/>
        <w:rPr>
          <w:rStyle w:val="MTConvertedEquation"/>
        </w:rPr>
      </w:pPr>
      <w:r>
        <w:rPr>
          <w:rStyle w:val="MTConvertedEquation"/>
        </w:rPr>
        <w:t xml:space="preserve">We divide by </w:t>
      </w:r>
      <m:oMath>
        <m:sSub>
          <m:sSubPr>
            <m:ctrlPr>
              <w:rPr>
                <w:rFonts w:ascii="Cambria Math" w:hAnsi="Cambria Math"/>
                <w:i/>
              </w:rPr>
            </m:ctrlPr>
          </m:sSubPr>
          <m:e>
            <m:r>
              <w:rPr>
                <w:rFonts w:ascii="Cambria Math" w:hAnsi="Cambria Math"/>
              </w:rPr>
              <m:t>S</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(t)</m:t>
        </m:r>
      </m:oMath>
      <w:r>
        <w:rPr>
          <w:rStyle w:val="MTConvertedEquation"/>
        </w:rPr>
        <w:t xml:space="preserve"> because we assume that the entire coverage of PPT is applied to people who have been susceptible or infected for more than one time step, that is, people do are not currently resistant and who were not resistant last time step. </w:t>
      </w:r>
    </w:p>
    <w:p w:rsidR="009418D3" w:rsidRDefault="009418D3" w:rsidP="009418D3">
      <w:pPr>
        <w:pStyle w:val="MTDisplayEquation"/>
        <w:rPr>
          <w:rStyle w:val="MTConvertedEquation"/>
        </w:rPr>
      </w:pPr>
      <m:oMath>
        <m:r>
          <w:rPr>
            <w:rStyle w:val="MTConvertedEquation"/>
            <w:rFonts w:ascii="Cambria Math" w:hAnsi="Cambria Math"/>
          </w:rPr>
          <m:t>χ</m:t>
        </m:r>
      </m:oMath>
      <w:r>
        <w:rPr>
          <w:rStyle w:val="MTConvertedEquation"/>
        </w:rPr>
        <w:t xml:space="preserve"> </w:t>
      </w:r>
      <w:proofErr w:type="gramStart"/>
      <w:r>
        <w:rPr>
          <w:rStyle w:val="MTConvertedEquation"/>
        </w:rPr>
        <w:t>is</w:t>
      </w:r>
      <w:proofErr w:type="gramEnd"/>
      <w:r>
        <w:rPr>
          <w:rStyle w:val="MTConvertedEquation"/>
        </w:rPr>
        <w:t xml:space="preserve"> included to allow us to describe interventions targeting different regions differently. In the default scenario it is 1 in both regions, but in other scenarios, either the value for </w:t>
      </w:r>
      <m:oMath>
        <m:r>
          <w:rPr>
            <w:rStyle w:val="MTConvertedEquation"/>
            <w:rFonts w:ascii="Cambria Math" w:hAnsi="Cambria Math"/>
          </w:rPr>
          <m:t>χ</m:t>
        </m:r>
      </m:oMath>
      <w:r>
        <w:rPr>
          <w:rStyle w:val="MTConvertedEquation"/>
        </w:rPr>
        <w:t xml:space="preserve"> in urban regions</w:t>
      </w:r>
      <w:proofErr w:type="gramStart"/>
      <w:r>
        <w:rPr>
          <w:rStyle w:val="MTConvertedEquation"/>
        </w:rPr>
        <w:t xml:space="preserve">, </w:t>
      </w:r>
      <m:oMath>
        <w:proofErr w:type="gramEnd"/>
        <m:sSub>
          <m:sSubPr>
            <m:ctrlPr>
              <w:rPr>
                <w:rStyle w:val="MTConvertedEquation"/>
                <w:rFonts w:ascii="Cambria Math" w:hAnsi="Cambria Math"/>
                <w:i/>
              </w:rPr>
            </m:ctrlPr>
          </m:sSubPr>
          <m:e>
            <m:r>
              <w:rPr>
                <w:rStyle w:val="MTConvertedEquation"/>
                <w:rFonts w:ascii="Cambria Math" w:hAnsi="Cambria Math"/>
              </w:rPr>
              <m:t>χ</m:t>
            </m:r>
          </m:e>
          <m:sub>
            <m:r>
              <w:rPr>
                <w:rStyle w:val="MTConvertedEquation"/>
                <w:rFonts w:ascii="Cambria Math" w:hAnsi="Cambria Math"/>
              </w:rPr>
              <m:t>u</m:t>
            </m:r>
          </m:sub>
        </m:sSub>
      </m:oMath>
      <w:r>
        <w:rPr>
          <w:rStyle w:val="MTConvertedEquation"/>
        </w:rPr>
        <w:t xml:space="preserve">, or the value for </w:t>
      </w:r>
      <m:oMath>
        <m:r>
          <w:rPr>
            <w:rStyle w:val="MTConvertedEquation"/>
            <w:rFonts w:ascii="Cambria Math" w:hAnsi="Cambria Math"/>
          </w:rPr>
          <m:t>χ</m:t>
        </m:r>
      </m:oMath>
      <w:r>
        <w:rPr>
          <w:rStyle w:val="MTConvertedEquation"/>
        </w:rPr>
        <w:t xml:space="preserve"> in rural regions, </w:t>
      </w:r>
      <m:oMath>
        <m:sSub>
          <m:sSubPr>
            <m:ctrlPr>
              <w:rPr>
                <w:rStyle w:val="MTConvertedEquation"/>
                <w:rFonts w:ascii="Cambria Math" w:hAnsi="Cambria Math"/>
                <w:i/>
              </w:rPr>
            </m:ctrlPr>
          </m:sSubPr>
          <m:e>
            <m:r>
              <w:rPr>
                <w:rStyle w:val="MTConvertedEquation"/>
                <w:rFonts w:ascii="Cambria Math" w:hAnsi="Cambria Math"/>
              </w:rPr>
              <m:t>χ</m:t>
            </m:r>
          </m:e>
          <m:sub>
            <m:r>
              <w:rPr>
                <w:rStyle w:val="MTConvertedEquation"/>
                <w:rFonts w:ascii="Cambria Math" w:hAnsi="Cambria Math"/>
              </w:rPr>
              <m:t>r</m:t>
            </m:r>
          </m:sub>
        </m:sSub>
      </m:oMath>
      <w:r>
        <w:rPr>
          <w:rStyle w:val="MTConvertedEquation"/>
        </w:rPr>
        <w:t xml:space="preserve">, will be less than one.  </w:t>
      </w:r>
      <m:oMath>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S</m:t>
            </m:r>
          </m:sub>
        </m:sSub>
      </m:oMath>
      <w:r>
        <w:rPr>
          <w:rStyle w:val="MTConvertedEquation"/>
        </w:rPr>
        <w:t xml:space="preserve"> </w:t>
      </w:r>
      <w:proofErr w:type="gramStart"/>
      <w:r>
        <w:rPr>
          <w:rStyle w:val="MTConvertedEquation"/>
        </w:rPr>
        <w:t>is</w:t>
      </w:r>
      <w:proofErr w:type="gramEnd"/>
      <w:r>
        <w:rPr>
          <w:rStyle w:val="MTConvertedEquation"/>
        </w:rPr>
        <w:t xml:space="preserve"> included to allow us to target different sub-populations. In the default scenario, </w:t>
      </w:r>
      <m:oMath>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S</m:t>
            </m:r>
          </m:sub>
        </m:sSub>
      </m:oMath>
      <w:r>
        <w:rPr>
          <w:rStyle w:val="MTConvertedEquation"/>
        </w:rPr>
        <w:t xml:space="preserve"> is 1 while the corresponding parameters for the other sub-populations, </w:t>
      </w:r>
      <m:oMath>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F</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M</m:t>
            </m:r>
          </m:sub>
        </m:sSub>
        <m:r>
          <w:rPr>
            <w:rStyle w:val="MTConvertedEquation"/>
            <w:rFonts w:ascii="Cambria Math" w:hAnsi="Cambria Math"/>
          </w:rPr>
          <m:t xml:space="preserve"> </m:t>
        </m:r>
      </m:oMath>
      <w:proofErr w:type="gramStart"/>
      <w:r>
        <w:rPr>
          <w:rStyle w:val="MTConvertedEquation"/>
        </w:rPr>
        <w:t xml:space="preserve">and </w:t>
      </w:r>
      <m:oMath>
        <w:proofErr w:type="gramEnd"/>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B</m:t>
            </m:r>
          </m:sub>
        </m:sSub>
      </m:oMath>
      <w:r>
        <w:rPr>
          <w:rStyle w:val="MTConvertedEquation"/>
        </w:rPr>
        <w:t xml:space="preserve">, are all 0. Again, the equations for </w:t>
      </w:r>
      <m:oMath>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F</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M</m:t>
            </m:r>
          </m:sub>
        </m:sSub>
        <m:d>
          <m:dPr>
            <m:ctrlPr>
              <w:rPr>
                <w:rStyle w:val="MTConvertedEquation"/>
                <w:rFonts w:ascii="Cambria Math" w:hAnsi="Cambria Math"/>
                <w:i/>
              </w:rPr>
            </m:ctrlPr>
          </m:dPr>
          <m:e>
            <m:r>
              <w:rPr>
                <w:rStyle w:val="MTConvertedEquation"/>
                <w:rFonts w:ascii="Cambria Math" w:hAnsi="Cambria Math"/>
              </w:rPr>
              <m:t>t</m:t>
            </m:r>
          </m:e>
        </m:d>
      </m:oMath>
      <w:r>
        <w:rPr>
          <w:rStyle w:val="MTConvertedEquation"/>
        </w:rPr>
        <w:t xml:space="preserve"> and </w:t>
      </w:r>
      <m:oMath>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B</m:t>
            </m:r>
          </m:sub>
        </m:sSub>
        <m:r>
          <w:rPr>
            <w:rStyle w:val="MTConvertedEquation"/>
            <w:rFonts w:ascii="Cambria Math" w:hAnsi="Cambria Math"/>
          </w:rPr>
          <m:t>(t)</m:t>
        </m:r>
      </m:oMath>
      <w:r>
        <w:rPr>
          <w:rStyle w:val="MTConvertedEquation"/>
        </w:rPr>
        <w:t xml:space="preserve"> are all the same with different subscripts. </w:t>
      </w:r>
    </w:p>
    <w:p w:rsidR="009418D3" w:rsidRPr="00CC438C" w:rsidRDefault="009418D3" w:rsidP="009418D3">
      <w:pPr>
        <w:pStyle w:val="Heading3"/>
      </w:pPr>
      <w:r>
        <w:t>Force of infection equation</w:t>
      </w:r>
    </w:p>
    <w:p w:rsidR="009418D3" w:rsidRDefault="009418D3" w:rsidP="009418D3">
      <w:pPr>
        <w:rPr>
          <w:rStyle w:val="MTConvertedEquation"/>
          <w:sz w:val="20"/>
          <w:szCs w:val="20"/>
        </w:rPr>
      </w:pPr>
      <w:r>
        <w:t xml:space="preserve">The force of infection, </w:t>
      </w:r>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F</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 xml:space="preserve">, </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M</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oMath>
      <w:r>
        <w:rPr>
          <w:rStyle w:val="MTConvertedEquation"/>
          <w:sz w:val="20"/>
          <w:szCs w:val="20"/>
        </w:rPr>
        <w:t xml:space="preserve"> </w:t>
      </w:r>
      <w:proofErr w:type="gramStart"/>
      <w:r>
        <w:rPr>
          <w:rStyle w:val="MTConvertedEquation"/>
          <w:sz w:val="20"/>
          <w:szCs w:val="20"/>
        </w:rPr>
        <w:t xml:space="preserve">and </w:t>
      </w:r>
      <m:oMath>
        <w:proofErr w:type="gramEnd"/>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B</m:t>
            </m:r>
          </m:sub>
        </m:sSub>
        <m:r>
          <w:rPr>
            <w:rStyle w:val="MTConvertedEquation"/>
            <w:rFonts w:ascii="Cambria Math" w:hAnsi="Cambria Math"/>
            <w:sz w:val="20"/>
            <w:szCs w:val="20"/>
          </w:rPr>
          <m:t>(t)</m:t>
        </m:r>
      </m:oMath>
      <w:r>
        <w:rPr>
          <w:rStyle w:val="MTConvertedEquation"/>
          <w:sz w:val="20"/>
          <w:szCs w:val="20"/>
        </w:rPr>
        <w:t>, are defined as follows:</w:t>
      </w:r>
    </w:p>
    <w:p w:rsidR="009418D3" w:rsidRDefault="005E2D65" w:rsidP="009418D3">
      <m:oMathPara>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9418D3" w:rsidRDefault="005E2D65" w:rsidP="009418D3">
      <m:oMathPara>
        <m:oMath>
          <m:sSub>
            <m:sSubPr>
              <m:ctrlPr>
                <w:rPr>
                  <w:rFonts w:ascii="Cambria Math" w:hAnsi="Cambria Math"/>
                  <w:i/>
                </w:rPr>
              </m:ctrlPr>
            </m:sSubPr>
            <m:e>
              <m:r>
                <w:rPr>
                  <w:rFonts w:ascii="Cambria Math" w:hAnsi="Cambria Math"/>
                </w:rPr>
                <m:t>λ</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9418D3" w:rsidRPr="006D15B0" w:rsidRDefault="005E2D65" w:rsidP="009418D3">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9418D3" w:rsidRPr="00022F6E" w:rsidRDefault="005E2D65" w:rsidP="009418D3">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B</m:t>
                      </m:r>
                    </m:sub>
                  </m:sSub>
                  <m:d>
                    <m:dPr>
                      <m:ctrlPr>
                        <w:rPr>
                          <w:rFonts w:ascii="Cambria Math" w:hAnsi="Cambria Math"/>
                        </w:rPr>
                      </m:ctrlPr>
                    </m:dPr>
                    <m:e>
                      <m:r>
                        <m:rPr>
                          <m:sty m:val="p"/>
                        </m:rP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r>
            <w:rPr>
              <w:rFonts w:ascii="Cambria Math" w:hAnsi="Cambria Math"/>
            </w:rPr>
            <m:t>.</m:t>
          </m:r>
        </m:oMath>
      </m:oMathPara>
    </w:p>
    <w:p w:rsidR="009418D3" w:rsidRDefault="009418D3" w:rsidP="009418D3">
      <w:pPr>
        <w:pStyle w:val="MTDisplayEquation"/>
        <w:rPr>
          <w:rStyle w:val="MTConvertedEquation"/>
        </w:rPr>
      </w:pPr>
      <w:r>
        <w:rPr>
          <w:rStyle w:val="MTConvertedEquation"/>
        </w:rPr>
        <w:t>This contains further parameters, as outlined below:</w:t>
      </w:r>
    </w:p>
    <w:tbl>
      <w:tblPr>
        <w:tblW w:w="0" w:type="auto"/>
        <w:tblLook w:val="04A0"/>
      </w:tblPr>
      <w:tblGrid>
        <w:gridCol w:w="2190"/>
        <w:gridCol w:w="2169"/>
        <w:gridCol w:w="2027"/>
        <w:gridCol w:w="2328"/>
      </w:tblGrid>
      <w:tr w:rsidR="009418D3" w:rsidTr="006B66D0">
        <w:tc>
          <w:tcPr>
            <w:tcW w:w="2310" w:type="dxa"/>
            <w:vMerge w:val="restart"/>
          </w:tcPr>
          <w:p w:rsidR="009418D3" w:rsidRDefault="009418D3" w:rsidP="006B66D0">
            <w:r>
              <w:t>Sub-population</w:t>
            </w:r>
          </w:p>
        </w:tc>
        <w:tc>
          <w:tcPr>
            <w:tcW w:w="2310" w:type="dxa"/>
          </w:tcPr>
          <w:p w:rsidR="009418D3" w:rsidRDefault="005E2D65" w:rsidP="006B66D0">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2151" w:type="dxa"/>
          </w:tcPr>
          <w:p w:rsidR="009418D3" w:rsidRDefault="005E2D65" w:rsidP="006B66D0">
            <m:oMathPara>
              <m:oMath>
                <m:sSup>
                  <m:sSupPr>
                    <m:ctrlPr>
                      <w:rPr>
                        <w:rFonts w:ascii="Cambria Math" w:hAnsi="Cambria Math"/>
                        <w:i/>
                      </w:rPr>
                    </m:ctrlPr>
                  </m:sSupPr>
                  <m:e>
                    <m:r>
                      <w:rPr>
                        <w:rFonts w:ascii="Cambria Math" w:hAnsi="Cambria Math"/>
                      </w:rPr>
                      <m:t>λ</m:t>
                    </m:r>
                  </m:e>
                  <m:sup>
                    <m:r>
                      <w:rPr>
                        <w:rFonts w:ascii="Cambria Math" w:hAnsi="Cambria Math"/>
                      </w:rPr>
                      <m:t>*</m:t>
                    </m:r>
                  </m:sup>
                </m:sSup>
              </m:oMath>
            </m:oMathPara>
          </w:p>
        </w:tc>
        <w:tc>
          <w:tcPr>
            <w:tcW w:w="2471" w:type="dxa"/>
          </w:tcPr>
          <w:p w:rsidR="009418D3" w:rsidRDefault="009418D3" w:rsidP="006B66D0">
            <m:oMathPara>
              <m:oMath>
                <m:r>
                  <w:rPr>
                    <w:rFonts w:ascii="Cambria Math" w:hAnsi="Cambria Math"/>
                  </w:rPr>
                  <m:t>β</m:t>
                </m:r>
              </m:oMath>
            </m:oMathPara>
          </w:p>
        </w:tc>
      </w:tr>
      <w:tr w:rsidR="009418D3" w:rsidTr="006B66D0">
        <w:tc>
          <w:tcPr>
            <w:tcW w:w="2310" w:type="dxa"/>
            <w:vMerge/>
          </w:tcPr>
          <w:p w:rsidR="009418D3" w:rsidRDefault="009418D3" w:rsidP="006B66D0"/>
        </w:tc>
        <w:tc>
          <w:tcPr>
            <w:tcW w:w="2310" w:type="dxa"/>
          </w:tcPr>
          <w:p w:rsidR="009418D3" w:rsidRDefault="009418D3" w:rsidP="006B66D0">
            <w:r>
              <w:t>Assumed baseline level of syphilis</w:t>
            </w:r>
          </w:p>
        </w:tc>
        <w:tc>
          <w:tcPr>
            <w:tcW w:w="2151" w:type="dxa"/>
          </w:tcPr>
          <w:p w:rsidR="009418D3" w:rsidRDefault="009418D3" w:rsidP="006B66D0">
            <w:r>
              <w:t>Infection rate</w:t>
            </w:r>
          </w:p>
        </w:tc>
        <w:tc>
          <w:tcPr>
            <w:tcW w:w="2471" w:type="dxa"/>
          </w:tcPr>
          <w:p w:rsidR="009418D3" w:rsidRDefault="009418D3" w:rsidP="006B66D0">
            <w:r>
              <w:t>Infection rate parameter (see below)</w:t>
            </w:r>
          </w:p>
        </w:tc>
      </w:tr>
      <w:tr w:rsidR="009418D3" w:rsidTr="006B66D0">
        <w:tc>
          <w:tcPr>
            <w:tcW w:w="2310" w:type="dxa"/>
          </w:tcPr>
          <w:p w:rsidR="009418D3" w:rsidRDefault="009418D3" w:rsidP="006B66D0">
            <w:r>
              <w:t>FSW</w:t>
            </w:r>
          </w:p>
        </w:tc>
        <w:tc>
          <w:tcPr>
            <w:tcW w:w="2310" w:type="dxa"/>
            <w:vAlign w:val="bottom"/>
          </w:tcPr>
          <w:p w:rsidR="009418D3" w:rsidRPr="00416E9C" w:rsidRDefault="009418D3" w:rsidP="006B66D0">
            <w:r w:rsidRPr="00416E9C">
              <w:t>0.0469</w:t>
            </w:r>
          </w:p>
        </w:tc>
        <w:tc>
          <w:tcPr>
            <w:tcW w:w="2151" w:type="dxa"/>
            <w:vAlign w:val="bottom"/>
          </w:tcPr>
          <w:p w:rsidR="009418D3" w:rsidRPr="00416E9C" w:rsidRDefault="009418D3" w:rsidP="006B66D0">
            <w:r w:rsidRPr="00416E9C">
              <w:t>0.0027</w:t>
            </w:r>
          </w:p>
        </w:tc>
        <w:tc>
          <w:tcPr>
            <w:tcW w:w="2471" w:type="dxa"/>
            <w:vAlign w:val="bottom"/>
          </w:tcPr>
          <w:p w:rsidR="009418D3" w:rsidRPr="003245BA" w:rsidRDefault="009418D3" w:rsidP="006B66D0">
            <w:r w:rsidRPr="003245BA">
              <w:t>-6.954</w:t>
            </w:r>
          </w:p>
        </w:tc>
      </w:tr>
      <w:tr w:rsidR="009418D3" w:rsidTr="006B66D0">
        <w:tc>
          <w:tcPr>
            <w:tcW w:w="2310" w:type="dxa"/>
          </w:tcPr>
          <w:p w:rsidR="009418D3" w:rsidRDefault="009418D3" w:rsidP="006B66D0">
            <w:r>
              <w:t>General females</w:t>
            </w:r>
          </w:p>
        </w:tc>
        <w:tc>
          <w:tcPr>
            <w:tcW w:w="2310" w:type="dxa"/>
            <w:vAlign w:val="bottom"/>
          </w:tcPr>
          <w:p w:rsidR="009418D3" w:rsidRPr="00416E9C" w:rsidRDefault="009418D3" w:rsidP="006B66D0">
            <w:r w:rsidRPr="00416E9C">
              <w:t>0.0536</w:t>
            </w:r>
          </w:p>
        </w:tc>
        <w:tc>
          <w:tcPr>
            <w:tcW w:w="2151" w:type="dxa"/>
            <w:vAlign w:val="bottom"/>
          </w:tcPr>
          <w:p w:rsidR="009418D3" w:rsidRPr="00416E9C" w:rsidRDefault="009418D3" w:rsidP="006B66D0">
            <w:r w:rsidRPr="00416E9C">
              <w:t>0.0006</w:t>
            </w:r>
          </w:p>
        </w:tc>
        <w:tc>
          <w:tcPr>
            <w:tcW w:w="2471" w:type="dxa"/>
            <w:vAlign w:val="bottom"/>
          </w:tcPr>
          <w:p w:rsidR="009418D3" w:rsidRPr="003245BA" w:rsidRDefault="009418D3" w:rsidP="006B66D0">
            <w:r w:rsidRPr="003245BA">
              <w:t>-1.635</w:t>
            </w:r>
          </w:p>
        </w:tc>
      </w:tr>
      <w:tr w:rsidR="009418D3" w:rsidTr="006B66D0">
        <w:tc>
          <w:tcPr>
            <w:tcW w:w="2310" w:type="dxa"/>
          </w:tcPr>
          <w:p w:rsidR="009418D3" w:rsidRDefault="009418D3" w:rsidP="006B66D0">
            <w:r>
              <w:t>General males</w:t>
            </w:r>
          </w:p>
        </w:tc>
        <w:tc>
          <w:tcPr>
            <w:tcW w:w="2310" w:type="dxa"/>
            <w:vAlign w:val="bottom"/>
          </w:tcPr>
          <w:p w:rsidR="009418D3" w:rsidRPr="00416E9C" w:rsidRDefault="009418D3" w:rsidP="006B66D0">
            <w:r w:rsidRPr="00416E9C">
              <w:t>0.0603</w:t>
            </w:r>
          </w:p>
        </w:tc>
        <w:tc>
          <w:tcPr>
            <w:tcW w:w="2151" w:type="dxa"/>
            <w:vAlign w:val="bottom"/>
          </w:tcPr>
          <w:p w:rsidR="009418D3" w:rsidRPr="00416E9C" w:rsidRDefault="009418D3" w:rsidP="006B66D0">
            <w:r w:rsidRPr="00416E9C">
              <w:t>0.0005</w:t>
            </w:r>
          </w:p>
        </w:tc>
        <w:tc>
          <w:tcPr>
            <w:tcW w:w="2471" w:type="dxa"/>
            <w:vAlign w:val="bottom"/>
          </w:tcPr>
          <w:p w:rsidR="009418D3" w:rsidRPr="003245BA" w:rsidRDefault="009418D3" w:rsidP="006B66D0">
            <w:r w:rsidRPr="003245BA">
              <w:t>-0.500</w:t>
            </w:r>
          </w:p>
        </w:tc>
      </w:tr>
      <w:tr w:rsidR="009418D3" w:rsidTr="006B66D0">
        <w:tc>
          <w:tcPr>
            <w:tcW w:w="2310" w:type="dxa"/>
          </w:tcPr>
          <w:p w:rsidR="009418D3" w:rsidRDefault="009418D3" w:rsidP="006B66D0">
            <w:r>
              <w:t>MSMW</w:t>
            </w:r>
          </w:p>
        </w:tc>
        <w:tc>
          <w:tcPr>
            <w:tcW w:w="2310" w:type="dxa"/>
            <w:vAlign w:val="bottom"/>
          </w:tcPr>
          <w:p w:rsidR="009418D3" w:rsidRPr="00416E9C" w:rsidRDefault="009418D3" w:rsidP="006B66D0">
            <w:r w:rsidRPr="00416E9C">
              <w:t>0.2144</w:t>
            </w:r>
          </w:p>
        </w:tc>
        <w:tc>
          <w:tcPr>
            <w:tcW w:w="2151" w:type="dxa"/>
            <w:vAlign w:val="bottom"/>
          </w:tcPr>
          <w:p w:rsidR="009418D3" w:rsidRPr="00416E9C" w:rsidRDefault="009418D3" w:rsidP="006B66D0">
            <w:r w:rsidRPr="00416E9C">
              <w:t>0.0005</w:t>
            </w:r>
          </w:p>
        </w:tc>
        <w:tc>
          <w:tcPr>
            <w:tcW w:w="2471" w:type="dxa"/>
            <w:vAlign w:val="bottom"/>
          </w:tcPr>
          <w:p w:rsidR="009418D3" w:rsidRPr="003245BA" w:rsidRDefault="009418D3" w:rsidP="006B66D0">
            <w:r w:rsidRPr="003245BA">
              <w:t>-0.171</w:t>
            </w:r>
          </w:p>
        </w:tc>
      </w:tr>
    </w:tbl>
    <w:p w:rsidR="009418D3" w:rsidRPr="006D15B0" w:rsidRDefault="009418D3" w:rsidP="009418D3"/>
    <w:tbl>
      <w:tblPr>
        <w:tblW w:w="0" w:type="auto"/>
        <w:tblInd w:w="959" w:type="dxa"/>
        <w:tblLook w:val="04A0"/>
      </w:tblPr>
      <w:tblGrid>
        <w:gridCol w:w="1316"/>
        <w:gridCol w:w="3356"/>
        <w:gridCol w:w="1589"/>
        <w:gridCol w:w="1494"/>
      </w:tblGrid>
      <w:tr w:rsidR="00934A61" w:rsidTr="00934A61">
        <w:tc>
          <w:tcPr>
            <w:tcW w:w="1316" w:type="dxa"/>
          </w:tcPr>
          <w:p w:rsidR="00934A61" w:rsidRDefault="005E2D65" w:rsidP="006B66D0">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356" w:type="dxa"/>
          </w:tcPr>
          <w:p w:rsidR="00934A61" w:rsidRDefault="00934A61" w:rsidP="006B66D0">
            <w:r>
              <w:t xml:space="preserve">Weight placed on level of </w:t>
            </w:r>
            <w:r>
              <w:lastRenderedPageBreak/>
              <w:t>infection in general females</w:t>
            </w:r>
          </w:p>
        </w:tc>
        <w:tc>
          <w:tcPr>
            <w:tcW w:w="1589" w:type="dxa"/>
          </w:tcPr>
          <w:p w:rsidR="00934A61" w:rsidRDefault="00934A61" w:rsidP="006B66D0">
            <w:r>
              <w:lastRenderedPageBreak/>
              <w:t>0.62</w:t>
            </w:r>
          </w:p>
        </w:tc>
        <w:tc>
          <w:tcPr>
            <w:tcW w:w="1494" w:type="dxa"/>
          </w:tcPr>
          <w:p w:rsidR="00934A61" w:rsidRDefault="005E2D65" w:rsidP="00964444">
            <w:r>
              <w:fldChar w:fldCharType="begin"/>
            </w:r>
            <w:r w:rsidR="00934A61">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sidR="00934A61">
              <w:rPr>
                <w:noProof/>
              </w:rPr>
              <w:t>(</w:t>
            </w:r>
            <w:hyperlink w:anchor="_ENREF_1" w:tooltip="Gray, 2011 #19" w:history="1">
              <w:r w:rsidR="00964444">
                <w:rPr>
                  <w:noProof/>
                </w:rPr>
                <w:t>Gray, Murray et al. 2011</w:t>
              </w:r>
            </w:hyperlink>
            <w:r w:rsidR="00934A61">
              <w:rPr>
                <w:noProof/>
              </w:rPr>
              <w:t>)</w:t>
            </w:r>
            <w:r>
              <w:fldChar w:fldCharType="end"/>
            </w:r>
          </w:p>
        </w:tc>
      </w:tr>
      <w:tr w:rsidR="00934A61" w:rsidTr="00934A61">
        <w:tc>
          <w:tcPr>
            <w:tcW w:w="1316" w:type="dxa"/>
          </w:tcPr>
          <w:p w:rsidR="00934A61" w:rsidRDefault="005E2D65" w:rsidP="006B66D0">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3356" w:type="dxa"/>
          </w:tcPr>
          <w:p w:rsidR="00934A61" w:rsidRDefault="00934A61" w:rsidP="006B66D0">
            <w:r>
              <w:t>Weight placed on level of infection in general males</w:t>
            </w:r>
          </w:p>
        </w:tc>
        <w:tc>
          <w:tcPr>
            <w:tcW w:w="1589" w:type="dxa"/>
          </w:tcPr>
          <w:p w:rsidR="00934A61" w:rsidRDefault="00934A61" w:rsidP="006B66D0">
            <w:r>
              <w:t>0.96</w:t>
            </w:r>
          </w:p>
        </w:tc>
        <w:tc>
          <w:tcPr>
            <w:tcW w:w="1494" w:type="dxa"/>
          </w:tcPr>
          <w:p w:rsidR="00934A61" w:rsidRDefault="005E2D65" w:rsidP="00964444">
            <w:r>
              <w:fldChar w:fldCharType="begin"/>
            </w:r>
            <w:r w:rsidR="00934A61">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sidR="00934A61">
              <w:rPr>
                <w:noProof/>
              </w:rPr>
              <w:t>(</w:t>
            </w:r>
            <w:hyperlink w:anchor="_ENREF_1" w:tooltip="Gray, 2011 #19" w:history="1">
              <w:r w:rsidR="00964444">
                <w:rPr>
                  <w:noProof/>
                </w:rPr>
                <w:t>Gray, Murray et al. 2011</w:t>
              </w:r>
            </w:hyperlink>
            <w:r w:rsidR="00934A61">
              <w:rPr>
                <w:noProof/>
              </w:rPr>
              <w:t>)</w:t>
            </w:r>
            <w:r>
              <w:fldChar w:fldCharType="end"/>
            </w:r>
          </w:p>
        </w:tc>
      </w:tr>
    </w:tbl>
    <w:p w:rsidR="009418D3" w:rsidRDefault="009418D3" w:rsidP="009418D3">
      <w:r>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the CDF of an exponential random variable with rate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t xml:space="preserve">, evaluated at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r>
        <w:t xml:space="preserve">. </w:t>
      </w:r>
    </w:p>
    <w:p w:rsidR="009418D3" w:rsidRDefault="009418D3" w:rsidP="009418D3">
      <w:r>
        <w:t xml:space="preserve">Note that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much lower than the proportion of females who are general females because each FSW contributes more to each male’s infection probability than each general female contributes. In contrast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the proportion of males who are general males because general males and MSMW are assumed to contribute equally to each f</w:t>
      </w:r>
      <w:proofErr w:type="spellStart"/>
      <w:r>
        <w:t>emale’s</w:t>
      </w:r>
      <w:proofErr w:type="spellEnd"/>
      <w:r>
        <w:t xml:space="preserve"> probability of infection. </w:t>
      </w:r>
    </w:p>
    <w:p w:rsidR="009418D3" w:rsidRDefault="009418D3" w:rsidP="009418D3"/>
    <w:p w:rsidR="009418D3" w:rsidRDefault="009418D3" w:rsidP="009418D3">
      <w:pPr>
        <w:pStyle w:val="Heading3"/>
        <w:rPr>
          <w:rFonts w:eastAsiaTheme="minorEastAsia"/>
        </w:rPr>
      </w:pPr>
      <w:r>
        <w:rPr>
          <w:rFonts w:eastAsiaTheme="minorEastAsia"/>
        </w:rPr>
        <w:t>Calibration parameters</w:t>
      </w:r>
    </w:p>
    <w:p w:rsidR="009418D3" w:rsidRDefault="009418D3" w:rsidP="009418D3">
      <w:pPr>
        <w:rPr>
          <w:rFonts w:asciiTheme="majorHAnsi" w:hAnsiTheme="majorHAnsi" w:cstheme="majorBidi"/>
        </w:rPr>
      </w:pPr>
      <w:r>
        <w:rPr>
          <w:rFonts w:asciiTheme="majorHAnsi" w:hAnsiTheme="majorHAnsi" w:cstheme="majorBidi"/>
        </w:rPr>
        <w:t xml:space="preserve">We require our syphilis model to satisfy four equations for the equilibrium level of syphilis in each of the four sub-populations, so that in the baseline scenario, syphilis levels remain at those already selected for the HIV model. We thus include four dependent parameters,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Pr>
          <w:rFonts w:asciiTheme="majorHAnsi" w:hAnsiTheme="majorHAnsi" w:cstheme="majorBidi"/>
        </w:rPr>
        <w:t xml:space="preserve"> </w:t>
      </w:r>
      <w:proofErr w:type="gramStart"/>
      <w:r>
        <w:rPr>
          <w:rFonts w:asciiTheme="majorHAnsi" w:hAnsiTheme="majorHAnsi" w:cstheme="majorBidi"/>
        </w:rPr>
        <w:t xml:space="preserve">and </w:t>
      </w:r>
      <m:oMath>
        <w:proofErr w:type="gramEnd"/>
        <m:sSub>
          <m:sSubPr>
            <m:ctrlPr>
              <w:rPr>
                <w:rFonts w:ascii="Cambria Math" w:hAnsi="Cambria Math"/>
                <w:i/>
              </w:rPr>
            </m:ctrlPr>
          </m:sSubPr>
          <m:e>
            <m:r>
              <w:rPr>
                <w:rFonts w:ascii="Cambria Math" w:hAnsi="Cambria Math"/>
              </w:rPr>
              <m:t>β</m:t>
            </m:r>
          </m:e>
          <m:sub>
            <m:r>
              <w:rPr>
                <w:rFonts w:ascii="Cambria Math" w:hAnsi="Cambria Math"/>
              </w:rPr>
              <m:t>B</m:t>
            </m:r>
          </m:sub>
        </m:sSub>
      </m:oMath>
      <w:r>
        <w:rPr>
          <w:rFonts w:asciiTheme="majorHAnsi" w:hAnsiTheme="majorHAnsi" w:cstheme="majorBidi"/>
        </w:rPr>
        <w:t xml:space="preserve">, which we calculate by solving the four equations for the equilibrium syphilis levels. That is, we find values for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Pr>
          <w:rFonts w:asciiTheme="majorHAnsi" w:hAnsiTheme="majorHAnsi" w:cstheme="majorBidi"/>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B</m:t>
            </m:r>
          </m:sub>
        </m:sSub>
      </m:oMath>
      <w:r>
        <w:rPr>
          <w:rFonts w:asciiTheme="majorHAnsi" w:hAnsiTheme="majorHAnsi" w:cstheme="majorBidi"/>
        </w:rPr>
        <w:t xml:space="preserve"> such that </w:t>
      </w:r>
    </w:p>
    <w:p w:rsidR="009418D3" w:rsidRDefault="005E2D65" w:rsidP="009418D3">
      <w:pPr>
        <w:rPr>
          <w:rStyle w:val="MTConvertedEquation"/>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S</m:t>
              </m:r>
            </m:sub>
            <m:sup>
              <m:r>
                <w:rPr>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F</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M</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B</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Style w:val="MTConvertedEquation"/>
              <w:rFonts w:ascii="Cambria Math" w:hAnsi="Cambria Math"/>
            </w:rPr>
            <m:t>,</m:t>
          </m:r>
        </m:oMath>
      </m:oMathPara>
    </w:p>
    <w:p w:rsidR="009418D3" w:rsidRDefault="009418D3" w:rsidP="009418D3">
      <w:proofErr w:type="gramStart"/>
      <w:r>
        <w:t>where</w:t>
      </w:r>
      <w:proofErr w:type="gramEnd"/>
      <w:r>
        <w:t xml:space="preserve"> each </w:t>
      </w:r>
      <m:oMath>
        <m:sSup>
          <m:sSupPr>
            <m:ctrlPr>
              <w:rPr>
                <w:rFonts w:ascii="Cambria Math" w:hAnsi="Cambria Math"/>
                <w:i/>
              </w:rPr>
            </m:ctrlPr>
          </m:sSupPr>
          <m:e>
            <m:r>
              <w:rPr>
                <w:rFonts w:ascii="Cambria Math" w:hAnsi="Cambria Math"/>
              </w:rPr>
              <m:t>λ</m:t>
            </m:r>
          </m:e>
          <m:sup>
            <m:r>
              <w:rPr>
                <w:rFonts w:ascii="Cambria Math" w:hAnsi="Cambria Math"/>
              </w:rPr>
              <m:t>*</m:t>
            </m:r>
          </m:sup>
        </m:sSup>
      </m:oMath>
      <w:r>
        <w:t xml:space="preserve"> is a function of the corresponding </w:t>
      </w:r>
      <m:oMath>
        <m:r>
          <w:rPr>
            <w:rFonts w:ascii="Cambria Math" w:hAnsi="Cambria Math"/>
          </w:rPr>
          <m:t>β</m:t>
        </m:r>
      </m:oMath>
      <w:r>
        <w:t xml:space="preserve">, and on the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values. We perform these steps once for urban populations and again for rural populations in each simulation, but we do not allow for movement between regions in this model. </w:t>
      </w:r>
    </w:p>
    <w:p w:rsidR="009418D3" w:rsidRDefault="009418D3" w:rsidP="009418D3">
      <w:pPr>
        <w:pStyle w:val="Heading2"/>
        <w:rPr>
          <w:rFonts w:eastAsiaTheme="minorEastAsia"/>
        </w:rPr>
      </w:pPr>
      <w:commentRangeStart w:id="553"/>
      <w:commentRangeStart w:id="554"/>
      <w:r>
        <w:rPr>
          <w:rFonts w:eastAsiaTheme="minorEastAsia"/>
        </w:rPr>
        <w:t>Results</w:t>
      </w:r>
      <w:commentRangeEnd w:id="553"/>
      <w:commentRangeEnd w:id="554"/>
      <w:r>
        <w:rPr>
          <w:rStyle w:val="CommentReference"/>
          <w:rFonts w:asciiTheme="minorHAnsi" w:eastAsiaTheme="minorHAnsi" w:hAnsiTheme="minorHAnsi" w:cstheme="minorBidi"/>
          <w:b w:val="0"/>
          <w:bCs w:val="0"/>
          <w:color w:val="auto"/>
        </w:rPr>
        <w:commentReference w:id="554"/>
      </w:r>
      <w:r>
        <w:rPr>
          <w:rStyle w:val="CommentReference"/>
          <w:rFonts w:asciiTheme="minorHAnsi" w:eastAsiaTheme="minorHAnsi" w:hAnsiTheme="minorHAnsi" w:cstheme="minorBidi"/>
          <w:b w:val="0"/>
          <w:bCs w:val="0"/>
          <w:color w:val="auto"/>
        </w:rPr>
        <w:commentReference w:id="553"/>
      </w:r>
    </w:p>
    <w:p w:rsidR="009418D3" w:rsidRPr="00F106F1" w:rsidRDefault="009418D3" w:rsidP="009418D3">
      <w:pPr>
        <w:pStyle w:val="Heading3"/>
      </w:pPr>
      <w:r>
        <w:t>Typical scenario</w:t>
      </w:r>
    </w:p>
    <w:p w:rsidR="009418D3" w:rsidRDefault="009418D3" w:rsidP="009418D3">
      <w:r>
        <w:t xml:space="preserve">A full description of the results is provided in the Appendix. With </w:t>
      </w:r>
      <w:proofErr w:type="gramStart"/>
      <w:r>
        <w:t>a coverage</w:t>
      </w:r>
      <w:proofErr w:type="gramEnd"/>
      <w:r>
        <w:t xml:space="preserve"> of 75% for all FSW in PNG and one PPT per person per year on average, and with no coverage for general females, males or MSMW, there is a 39.87% fall in STI prevalence</w:t>
      </w:r>
      <w:r w:rsidRPr="002F16BF">
        <w:t xml:space="preserve"> </w:t>
      </w:r>
      <w:r>
        <w:t xml:space="preserve">over 10 years, compared to the equilibrium prevalence. There is an 18.69% fall after 3 years. This causes a fall of 23.89% in nationwide HIV incidence relative to the forecast with no intervention. </w:t>
      </w:r>
    </w:p>
    <w:tbl>
      <w:tblPr>
        <w:tblW w:w="0" w:type="auto"/>
        <w:tblLook w:val="04A0"/>
      </w:tblPr>
      <w:tblGrid>
        <w:gridCol w:w="2184"/>
        <w:gridCol w:w="2176"/>
        <w:gridCol w:w="2177"/>
        <w:gridCol w:w="2177"/>
      </w:tblGrid>
      <w:tr w:rsidR="009418D3" w:rsidTr="006B66D0">
        <w:tc>
          <w:tcPr>
            <w:tcW w:w="2310" w:type="dxa"/>
          </w:tcPr>
          <w:p w:rsidR="009418D3" w:rsidRDefault="009418D3" w:rsidP="006B66D0">
            <w:r>
              <w:t>Scenario</w:t>
            </w:r>
          </w:p>
        </w:tc>
        <w:tc>
          <w:tcPr>
            <w:tcW w:w="2310" w:type="dxa"/>
          </w:tcPr>
          <w:p w:rsidR="009418D3" w:rsidRDefault="009418D3" w:rsidP="006B66D0">
            <w:r>
              <w:t>Percentage drop in syphilis prevalence after 3 years</w:t>
            </w:r>
          </w:p>
        </w:tc>
        <w:tc>
          <w:tcPr>
            <w:tcW w:w="2311" w:type="dxa"/>
          </w:tcPr>
          <w:p w:rsidR="009418D3" w:rsidRDefault="009418D3" w:rsidP="006B66D0">
            <w:r>
              <w:t>Percentage drop in syphilis prevalence after 10 years</w:t>
            </w:r>
          </w:p>
        </w:tc>
        <w:tc>
          <w:tcPr>
            <w:tcW w:w="2311" w:type="dxa"/>
          </w:tcPr>
          <w:p w:rsidR="009418D3" w:rsidRDefault="009418D3" w:rsidP="006B66D0">
            <w:r>
              <w:t>Percentage drop in HIV incidence after 10 years</w:t>
            </w:r>
          </w:p>
        </w:tc>
      </w:tr>
      <w:tr w:rsidR="009418D3" w:rsidTr="006B66D0">
        <w:tc>
          <w:tcPr>
            <w:tcW w:w="2310" w:type="dxa"/>
            <w:vAlign w:val="bottom"/>
          </w:tcPr>
          <w:p w:rsidR="009418D3" w:rsidRDefault="009418D3" w:rsidP="006B66D0">
            <w:pPr>
              <w:rPr>
                <w:rFonts w:ascii="Calibri" w:hAnsi="Calibri" w:cs="Calibri"/>
                <w:color w:val="000000"/>
              </w:rPr>
            </w:pPr>
            <w:r>
              <w:rPr>
                <w:rFonts w:ascii="Calibri" w:hAnsi="Calibri" w:cs="Calibri"/>
                <w:color w:val="000000"/>
              </w:rPr>
              <w:t>Default intervention</w:t>
            </w:r>
          </w:p>
        </w:tc>
        <w:tc>
          <w:tcPr>
            <w:tcW w:w="2310" w:type="dxa"/>
            <w:vAlign w:val="bottom"/>
          </w:tcPr>
          <w:p w:rsidR="009418D3" w:rsidRDefault="009418D3" w:rsidP="006B66D0">
            <w:pPr>
              <w:jc w:val="right"/>
              <w:rPr>
                <w:rFonts w:ascii="Calibri" w:hAnsi="Calibri" w:cs="Calibri"/>
                <w:color w:val="000000"/>
              </w:rPr>
            </w:pPr>
            <w:r>
              <w:rPr>
                <w:rFonts w:ascii="Calibri" w:hAnsi="Calibri" w:cs="Calibri"/>
                <w:color w:val="000000"/>
              </w:rPr>
              <w:t>18.69%</w:t>
            </w:r>
          </w:p>
        </w:tc>
        <w:tc>
          <w:tcPr>
            <w:tcW w:w="2311" w:type="dxa"/>
            <w:vAlign w:val="bottom"/>
          </w:tcPr>
          <w:p w:rsidR="009418D3" w:rsidRDefault="009418D3" w:rsidP="006B66D0">
            <w:pPr>
              <w:jc w:val="right"/>
              <w:rPr>
                <w:rFonts w:ascii="Calibri" w:hAnsi="Calibri" w:cs="Calibri"/>
                <w:color w:val="000000"/>
              </w:rPr>
            </w:pPr>
            <w:r>
              <w:rPr>
                <w:rFonts w:ascii="Calibri" w:hAnsi="Calibri" w:cs="Calibri"/>
                <w:color w:val="000000"/>
              </w:rPr>
              <w:t>39.87%</w:t>
            </w:r>
          </w:p>
        </w:tc>
        <w:tc>
          <w:tcPr>
            <w:tcW w:w="2311" w:type="dxa"/>
            <w:vAlign w:val="bottom"/>
          </w:tcPr>
          <w:p w:rsidR="009418D3" w:rsidRDefault="009418D3" w:rsidP="006B66D0">
            <w:pPr>
              <w:jc w:val="right"/>
              <w:rPr>
                <w:rFonts w:ascii="Calibri" w:hAnsi="Calibri" w:cs="Calibri"/>
                <w:color w:val="000000"/>
              </w:rPr>
            </w:pPr>
            <w:r>
              <w:rPr>
                <w:rFonts w:ascii="Calibri" w:hAnsi="Calibri" w:cs="Calibri"/>
                <w:color w:val="000000"/>
              </w:rPr>
              <w:t>23.89%</w:t>
            </w:r>
          </w:p>
        </w:tc>
      </w:tr>
    </w:tbl>
    <w:p w:rsidR="009418D3" w:rsidRPr="008618C6" w:rsidRDefault="009418D3" w:rsidP="009418D3">
      <w:commentRangeStart w:id="555"/>
      <w:commentRangeStart w:id="556"/>
      <w:r>
        <w:rPr>
          <w:noProof/>
          <w:color w:val="FF0000"/>
          <w:lang w:val="en-AU" w:eastAsia="en-AU"/>
        </w:rPr>
        <w:lastRenderedPageBreak/>
        <w:drawing>
          <wp:anchor distT="0" distB="0" distL="114300" distR="114300" simplePos="0" relativeHeight="251661312" behindDoc="0" locked="0" layoutInCell="1" allowOverlap="1">
            <wp:simplePos x="0" y="0"/>
            <wp:positionH relativeFrom="column">
              <wp:posOffset>2731135</wp:posOffset>
            </wp:positionH>
            <wp:positionV relativeFrom="paragraph">
              <wp:posOffset>308610</wp:posOffset>
            </wp:positionV>
            <wp:extent cx="3609340" cy="2612390"/>
            <wp:effectExtent l="19050" t="0" r="0" b="0"/>
            <wp:wrapTopAndBottom/>
            <wp:docPr id="84" name="Picture 84" descr="T:\Crock\SmallModel\Figure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Crock\SmallModel\Figures\temp.png"/>
                    <pic:cNvPicPr>
                      <a:picLocks noChangeAspect="1" noChangeArrowheads="1"/>
                    </pic:cNvPicPr>
                  </pic:nvPicPr>
                  <pic:blipFill>
                    <a:blip r:embed="rId9" cstate="print"/>
                    <a:srcRect t="38398" r="68117" b="30663"/>
                    <a:stretch>
                      <a:fillRect/>
                    </a:stretch>
                  </pic:blipFill>
                  <pic:spPr bwMode="auto">
                    <a:xfrm>
                      <a:off x="0" y="0"/>
                      <a:ext cx="3609340" cy="2612390"/>
                    </a:xfrm>
                    <a:prstGeom prst="rect">
                      <a:avLst/>
                    </a:prstGeom>
                    <a:noFill/>
                    <a:ln w="9525">
                      <a:noFill/>
                      <a:miter lim="800000"/>
                      <a:headEnd/>
                      <a:tailEnd/>
                    </a:ln>
                  </pic:spPr>
                </pic:pic>
              </a:graphicData>
            </a:graphic>
          </wp:anchor>
        </w:drawing>
      </w:r>
      <w:commentRangeStart w:id="557"/>
      <w:r>
        <w:rPr>
          <w:noProof/>
          <w:color w:val="FF0000"/>
          <w:lang w:val="en-AU" w:eastAsia="en-AU"/>
        </w:rPr>
        <w:drawing>
          <wp:anchor distT="0" distB="0" distL="114300" distR="114300" simplePos="0" relativeHeight="251660288" behindDoc="0" locked="0" layoutInCell="1" allowOverlap="1">
            <wp:simplePos x="0" y="0"/>
            <wp:positionH relativeFrom="column">
              <wp:posOffset>-895350</wp:posOffset>
            </wp:positionH>
            <wp:positionV relativeFrom="paragraph">
              <wp:posOffset>65916</wp:posOffset>
            </wp:positionV>
            <wp:extent cx="3626675" cy="3075709"/>
            <wp:effectExtent l="19050" t="0" r="0" b="0"/>
            <wp:wrapTopAndBottom/>
            <wp:docPr id="4" name="Picture 83" descr="T:\Crock\SmallModel\Figures\Overall STI preval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Crock\SmallModel\Figures\Overall STI prevalences.png"/>
                    <pic:cNvPicPr>
                      <a:picLocks noChangeAspect="1" noChangeArrowheads="1"/>
                    </pic:cNvPicPr>
                  </pic:nvPicPr>
                  <pic:blipFill>
                    <a:blip r:embed="rId10" cstate="print"/>
                    <a:srcRect/>
                    <a:stretch>
                      <a:fillRect/>
                    </a:stretch>
                  </pic:blipFill>
                  <pic:spPr bwMode="auto">
                    <a:xfrm>
                      <a:off x="0" y="0"/>
                      <a:ext cx="3626675" cy="3075709"/>
                    </a:xfrm>
                    <a:prstGeom prst="rect">
                      <a:avLst/>
                    </a:prstGeom>
                    <a:noFill/>
                    <a:ln w="9525">
                      <a:noFill/>
                      <a:miter lim="800000"/>
                      <a:headEnd/>
                      <a:tailEnd/>
                    </a:ln>
                  </pic:spPr>
                </pic:pic>
              </a:graphicData>
            </a:graphic>
          </wp:anchor>
        </w:drawing>
      </w:r>
      <w:commentRangeEnd w:id="557"/>
      <w:r>
        <w:rPr>
          <w:rStyle w:val="CommentReference"/>
        </w:rPr>
        <w:commentReference w:id="557"/>
      </w:r>
      <w:r>
        <w:rPr>
          <w:color w:val="FF0000"/>
        </w:rPr>
        <w:t xml:space="preserve"> </w:t>
      </w:r>
      <w:r w:rsidRPr="008618C6">
        <w:t xml:space="preserve">The </w:t>
      </w:r>
      <w:r>
        <w:t xml:space="preserve">plot on the left shows overall STIs falling dramatically with this intervention, compared to the non-equilibrium case. </w:t>
      </w:r>
      <w:commentRangeEnd w:id="555"/>
      <w:r>
        <w:rPr>
          <w:rStyle w:val="CommentReference"/>
        </w:rPr>
        <w:commentReference w:id="555"/>
      </w:r>
      <w:commentRangeEnd w:id="556"/>
      <w:r>
        <w:rPr>
          <w:rStyle w:val="CommentReference"/>
        </w:rPr>
        <w:commentReference w:id="556"/>
      </w:r>
      <w:r>
        <w:t xml:space="preserve">The plot on the right shows HIV </w:t>
      </w:r>
      <w:proofErr w:type="gramStart"/>
      <w:r>
        <w:t xml:space="preserve">incidence </w:t>
      </w:r>
      <w:r w:rsidRPr="008618C6">
        <w:t xml:space="preserve"> </w:t>
      </w:r>
      <w:r>
        <w:t>falling</w:t>
      </w:r>
      <w:proofErr w:type="gramEnd"/>
      <w:r>
        <w:t xml:space="preserve"> significantly.</w:t>
      </w:r>
    </w:p>
    <w:p w:rsidR="009418D3" w:rsidRDefault="009418D3" w:rsidP="009418D3">
      <w:r>
        <w:t>Separating by sub-population and region we have the following STI prevalences:</w:t>
      </w:r>
    </w:p>
    <w:p w:rsidR="009418D3" w:rsidRDefault="009418D3" w:rsidP="009418D3">
      <w:r w:rsidRPr="00F106F1">
        <w:lastRenderedPageBreak/>
        <w:t xml:space="preserve"> </w:t>
      </w:r>
      <w:commentRangeStart w:id="558"/>
      <w:r w:rsidRPr="000252B7">
        <w:rPr>
          <w:noProof/>
          <w:lang w:val="en-AU" w:eastAsia="en-AU"/>
        </w:rPr>
        <w:drawing>
          <wp:inline distT="0" distB="0" distL="0" distR="0">
            <wp:extent cx="5657355" cy="4797578"/>
            <wp:effectExtent l="19050" t="0" r="49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Crock\SmallModel\Figures\by pop.png"/>
                    <pic:cNvPicPr>
                      <a:picLocks noChangeAspect="1" noChangeArrowheads="1"/>
                    </pic:cNvPicPr>
                  </pic:nvPicPr>
                  <pic:blipFill>
                    <a:blip r:embed="rId11" cstate="print"/>
                    <a:srcRect/>
                    <a:stretch>
                      <a:fillRect/>
                    </a:stretch>
                  </pic:blipFill>
                  <pic:spPr bwMode="auto">
                    <a:xfrm>
                      <a:off x="0" y="0"/>
                      <a:ext cx="5664325" cy="4803488"/>
                    </a:xfrm>
                    <a:prstGeom prst="rect">
                      <a:avLst/>
                    </a:prstGeom>
                    <a:noFill/>
                    <a:ln w="9525">
                      <a:noFill/>
                      <a:miter lim="800000"/>
                      <a:headEnd/>
                      <a:tailEnd/>
                    </a:ln>
                  </pic:spPr>
                </pic:pic>
              </a:graphicData>
            </a:graphic>
          </wp:inline>
        </w:drawing>
      </w:r>
      <w:commentRangeEnd w:id="558"/>
      <w:r>
        <w:rPr>
          <w:rStyle w:val="CommentReference"/>
        </w:rPr>
        <w:commentReference w:id="558"/>
      </w:r>
    </w:p>
    <w:p w:rsidR="009418D3" w:rsidRDefault="009418D3" w:rsidP="009418D3">
      <w:pPr>
        <w:pStyle w:val="Heading2"/>
      </w:pPr>
      <w:r>
        <w:t>Intervention variants</w:t>
      </w:r>
    </w:p>
    <w:p w:rsidR="009418D3" w:rsidRDefault="009418D3" w:rsidP="009418D3">
      <w:pPr>
        <w:pStyle w:val="Heading3"/>
      </w:pPr>
      <w:r>
        <w:t>Choice of sub-population</w:t>
      </w:r>
    </w:p>
    <w:p w:rsidR="009418D3" w:rsidRDefault="009418D3" w:rsidP="009418D3">
      <w:r>
        <w:t xml:space="preserve">Providing PPT to general males and females at the same level as to FSW provides a large impact, but this is because there are far more general males and females than FSW. Providing the same number of total treatment doses but distributing these across the whole population results in almost no benefit (0.95% reduction in ulcerating STIs, 0.47% reduction in HIV). Providing PPT to MSMW at the same level as to FSW provides little additional benefit (2% further decrease in ulcerating STIs). </w:t>
      </w:r>
    </w:p>
    <w:p w:rsidR="009418D3" w:rsidRDefault="009418D3" w:rsidP="009418D3">
      <w:pPr>
        <w:pStyle w:val="Heading3"/>
        <w:rPr>
          <w:rFonts w:eastAsiaTheme="minorEastAsia"/>
        </w:rPr>
      </w:pPr>
      <w:r>
        <w:rPr>
          <w:rFonts w:eastAsiaTheme="minorEastAsia"/>
        </w:rPr>
        <w:t>Varying coverage and number of visits</w:t>
      </w:r>
    </w:p>
    <w:p w:rsidR="009418D3" w:rsidRPr="00416E9C" w:rsidRDefault="009418D3" w:rsidP="009418D3">
      <w:r>
        <w:t>I will add information here.</w:t>
      </w:r>
    </w:p>
    <w:p w:rsidR="009418D3" w:rsidRDefault="009418D3" w:rsidP="009418D3">
      <w:pPr>
        <w:pStyle w:val="Heading3"/>
        <w:rPr>
          <w:rFonts w:eastAsiaTheme="minorEastAsia"/>
        </w:rPr>
      </w:pPr>
    </w:p>
    <w:p w:rsidR="009418D3" w:rsidRDefault="009418D3" w:rsidP="009418D3">
      <w:pPr>
        <w:pStyle w:val="Heading3"/>
        <w:rPr>
          <w:rFonts w:eastAsiaTheme="minorEastAsia"/>
        </w:rPr>
      </w:pPr>
      <w:r>
        <w:rPr>
          <w:rFonts w:eastAsiaTheme="minorEastAsia"/>
        </w:rPr>
        <w:br w:type="page"/>
      </w:r>
    </w:p>
    <w:p w:rsidR="009418D3" w:rsidRDefault="009418D3" w:rsidP="009418D3">
      <w:pPr>
        <w:rPr>
          <w:rFonts w:asciiTheme="majorHAnsi" w:hAnsiTheme="majorHAnsi" w:cstheme="majorBidi"/>
          <w:b/>
          <w:bCs/>
          <w:color w:val="4F81BD" w:themeColor="accent1"/>
          <w:sz w:val="26"/>
          <w:szCs w:val="26"/>
        </w:rPr>
      </w:pPr>
    </w:p>
    <w:p w:rsidR="009418D3" w:rsidRDefault="009418D3" w:rsidP="009418D3">
      <w:pPr>
        <w:pStyle w:val="Heading2"/>
        <w:rPr>
          <w:rFonts w:eastAsiaTheme="minorEastAsia"/>
        </w:rPr>
      </w:pPr>
      <w:r>
        <w:rPr>
          <w:rFonts w:eastAsiaTheme="minorEastAsia"/>
        </w:rPr>
        <w:t>Appendix</w:t>
      </w:r>
    </w:p>
    <w:p w:rsidR="009418D3" w:rsidRPr="002A0318" w:rsidRDefault="009418D3" w:rsidP="009418D3"/>
    <w:p w:rsidR="009418D3" w:rsidRDefault="009418D3" w:rsidP="009418D3">
      <w:pPr>
        <w:pStyle w:val="Heading3"/>
      </w:pPr>
      <w:r>
        <w:t>Diagram showing the possible state changes in the model</w:t>
      </w:r>
    </w:p>
    <w:p w:rsidR="009418D3" w:rsidRDefault="005E2D65" w:rsidP="009418D3">
      <w:pPr>
        <w:rPr>
          <w:rStyle w:val="MTConvertedEquation"/>
        </w:rPr>
      </w:pPr>
      <w:r w:rsidRPr="005E2D65">
        <w:rPr>
          <w:rFonts w:eastAsiaTheme="minorHAnsi"/>
          <w:noProof/>
        </w:rPr>
        <w:lastRenderedPageBreak/>
        <w:pict>
          <v:group id="Group 54" o:spid="_x0000_s1026" style="position:absolute;margin-left:-20.4pt;margin-top:17.25pt;width:495.2pt;height:400.65pt;z-index:251662336" coordorigin="1032,2216" coordsize="9904,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">
            <v:shapetype id="_x0000_t202" coordsize="21600,21600" o:spt="202" path="m,l,21600r21600,l21600,xe">
              <v:stroke joinstyle="miter"/>
              <v:path gradientshapeok="t" o:connecttype="rect"/>
            </v:shapetype>
            <v:shape id="Text Box 37" o:spid="_x0000_s1027" type="#_x0000_t202" style="position:absolute;left:1032;top:2216;width:9904;height:801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AQMEA&#10;AADaAAAADwAAAGRycy9kb3ducmV2LnhtbERPu2rDMBTdA/0HcQvZYrkZQnAsm9AmtEMDrV1oxot1&#10;/aDWlbHk2P37aCh0PJx3mi+mFzcaXWdZwVMUgyCurO64UfBVnjd7EM4ja+wtk4JfcpBnD6sUE21n&#10;/qRb4RsRQtglqKD1fkikdFVLBl1kB+LA1XY06AMcG6lHnEO46eU2jnfSYMehocWBnluqforJKLh8&#10;+O9TM9G1L97Pr+XlpZ7mSiq1flyOBxCeFv8v/nO/aQVha7gSboDM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vAEDBAAAA2gAAAA8AAAAAAAAAAAAAAAAAmAIAAGRycy9kb3du&#10;cmV2LnhtbFBLBQYAAAAABAAEAPUAAACGAwAAAAA=&#10;" filled="f">
              <v:textbox>
                <w:txbxContent>
                  <w:p w:rsidR="00993038" w:rsidRDefault="00993038" w:rsidP="009418D3">
                    <w:proofErr w:type="gramStart"/>
                    <w:r>
                      <w:t>Diagram 1: The possible states, and possible movements between states over a single period, in our model.</w:t>
                    </w:r>
                    <w:proofErr w:type="gramEnd"/>
                    <w:r>
                      <w:t xml:space="preserve"> </w:t>
                    </w:r>
                  </w:p>
                </w:txbxContent>
              </v:textbox>
            </v:shape>
            <v:roundrect id="AutoShape 38" o:spid="_x0000_s1028" style="position:absolute;left:3919;top:2317;width:3132;height:1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O0GsIA&#10;AADaAAAADwAAAGRycy9kb3ducmV2LnhtbESPT4vCMBTE7wt+h/AEb2u6Cq52G0UFpR5XPay3R/P6&#10;h21eShNt/fZGEDwOM/MbJln1phY3al1lWcHXOAJBnFldcaHgfNp9zkE4j6yxtkwK7uRgtRx8JBhr&#10;2/Ev3Y6+EAHCLkYFpfdNLKXLSjLoxrYhDl5uW4M+yLaQusUuwE0tJ1E0kwYrDgslNrQtKfs/Xo2C&#10;WXFJ5XTD33/mnl6mh/06jxadUqNhv/4B4an37/CrnWoFC3heC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07QawgAAANoAAAAPAAAAAAAAAAAAAAAAAJgCAABkcnMvZG93&#10;bnJldi54bWxQSwUGAAAAAAQABAD1AAAAhwMAAAAA&#10;" filled="f" fillcolor="white [3212]" strokecolor="black [3213]">
              <v:textbox>
                <w:txbxContent>
                  <w:p w:rsidR="00993038" w:rsidRPr="00F657AE" w:rsidRDefault="00993038" w:rsidP="009418D3">
                    <w:pPr>
                      <w:jc w:val="center"/>
                      <w:rPr>
                        <w:sz w:val="28"/>
                      </w:rPr>
                    </w:pPr>
                    <w:r w:rsidRPr="00F657AE">
                      <w:rPr>
                        <w:sz w:val="28"/>
                      </w:rPr>
                      <w:t>Susceptible</w:t>
                    </w:r>
                  </w:p>
                </w:txbxContent>
              </v:textbox>
            </v:roundrect>
            <v:shapetype id="_x0000_t32" coordsize="21600,21600" o:spt="32" o:oned="t" path="m,l21600,21600e" filled="f">
              <v:path arrowok="t" fillok="f" o:connecttype="none"/>
              <o:lock v:ext="edit" shapetype="t"/>
            </v:shapetype>
            <v:shape id="AutoShape 39" o:spid="_x0000_s1029" type="#_x0000_t32" style="position:absolute;left:4755;top:3642;width:0;height:1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iYl8UAAADbAAAADwAAAGRycy9kb3ducmV2LnhtbESPQU/DMAyF70j8h8hI3FgKB4S6ZdMY&#10;QkKcWLcJcbMaryk0Tpdkbffv8QGJm633/N7nxWrynRoopjawgftZAYq4DrblxsB+93r3BCplZItd&#10;YDJwoQSr5fXVAksbRt7SUOVGSQinEg24nPtS61Q78phmoScW7RiixyxrbLSNOEq47/RDUTxqjy1L&#10;g8OeNo7qn+rsDXTD+3g6nL9P7uVj2FWbzy/3HHtjbm+m9RxUpin/m/+u36zgC738Ig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iYl8UAAADbAAAADwAAAAAAAAAA&#10;AAAAAAChAgAAZHJzL2Rvd25yZXYueG1sUEsFBgAAAAAEAAQA+QAAAJMDAAAAAA==&#10;" strokecolor="black [3213]">
              <v:stroke endarrow="block"/>
            </v:shape>
            <v:roundrect id="AutoShape 40" o:spid="_x0000_s1030" style="position:absolute;left:3919;top:5463;width:3132;height:1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FZMIA&#10;AADbAAAADwAAAGRycy9kb3ducmV2LnhtbERPS2vCQBC+F/wPywi91U0qWI3ZBFtoSY9VD3obsmMS&#10;zM6G7DaPf98tFHqbj+85aT6ZVgzUu8aygngVgSAurW64UnA+vT9tQTiPrLG1TApmcpBni4cUE21H&#10;/qLh6CsRQtglqKD2vkukdGVNBt3KdsSBu9neoA+wr6TucQzhppXPUbSRBhsODTV29FZTeT9+GwWb&#10;6lrI9Su/XMxcXNefH4dbtBuVelxOhz0IT5P/F/+5Cx3mx/D7Szh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oVkwgAAANsAAAAPAAAAAAAAAAAAAAAAAJgCAABkcnMvZG93&#10;bnJldi54bWxQSwUGAAAAAAQABAD1AAAAhwMAAAAA&#10;" filled="f" fillcolor="white [3212]" strokecolor="black [3213]">
              <v:textbox>
                <w:txbxContent>
                  <w:p w:rsidR="00993038" w:rsidRPr="00F657AE" w:rsidRDefault="00993038" w:rsidP="009418D3">
                    <w:pPr>
                      <w:jc w:val="center"/>
                      <w:rPr>
                        <w:sz w:val="28"/>
                      </w:rPr>
                    </w:pPr>
                    <w:r>
                      <w:rPr>
                        <w:sz w:val="28"/>
                      </w:rPr>
                      <w:t>Infected</w:t>
                    </w:r>
                  </w:p>
                </w:txbxContent>
              </v:textbox>
            </v:roundrect>
            <v:shape id="Arc 41" o:spid="_x0000_s1031" style="position:absolute;left:3019;top:6124;width:900;height:2598;rotation:180;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DS78A&#10;AADbAAAADwAAAGRycy9kb3ducmV2LnhtbERPS4vCMBC+C/sfwizsRdZUwbLURlkEYU8tvu5DM22K&#10;zaQ0Wa3/3giCt/n4npNvRtuJKw2+daxgPktAEFdOt9woOB133z8gfEDW2DkmBXfysFl/THLMtLvx&#10;nq6H0IgYwj5DBSaEPpPSV4Ys+pnriSNXu8FiiHBopB7wFsNtJxdJkkqLLccGgz1tDVWXw79VIPdF&#10;WU7T5fZ+LmVq6rSoEiyU+vocf1cgAo3hLX65/3Scv4DnL/EA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6kNLvwAAANsAAAAPAAAAAAAAAAAAAAAAAJgCAABkcnMvZG93bnJl&#10;di54bWxQSwUGAAAAAAQABAD1AAAAhAM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9,2598;0,1299" o:connectangles="0,0,0"/>
            </v:shape>
            <v:shape id="Arc 42" o:spid="_x0000_s1032" style="position:absolute;left:2220;top:3044;width:1699;height:5663;rotation:180;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m0MEA&#10;AADbAAAADwAAAGRycy9kb3ducmV2LnhtbERPTWvCQBC9F/wPywi9FLNpS4PErCKC4ClBW+9DdswG&#10;s7MhuzXJv+8WCr3N431OsZtsJx40+NaxgtckBUFcO91yo+Dr87hag/ABWWPnmBTM5GG3XTwVmGs3&#10;8pkel9CIGMI+RwUmhD6X0teGLPrE9cSRu7nBYohwaKQecIzhtpNvaZpJiy3HBoM9HQzV98u3VSDP&#10;ZVW9ZB+H+VrJzNyysk6xVOp5Oe03IAJN4V/85z7pOP8d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5tDBAAAA2wAAAA8AAAAAAAAAAAAAAAAAmAIAAGRycy9kb3du&#10;cmV2LnhtbFBLBQYAAAAABAAEAPUAAACGAw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17,5663;0,2832" o:connectangles="0,0,0"/>
            </v:shape>
            <v:roundrect id="AutoShape 43" o:spid="_x0000_s1033" style="position:absolute;left:3919;top:7894;width:3132;height:1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m/MAA&#10;AADbAAAADwAAAGRycy9kb3ducmV2LnhtbERPS4vCMBC+C/6HMII3TdVF3a5RVFDq0cdhvQ3N2JZt&#10;JqWJtv77jSB4m4/vOYtVa0rxoNoVlhWMhhEI4tTqgjMFl/NuMAfhPLLG0jIpeJKD1bLbWWCsbcNH&#10;epx8JkIIuxgV5N5XsZQuzcmgG9qKOHA3Wxv0AdaZ1DU2IdyUchxFU2mw4NCQY0XbnNK/090omGbX&#10;RE42PPs1z+Q6OezXt+i7Uarfa9c/IDy1/iN+uxMd5n/B6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Um/MAAAADbAAAADwAAAAAAAAAAAAAAAACYAgAAZHJzL2Rvd25y&#10;ZXYueG1sUEsFBgAAAAAEAAQA9QAAAIUDAAAAAA==&#10;" filled="f" fillcolor="white [3212]" strokecolor="black [3213]">
              <v:textbox>
                <w:txbxContent>
                  <w:p w:rsidR="00993038" w:rsidRPr="00F657AE" w:rsidRDefault="00993038" w:rsidP="009418D3">
                    <w:pPr>
                      <w:jc w:val="center"/>
                      <w:rPr>
                        <w:sz w:val="28"/>
                      </w:rPr>
                    </w:pPr>
                    <w:r>
                      <w:rPr>
                        <w:sz w:val="28"/>
                      </w:rPr>
                      <w:t>Resistant</w:t>
                    </w:r>
                  </w:p>
                </w:txbxContent>
              </v:textbox>
            </v:roundrect>
            <v:shape id="Arc 44" o:spid="_x0000_s1034" style="position:absolute;left:7051;top:2692;width:1709;height:6015;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I+8AA&#10;AADbAAAADwAAAGRycy9kb3ducmV2LnhtbERPS2vCQBC+C/0PyxR6M5sGUiTNKlIQPFofmOOYnWaD&#10;2dmQXWP8991Cwdt8fM8pV5PtxEiDbx0reE9SEMS10y03Co6HzXwBwgdkjZ1jUvAgD6vly6zEQrs7&#10;f9O4D42IIewLVGBC6AspfW3Iok9cTxy5HzdYDBEOjdQD3mO47WSWph/SYsuxwWBPX4bq6/5mFeTn&#10;6nGgMTtdprxycodVqjOn1NvrtP4EEWgKT/G/e6vj/Bz+fokHy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SI+8AAAADbAAAADwAAAAAAAAAAAAAAAACYAgAAZHJzL2Rvd25y&#10;ZXYueG1sUEsFBgAAAAAEAAQA9QAAAIUDA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17,6015;0,3008" o:connectangles="0,0,0"/>
            </v:shape>
            <v:shape id="AutoShape 45" o:spid="_x0000_s1035" type="#_x0000_t32" style="position:absolute;left:6180;top:3642;width:0;height:18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98nsAAAADbAAAADwAAAGRycy9kb3ducmV2LnhtbERPTYvCMBC9C/6HMII3TVVwtRpFBF3d&#10;m1VQb0MztsVmUpqo3X9vFha8zeN9znzZmFI8qXaFZQWDfgSCOLW64EzB6bjpTUA4j6yxtEwKfsnB&#10;ctFuzTHW9sUHeiY+EyGEXYwKcu+rWEqX5mTQ9W1FHLibrQ36AOtM6hpfIdyUchhFY2mw4NCQY0Xr&#10;nNJ78jAKvuT5O5qku+FgOjpdruvE7n+2Vqlup1nNQHhq/Ef8797pMH8Mf7+EA+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PfJ7AAAAA2wAAAA8AAAAAAAAAAAAAAAAA&#10;oQIAAGRycy9kb3ducmV2LnhtbFBLBQYAAAAABAAEAPkAAACOAwAAAAA=&#10;" strokecolor="black [3213]">
              <v:stroke endarrow="block"/>
            </v:shape>
            <v:shape id="Text Box 46" o:spid="_x0000_s1036" type="#_x0000_t202" style="position:absolute;left:6060;top:4282;width:15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BkMAA&#10;AADbAAAADwAAAGRycy9kb3ducmV2LnhtbERPTWsCMRC9C/6HMAUvotl6aGVrlFoQRIpQFc/DZrpZ&#10;3ExiEnX990Yo9DaP9zmzRWdbcaUQG8cKXscFCOLK6YZrBYf9ajQFEROyxtYxKbhThMW835thqd2N&#10;f+i6S7XIIRxLVGBS8qWUsTJkMY6dJ87crwsWU4ahljrgLYfbVk6K4k1abDg3GPT0Zag67S5WgdVb&#10;b1an9nuzvPvQnfVxeG6OSg1eus8PEIm69C/+c691nv8Oz1/y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BkMAAAADbAAAADwAAAAAAAAAAAAAAAACYAgAAZHJzL2Rvd25y&#10;ZXYueG1sUEsFBgAAAAAEAAQA9QAAAIUDAAAAAA==&#10;" filled="f" fillcolor="white [3212]" stroked="f" strokecolor="black [3213]">
              <v:textbox>
                <w:txbxContent>
                  <w:p w:rsidR="00993038" w:rsidRDefault="00993038" w:rsidP="009418D3">
                    <w:r>
                      <w:t>Treatment and loss rate</w:t>
                    </w:r>
                  </w:p>
                </w:txbxContent>
              </v:textbox>
            </v:shape>
            <v:shape id="Text Box 47" o:spid="_x0000_s1037" type="#_x0000_t202" style="position:absolute;left:4680;top:4282;width:116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3V4sQA&#10;AADbAAAADwAAAGRycy9kb3ducmV2LnhtbESPT2sCMRDF74V+hzCFXkrNtgeRrVFsQSilCP7B87AZ&#10;N4ubSUxSXb995yB4m+G9ee830/nge3WmlLvABt5GFSjiJtiOWwO77fJ1AioXZIt9YDJwpQzz2ePD&#10;FGsbLrym86a0SkI412jAlRJrrXPjyGMehUgs2iEkj0XW1Gqb8CLhvtfvVTXWHjuWBoeRvhw1x82f&#10;N+DtKrrlsf/9+bzGNJzs/uXU7Y15fhoWH6AKDeVuvl1/W8EXWPlFBt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1eLEAAAA2wAAAA8AAAAAAAAAAAAAAAAAmAIAAGRycy9k&#10;b3ducmV2LnhtbFBLBQYAAAAABAAEAPUAAACJAwAAAAA=&#10;" filled="f" fillcolor="white [3212]" stroked="f" strokecolor="black [3213]">
              <v:textbox>
                <w:txbxContent>
                  <w:p w:rsidR="00993038" w:rsidRDefault="00993038" w:rsidP="009418D3">
                    <w:r>
                      <w:t>Infection rate</w:t>
                    </w:r>
                  </w:p>
                </w:txbxContent>
              </v:textbox>
            </v:shape>
            <v:shape id="Text Box 48" o:spid="_x0000_s1038" type="#_x0000_t202" style="position:absolute;left:2220;top:5107;width:154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wecAA&#10;AADbAAAADwAAAGRycy9kb3ducmV2LnhtbERPTWsCMRC9C/6HMAUvotl6KHVrlFoQRIpQFc/DZrpZ&#10;3ExiEnX990Yo9DaP9zmzRWdbcaUQG8cKXscFCOLK6YZrBYf9avQOIiZkja1jUnCnCIt5vzfDUrsb&#10;/9B1l2qRQziWqMCk5EspY2XIYhw7T5y5XxcspgxDLXXAWw63rZwUxZu02HBuMOjpy1B12l2sAqu3&#10;3qxO7fdmefehO+vj8NwclRq8dJ8fIBJ16V/8517rPH8Kz1/y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FwecAAAADbAAAADwAAAAAAAAAAAAAAAACYAgAAZHJzL2Rvd25y&#10;ZXYueG1sUEsFBgAAAAAEAAQA9QAAAIUDAAAAAA==&#10;" filled="f" fillcolor="white [3212]" stroked="f" strokecolor="black [3213]">
              <v:textbox>
                <w:txbxContent>
                  <w:p w:rsidR="00993038" w:rsidRDefault="00993038" w:rsidP="009418D3">
                    <w:r>
                      <w:t xml:space="preserve">PPT rate for </w:t>
                    </w:r>
                    <w:proofErr w:type="spellStart"/>
                    <w:r>
                      <w:t>susceptibles</w:t>
                    </w:r>
                    <w:proofErr w:type="spellEnd"/>
                  </w:p>
                </w:txbxContent>
              </v:textbox>
            </v:shape>
            <v:shape id="Text Box 49" o:spid="_x0000_s1039" type="#_x0000_t202" style="position:absolute;left:2995;top:6922;width:155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TWcAA&#10;AADbAAAADwAAAGRycy9kb3ducmV2LnhtbERPy2oCMRTdF/yHcIVuSs04i1JGo7SCUIoUquL6Mrmd&#10;DE5uYpLO4+/NotDl4bzX29F2oqcQW8cKlosCBHHtdMuNgvNp//wKIiZkjZ1jUjBRhO1m9rDGSruB&#10;v6k/pkbkEI4VKjAp+UrKWBuyGBfOE2fuxwWLKcPQSB1wyOG2k2VRvEiLLecGg552hurr8dcqsPrL&#10;m/21O3y+Tz6MN315urUXpR7n49sKRKIx/Yv/3B9aQZnX5y/5B8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cTWcAAAADbAAAADwAAAAAAAAAAAAAAAACYAgAAZHJzL2Rvd25y&#10;ZXYueG1sUEsFBgAAAAAEAAQA9QAAAIUDAAAAAA==&#10;" filled="f" fillcolor="white [3212]" stroked="f" strokecolor="black [3213]">
              <v:textbox>
                <w:txbxContent>
                  <w:p w:rsidR="00993038" w:rsidRDefault="00993038" w:rsidP="009418D3">
                    <w:r>
                      <w:t>PPT rate for infected</w:t>
                    </w:r>
                  </w:p>
                </w:txbxContent>
              </v:textbox>
            </v:shape>
            <v:shape id="Text Box 50" o:spid="_x0000_s1040" type="#_x0000_t202" style="position:absolute;left:8625;top:4657;width:1455;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2wsIA&#10;AADbAAAADwAAAGRycy9kb3ducmV2LnhtbESPQWsCMRSE7wX/Q3hCL0WzeihlNYoKgkgRquL5sXlu&#10;FjcvMYm6/ntTKPQ4zMw3zHTe2VbcKcTGsYLRsABBXDndcK3geFgPvkDEhKyxdUwKnhRhPuu9TbHU&#10;7sE/dN+nWmQIxxIVmJR8KWWsDFmMQ+eJs3d2wWLKMtRSB3xkuG3luCg+pcWG84JBTytD1WV/swqs&#10;3nmzvrTf2+XTh+6qTx/X5qTUe79bTEAk6tJ/+K+90QrGI/j9kn+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W7bCwgAAANsAAAAPAAAAAAAAAAAAAAAAAJgCAABkcnMvZG93&#10;bnJldi54bWxQSwUGAAAAAAQABAD1AAAAhwMAAAAA&#10;" filled="f" fillcolor="white [3212]" stroked="f" strokecolor="black [3213]">
              <v:textbox>
                <w:txbxContent>
                  <w:p w:rsidR="00993038" w:rsidRDefault="00993038" w:rsidP="009418D3">
                    <w:r>
                      <w:t>Move off treatment, and remain susceptible</w:t>
                    </w:r>
                  </w:p>
                </w:txbxContent>
              </v:textbox>
            </v:shape>
            <v:shape id="Arc 51" o:spid="_x0000_s1041" style="position:absolute;left:7054;top:6109;width:900;height:2598;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aMsEA&#10;AADbAAAADwAAAGRycy9kb3ducmV2LnhtbESPT4vCMBTE7wt+h/AEbzY14CLVKCIIHtd/bI9vm2db&#10;bF5Kk6312xthYY/DzPyGWW0G24ieOl871jBLUhDEhTM1lxou5/10AcIHZIONY9LwJA+b9ehjhZlx&#10;Dz5SfwqliBD2GWqoQmgzKX1RkUWfuJY4ejfXWQxRdqU0HT4i3DZSpemntFhzXKiwpV1Fxf30azXM&#10;v/PnmXp1/RnmuZNfmKdGOa0n42G7BBFoCP/hv/bBaFAK3l/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x2jLBAAAA2wAAAA8AAAAAAAAAAAAAAAAAmAIAAGRycy9kb3du&#10;cmV2LnhtbFBLBQYAAAAABAAEAPUAAACGAw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9,2598;0,1299" o:connectangles="0,0,0"/>
            </v:shape>
            <v:shape id="Text Box 52" o:spid="_x0000_s1042" type="#_x0000_t202" style="position:absolute;left:5829;top:6788;width:2195;height: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WNLsIA&#10;AADbAAAADwAAAGRycy9kb3ducmV2LnhtbESPQWsCMRSE7wX/Q3iCl6LZWiiyGkUFQaQUquL5sXlu&#10;FjcvMUl1/femUOhxmJlvmNmis624UYiNYwVvowIEceV0w7WC42EznICICVlj65gUPCjCYt57mWGp&#10;3Z2/6bZPtcgQjiUqMCn5UspYGbIYR84TZ+/sgsWUZailDnjPcNvKcVF8SIsN5wWDntaGqsv+xyqw&#10;+subzaX93K0ePnRXfXq9NielBv1uOQWRqEv/4b/2VisYv8Pvl/w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Y0uwgAAANsAAAAPAAAAAAAAAAAAAAAAAJgCAABkcnMvZG93&#10;bnJldi54bWxQSwUGAAAAAAQABAD1AAAAhwMAAAAA&#10;" filled="f" fillcolor="white [3212]" stroked="f" strokecolor="black [3213]">
              <v:textbox>
                <w:txbxContent>
                  <w:p w:rsidR="00993038" w:rsidRDefault="00993038" w:rsidP="009418D3">
                    <w:r>
                      <w:t>Move off treatment and be infected immediately</w:t>
                    </w:r>
                  </w:p>
                </w:txbxContent>
              </v:textbox>
            </v:shape>
            <w10:wrap type="square"/>
          </v:group>
        </w:pict>
      </w:r>
    </w:p>
    <w:p w:rsidR="009418D3" w:rsidRDefault="009418D3" w:rsidP="009418D3">
      <w:pPr>
        <w:pStyle w:val="Heading3"/>
        <w:rPr>
          <w:rStyle w:val="MTConvertedEquation"/>
          <w:rFonts w:eastAsiaTheme="minorEastAsia"/>
        </w:rPr>
      </w:pPr>
      <w:r>
        <w:rPr>
          <w:rStyle w:val="MTConvertedEquation"/>
          <w:rFonts w:eastAsiaTheme="minorEastAsia"/>
        </w:rPr>
        <w:lastRenderedPageBreak/>
        <w:t>Description of the parameters in the table</w:t>
      </w:r>
    </w:p>
    <w:tbl>
      <w:tblPr>
        <w:tblW w:w="0" w:type="auto"/>
        <w:jc w:val="center"/>
        <w:tblLook w:val="04A0"/>
        <w:tblPrChange w:id="559" w:author="Chris" w:date="2015-01-29T12:41:00Z">
          <w:tblPr>
            <w:tblW w:w="0" w:type="auto"/>
            <w:jc w:val="center"/>
            <w:tblInd w:w="-512" w:type="dxa"/>
            <w:tblLook w:val="04A0"/>
          </w:tblPr>
        </w:tblPrChange>
      </w:tblPr>
      <w:tblGrid>
        <w:gridCol w:w="2410"/>
        <w:gridCol w:w="4138"/>
        <w:gridCol w:w="1064"/>
        <w:tblGridChange w:id="560">
          <w:tblGrid>
            <w:gridCol w:w="2410"/>
            <w:gridCol w:w="4138"/>
            <w:gridCol w:w="1064"/>
          </w:tblGrid>
        </w:tblGridChange>
      </w:tblGrid>
      <w:tr w:rsidR="009418D3" w:rsidTr="006B66D0">
        <w:trPr>
          <w:jc w:val="center"/>
          <w:trPrChange w:id="561" w:author="Chris" w:date="2015-01-29T12:41:00Z">
            <w:trPr>
              <w:jc w:val="center"/>
            </w:trPr>
          </w:trPrChange>
        </w:trPr>
        <w:tc>
          <w:tcPr>
            <w:tcW w:w="2410" w:type="dxa"/>
            <w:tcPrChange w:id="562" w:author="Chris" w:date="2015-01-29T12:41:00Z">
              <w:tcPr>
                <w:tcW w:w="2410" w:type="dxa"/>
              </w:tcPr>
            </w:tcPrChange>
          </w:tcPr>
          <w:p w:rsidR="009418D3" w:rsidRDefault="009418D3" w:rsidP="006B66D0">
            <w:pPr>
              <w:pStyle w:val="MTDisplayEquation"/>
              <w:rPr>
                <w:rStyle w:val="MTConvertedEquation"/>
              </w:rPr>
            </w:pPr>
            <w:r>
              <w:rPr>
                <w:rStyle w:val="MTConvertedEquation"/>
              </w:rPr>
              <w:t>Probability of state change  (m1)</w:t>
            </w:r>
          </w:p>
        </w:tc>
        <w:tc>
          <w:tcPr>
            <w:tcW w:w="4138" w:type="dxa"/>
            <w:tcPrChange w:id="563" w:author="Chris" w:date="2015-01-29T12:41:00Z">
              <w:tcPr>
                <w:tcW w:w="4138" w:type="dxa"/>
              </w:tcPr>
            </w:tcPrChange>
          </w:tcPr>
          <w:p w:rsidR="009418D3" w:rsidRDefault="009418D3" w:rsidP="006B66D0">
            <w:pPr>
              <w:pStyle w:val="MTDisplayEquation"/>
              <w:rPr>
                <w:rStyle w:val="MTConvertedEquation"/>
              </w:rPr>
            </w:pPr>
            <w:r>
              <w:rPr>
                <w:rStyle w:val="MTConvertedEquation"/>
              </w:rPr>
              <w:t>Description</w:t>
            </w:r>
          </w:p>
        </w:tc>
        <w:tc>
          <w:tcPr>
            <w:tcW w:w="1064" w:type="dxa"/>
            <w:tcPrChange w:id="564" w:author="Chris" w:date="2015-01-29T12:41:00Z">
              <w:tcPr>
                <w:tcW w:w="1064" w:type="dxa"/>
              </w:tcPr>
            </w:tcPrChange>
          </w:tcPr>
          <w:p w:rsidR="009418D3" w:rsidRDefault="009418D3" w:rsidP="006B66D0">
            <w:pPr>
              <w:pStyle w:val="MTDisplayEquation"/>
              <w:rPr>
                <w:rStyle w:val="MTConvertedEquation"/>
              </w:rPr>
            </w:pPr>
            <w:r>
              <w:rPr>
                <w:rStyle w:val="MTConvertedEquation"/>
              </w:rPr>
              <w:t>Footnote</w:t>
            </w:r>
          </w:p>
        </w:tc>
      </w:tr>
      <w:tr w:rsidR="009418D3" w:rsidTr="006B66D0">
        <w:trPr>
          <w:jc w:val="center"/>
          <w:trPrChange w:id="565" w:author="Chris" w:date="2015-01-29T12:41:00Z">
            <w:trPr>
              <w:jc w:val="center"/>
            </w:trPr>
          </w:trPrChange>
        </w:trPr>
        <w:tc>
          <w:tcPr>
            <w:tcW w:w="2410" w:type="dxa"/>
            <w:tcPrChange w:id="566" w:author="Chris" w:date="2015-01-29T12:41:00Z">
              <w:tcPr>
                <w:tcW w:w="2410" w:type="dxa"/>
              </w:tcPr>
            </w:tcPrChange>
          </w:tcPr>
          <w:p w:rsidR="009418D3" w:rsidRDefault="005E2D65" w:rsidP="006B66D0">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Change w:id="567" w:author="Chris" w:date="2015-01-29T12:41:00Z">
              <w:tcPr>
                <w:tcW w:w="4138" w:type="dxa"/>
              </w:tcPr>
            </w:tcPrChange>
          </w:tcPr>
          <w:p w:rsidR="009418D3" w:rsidRDefault="009418D3" w:rsidP="006B66D0">
            <w:pPr>
              <w:pStyle w:val="MTDisplayEquation"/>
              <w:rPr>
                <w:rStyle w:val="MTConvertedEquation"/>
              </w:rPr>
            </w:pPr>
            <w:r>
              <w:rPr>
                <w:rStyle w:val="MTConvertedEquation"/>
              </w:rPr>
              <w:t>Infection rate</w:t>
            </w:r>
          </w:p>
        </w:tc>
        <w:tc>
          <w:tcPr>
            <w:tcW w:w="1064" w:type="dxa"/>
            <w:tcPrChange w:id="568" w:author="Chris" w:date="2015-01-29T12:41:00Z">
              <w:tcPr>
                <w:tcW w:w="1064" w:type="dxa"/>
              </w:tcPr>
            </w:tcPrChange>
          </w:tcPr>
          <w:p w:rsidR="009418D3" w:rsidRPr="00800FF8" w:rsidRDefault="009418D3" w:rsidP="006B66D0">
            <w:pPr>
              <w:pStyle w:val="MTDisplayEquation"/>
              <w:rPr>
                <w:rStyle w:val="MTConvertedEquation"/>
                <w:rFonts w:ascii="Cambria" w:eastAsia="Cambria" w:hAnsi="Cambria" w:cs="Times New Roman"/>
              </w:rPr>
            </w:pPr>
            <w:r>
              <w:rPr>
                <w:rStyle w:val="MTConvertedEquation"/>
                <w:rFonts w:ascii="Cambria" w:eastAsia="Cambria" w:hAnsi="Cambria" w:cs="Times New Roman"/>
              </w:rPr>
              <w:t>m1</w:t>
            </w:r>
          </w:p>
        </w:tc>
      </w:tr>
      <w:tr w:rsidR="009418D3" w:rsidTr="006B66D0">
        <w:trPr>
          <w:jc w:val="center"/>
          <w:trPrChange w:id="569" w:author="Chris" w:date="2015-01-29T12:41:00Z">
            <w:trPr>
              <w:jc w:val="center"/>
            </w:trPr>
          </w:trPrChange>
        </w:trPr>
        <w:tc>
          <w:tcPr>
            <w:tcW w:w="2410" w:type="dxa"/>
            <w:tcPrChange w:id="570" w:author="Chris" w:date="2015-01-29T12:41:00Z">
              <w:tcPr>
                <w:tcW w:w="2410" w:type="dxa"/>
              </w:tcPr>
            </w:tcPrChange>
          </w:tcPr>
          <w:p w:rsidR="009418D3" w:rsidRDefault="009418D3" w:rsidP="006B66D0">
            <w:pPr>
              <w:pStyle w:val="MTDisplayEquation"/>
              <w:rPr>
                <w:rStyle w:val="MTConvertedEquation"/>
              </w:rPr>
            </w:pPr>
            <m:oMathPara>
              <m:oMath>
                <m:r>
                  <w:rPr>
                    <w:rStyle w:val="MTConvertedEquation"/>
                    <w:rFonts w:ascii="Cambria Math" w:hAnsi="Cambria Math"/>
                  </w:rPr>
                  <m:t>γ</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Change w:id="571" w:author="Chris" w:date="2015-01-29T12:41:00Z">
              <w:tcPr>
                <w:tcW w:w="4138" w:type="dxa"/>
              </w:tcPr>
            </w:tcPrChange>
          </w:tcPr>
          <w:p w:rsidR="009418D3" w:rsidRDefault="009418D3" w:rsidP="006B66D0">
            <w:pPr>
              <w:pStyle w:val="MTDisplayEquation"/>
              <w:rPr>
                <w:rStyle w:val="MTConvertedEquation"/>
              </w:rPr>
            </w:pPr>
            <w:r>
              <w:rPr>
                <w:rStyle w:val="MTConvertedEquation"/>
              </w:rPr>
              <w:t>Existing treatment and loss rate</w:t>
            </w:r>
          </w:p>
        </w:tc>
        <w:tc>
          <w:tcPr>
            <w:tcW w:w="1064" w:type="dxa"/>
            <w:tcPrChange w:id="572" w:author="Chris" w:date="2015-01-29T12:41:00Z">
              <w:tcPr>
                <w:tcW w:w="1064" w:type="dxa"/>
              </w:tcPr>
            </w:tcPrChange>
          </w:tcPr>
          <w:p w:rsidR="009418D3" w:rsidRDefault="009418D3" w:rsidP="006B66D0">
            <w:pPr>
              <w:pStyle w:val="MTDisplayEquation"/>
              <w:rPr>
                <w:rStyle w:val="MTConvertedEquation"/>
                <w:rFonts w:ascii="Cambria" w:eastAsia="Cambria" w:hAnsi="Cambria" w:cs="Times New Roman"/>
              </w:rPr>
            </w:pPr>
            <w:r>
              <w:rPr>
                <w:rStyle w:val="MTConvertedEquation"/>
                <w:rFonts w:ascii="Cambria" w:eastAsia="Cambria" w:hAnsi="Cambria" w:cs="Times New Roman"/>
              </w:rPr>
              <w:t>m2</w:t>
            </w:r>
          </w:p>
        </w:tc>
      </w:tr>
      <w:tr w:rsidR="009418D3" w:rsidTr="006B66D0">
        <w:trPr>
          <w:jc w:val="center"/>
          <w:trPrChange w:id="573" w:author="Chris" w:date="2015-01-29T12:41:00Z">
            <w:trPr>
              <w:jc w:val="center"/>
            </w:trPr>
          </w:trPrChange>
        </w:trPr>
        <w:tc>
          <w:tcPr>
            <w:tcW w:w="2410" w:type="dxa"/>
            <w:tcPrChange w:id="574" w:author="Chris" w:date="2015-01-29T12:41:00Z">
              <w:tcPr>
                <w:tcW w:w="2410" w:type="dxa"/>
              </w:tcPr>
            </w:tcPrChange>
          </w:tcPr>
          <w:p w:rsidR="009418D3" w:rsidRDefault="005E2D65" w:rsidP="006B66D0">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Change w:id="575" w:author="Chris" w:date="2015-01-29T12:41:00Z">
              <w:tcPr>
                <w:tcW w:w="4138" w:type="dxa"/>
              </w:tcPr>
            </w:tcPrChange>
          </w:tcPr>
          <w:p w:rsidR="009418D3" w:rsidRDefault="009418D3" w:rsidP="006B66D0">
            <w:pPr>
              <w:pStyle w:val="MTDisplayEquation"/>
              <w:rPr>
                <w:rStyle w:val="MTConvertedEquation"/>
              </w:rPr>
            </w:pPr>
            <w:r>
              <w:rPr>
                <w:rStyle w:val="MTConvertedEquation"/>
              </w:rPr>
              <w:t>PPT rate for susceptible</w:t>
            </w:r>
          </w:p>
        </w:tc>
        <w:tc>
          <w:tcPr>
            <w:tcW w:w="1064" w:type="dxa"/>
            <w:tcPrChange w:id="576" w:author="Chris" w:date="2015-01-29T12:41:00Z">
              <w:tcPr>
                <w:tcW w:w="1064" w:type="dxa"/>
              </w:tcPr>
            </w:tcPrChange>
          </w:tcPr>
          <w:p w:rsidR="009418D3" w:rsidRPr="00800FF8" w:rsidRDefault="009418D3" w:rsidP="006B66D0">
            <w:pPr>
              <w:pStyle w:val="MTDisplayEquation"/>
              <w:rPr>
                <w:rFonts w:ascii="Cambria" w:eastAsia="Cambria" w:hAnsi="Cambria" w:cs="Times New Roman"/>
              </w:rPr>
            </w:pPr>
            <w:r>
              <w:rPr>
                <w:rFonts w:ascii="Cambria" w:eastAsia="Cambria" w:hAnsi="Cambria" w:cs="Times New Roman"/>
              </w:rPr>
              <w:t>m3</w:t>
            </w:r>
          </w:p>
        </w:tc>
      </w:tr>
      <w:tr w:rsidR="009418D3" w:rsidTr="006B66D0">
        <w:trPr>
          <w:jc w:val="center"/>
          <w:trPrChange w:id="577" w:author="Chris" w:date="2015-01-29T12:41:00Z">
            <w:trPr>
              <w:jc w:val="center"/>
            </w:trPr>
          </w:trPrChange>
        </w:trPr>
        <w:tc>
          <w:tcPr>
            <w:tcW w:w="2410" w:type="dxa"/>
            <w:tcPrChange w:id="578" w:author="Chris" w:date="2015-01-29T12:41:00Z">
              <w:tcPr>
                <w:tcW w:w="2410" w:type="dxa"/>
              </w:tcPr>
            </w:tcPrChange>
          </w:tcPr>
          <w:p w:rsidR="009418D3" w:rsidRDefault="005E2D65" w:rsidP="006B66D0">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Change w:id="579" w:author="Chris" w:date="2015-01-29T12:41:00Z">
              <w:tcPr>
                <w:tcW w:w="4138" w:type="dxa"/>
              </w:tcPr>
            </w:tcPrChange>
          </w:tcPr>
          <w:p w:rsidR="009418D3" w:rsidRDefault="009418D3" w:rsidP="006B66D0">
            <w:pPr>
              <w:pStyle w:val="MTDisplayEquation"/>
              <w:rPr>
                <w:rStyle w:val="MTConvertedEquation"/>
              </w:rPr>
            </w:pPr>
            <w:r>
              <w:rPr>
                <w:rStyle w:val="MTConvertedEquation"/>
              </w:rPr>
              <w:t>PPT rate for infected</w:t>
            </w:r>
          </w:p>
        </w:tc>
        <w:tc>
          <w:tcPr>
            <w:tcW w:w="1064" w:type="dxa"/>
            <w:tcPrChange w:id="580" w:author="Chris" w:date="2015-01-29T12:41:00Z">
              <w:tcPr>
                <w:tcW w:w="1064" w:type="dxa"/>
              </w:tcPr>
            </w:tcPrChange>
          </w:tcPr>
          <w:p w:rsidR="009418D3" w:rsidRPr="00800FF8" w:rsidRDefault="009418D3" w:rsidP="006B66D0">
            <w:pPr>
              <w:pStyle w:val="MTDisplayEquation"/>
              <w:rPr>
                <w:rFonts w:ascii="Cambria" w:eastAsia="Cambria" w:hAnsi="Cambria" w:cs="Times New Roman"/>
              </w:rPr>
            </w:pPr>
            <w:r>
              <w:rPr>
                <w:rFonts w:ascii="Cambria" w:eastAsia="Cambria" w:hAnsi="Cambria" w:cs="Times New Roman"/>
              </w:rPr>
              <w:t>m4</w:t>
            </w:r>
          </w:p>
        </w:tc>
      </w:tr>
      <w:tr w:rsidR="009418D3" w:rsidTr="006B66D0">
        <w:trPr>
          <w:jc w:val="center"/>
          <w:trPrChange w:id="581" w:author="Chris" w:date="2015-01-29T12:41:00Z">
            <w:trPr>
              <w:jc w:val="center"/>
            </w:trPr>
          </w:trPrChange>
        </w:trPr>
        <w:tc>
          <w:tcPr>
            <w:tcW w:w="2410" w:type="dxa"/>
            <w:tcPrChange w:id="582" w:author="Chris" w:date="2015-01-29T12:41:00Z">
              <w:tcPr>
                <w:tcW w:w="2410" w:type="dxa"/>
              </w:tcPr>
            </w:tcPrChange>
          </w:tcPr>
          <w:p w:rsidR="009418D3" w:rsidRDefault="005E2D65" w:rsidP="006B66D0">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Change w:id="583" w:author="Chris" w:date="2015-01-29T12:41:00Z">
              <w:tcPr>
                <w:tcW w:w="4138" w:type="dxa"/>
              </w:tcPr>
            </w:tcPrChange>
          </w:tcPr>
          <w:p w:rsidR="009418D3" w:rsidRDefault="009418D3" w:rsidP="006B66D0">
            <w:pPr>
              <w:pStyle w:val="MTDisplayEquation"/>
              <w:rPr>
                <w:rStyle w:val="MTConvertedEquation"/>
              </w:rPr>
            </w:pPr>
            <w:r>
              <w:rPr>
                <w:rStyle w:val="MTConvertedEquation"/>
              </w:rPr>
              <w:t>Move off PPT, then remain susceptible for one period</w:t>
            </w:r>
          </w:p>
        </w:tc>
        <w:tc>
          <w:tcPr>
            <w:tcW w:w="1064" w:type="dxa"/>
            <w:tcPrChange w:id="584" w:author="Chris" w:date="2015-01-29T12:41:00Z">
              <w:tcPr>
                <w:tcW w:w="1064" w:type="dxa"/>
              </w:tcPr>
            </w:tcPrChange>
          </w:tcPr>
          <w:p w:rsidR="009418D3" w:rsidRPr="00800FF8" w:rsidRDefault="009418D3" w:rsidP="006B66D0">
            <w:pPr>
              <w:pStyle w:val="MTDisplayEquation"/>
              <w:rPr>
                <w:rStyle w:val="MTConvertedEquation"/>
                <w:rFonts w:ascii="Cambria" w:eastAsia="Cambria" w:hAnsi="Cambria" w:cs="Times New Roman"/>
              </w:rPr>
            </w:pPr>
            <w:r>
              <w:rPr>
                <w:rStyle w:val="MTConvertedEquation"/>
                <w:rFonts w:ascii="Cambria" w:eastAsia="Cambria" w:hAnsi="Cambria" w:cs="Times New Roman"/>
              </w:rPr>
              <w:t>m5</w:t>
            </w:r>
          </w:p>
        </w:tc>
      </w:tr>
      <w:tr w:rsidR="009418D3" w:rsidTr="006B66D0">
        <w:trPr>
          <w:jc w:val="center"/>
          <w:trPrChange w:id="585" w:author="Chris" w:date="2015-01-29T12:41:00Z">
            <w:trPr>
              <w:jc w:val="center"/>
            </w:trPr>
          </w:trPrChange>
        </w:trPr>
        <w:tc>
          <w:tcPr>
            <w:tcW w:w="2410" w:type="dxa"/>
            <w:tcPrChange w:id="586" w:author="Chris" w:date="2015-01-29T12:41:00Z">
              <w:tcPr>
                <w:tcW w:w="2410" w:type="dxa"/>
              </w:tcPr>
            </w:tcPrChange>
          </w:tcPr>
          <w:p w:rsidR="009418D3" w:rsidRDefault="009418D3" w:rsidP="006B66D0">
            <w:pPr>
              <w:pStyle w:val="MTDisplayEquation"/>
              <w:rPr>
                <w:rStyle w:val="MTConvertedEquation"/>
              </w:rPr>
            </w:pPr>
            <m:oMathPara>
              <m:oMath>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Change w:id="587" w:author="Chris" w:date="2015-01-29T12:41:00Z">
              <w:tcPr>
                <w:tcW w:w="4138" w:type="dxa"/>
              </w:tcPr>
            </w:tcPrChange>
          </w:tcPr>
          <w:p w:rsidR="009418D3" w:rsidRDefault="009418D3" w:rsidP="006B66D0">
            <w:pPr>
              <w:pStyle w:val="MTDisplayEquation"/>
              <w:rPr>
                <w:rStyle w:val="MTConvertedEquation"/>
              </w:rPr>
            </w:pPr>
            <w:r>
              <w:rPr>
                <w:rStyle w:val="MTConvertedEquation"/>
              </w:rPr>
              <w:t>Move off PPT,  then become infected in the same period</w:t>
            </w:r>
          </w:p>
        </w:tc>
        <w:tc>
          <w:tcPr>
            <w:tcW w:w="1064" w:type="dxa"/>
            <w:tcPrChange w:id="588" w:author="Chris" w:date="2015-01-29T12:41:00Z">
              <w:tcPr>
                <w:tcW w:w="1064" w:type="dxa"/>
              </w:tcPr>
            </w:tcPrChange>
          </w:tcPr>
          <w:p w:rsidR="009418D3" w:rsidRPr="00800FF8" w:rsidRDefault="009418D3" w:rsidP="006B66D0">
            <w:pPr>
              <w:pStyle w:val="MTDisplayEquation"/>
              <w:rPr>
                <w:rStyle w:val="MTConvertedEquation"/>
                <w:rFonts w:ascii="Cambria" w:eastAsia="Cambria" w:hAnsi="Cambria" w:cs="Times New Roman"/>
              </w:rPr>
            </w:pPr>
            <w:r>
              <w:rPr>
                <w:rStyle w:val="MTConvertedEquation"/>
                <w:rFonts w:ascii="Cambria" w:eastAsia="Cambria" w:hAnsi="Cambria" w:cs="Times New Roman"/>
              </w:rPr>
              <w:t>m6</w:t>
            </w:r>
          </w:p>
        </w:tc>
      </w:tr>
      <w:tr w:rsidR="009418D3" w:rsidTr="006B66D0">
        <w:tblPrEx>
          <w:tblLook w:val="0000"/>
          <w:tblPrExChange w:id="589" w:author="Chris" w:date="2015-01-29T12:41:00Z">
            <w:tblPrEx>
              <w:tblLook w:val="0000"/>
            </w:tblPrEx>
          </w:tblPrExChange>
        </w:tblPrEx>
        <w:trPr>
          <w:trHeight w:val="231"/>
          <w:jc w:val="center"/>
          <w:trPrChange w:id="590" w:author="Chris" w:date="2015-01-29T12:41:00Z">
            <w:trPr>
              <w:trHeight w:val="231"/>
              <w:jc w:val="center"/>
            </w:trPr>
          </w:trPrChange>
        </w:trPr>
        <w:tc>
          <w:tcPr>
            <w:tcW w:w="7612" w:type="dxa"/>
            <w:gridSpan w:val="3"/>
            <w:tcPrChange w:id="591" w:author="Chris" w:date="2015-01-29T12:41:00Z">
              <w:tcPr>
                <w:tcW w:w="7612" w:type="dxa"/>
                <w:gridSpan w:val="3"/>
              </w:tcPr>
            </w:tcPrChange>
          </w:tcPr>
          <w:p w:rsidR="009418D3" w:rsidRPr="008B580C" w:rsidRDefault="009418D3" w:rsidP="006B66D0">
            <w:pPr>
              <w:pStyle w:val="MTDisplayEquation"/>
              <w:rPr>
                <w:rStyle w:val="MTConvertedEquation"/>
                <w:sz w:val="20"/>
                <w:szCs w:val="20"/>
              </w:rPr>
            </w:pPr>
            <w:r w:rsidRPr="008B580C">
              <w:rPr>
                <w:sz w:val="20"/>
                <w:szCs w:val="20"/>
              </w:rPr>
              <w:t xml:space="preserve"> </w:t>
            </w:r>
            <w:r>
              <w:rPr>
                <w:sz w:val="20"/>
                <w:szCs w:val="20"/>
              </w:rPr>
              <w:t>m1</w:t>
            </w:r>
            <w:r w:rsidRPr="008B580C">
              <w:rPr>
                <w:sz w:val="20"/>
                <w:szCs w:val="20"/>
              </w:rPr>
              <w:t xml:space="preserve">: </w:t>
            </w:r>
            <w:r w:rsidRPr="008B580C">
              <w:rPr>
                <w:rStyle w:val="MTConvertedEquation"/>
                <w:sz w:val="20"/>
                <w:szCs w:val="20"/>
              </w:rPr>
              <w:t xml:space="preserve">We include the </w:t>
            </w:r>
            <m:oMath>
              <m:d>
                <m:dPr>
                  <m:ctrlPr>
                    <w:rPr>
                      <w:rStyle w:val="MTConvertedEquation"/>
                      <w:rFonts w:ascii="Cambria Math" w:hAnsi="Cambria Math"/>
                      <w:i/>
                      <w:sz w:val="20"/>
                      <w:szCs w:val="20"/>
                    </w:rPr>
                  </m:ctrlPr>
                </m:dPr>
                <m:e>
                  <m:r>
                    <w:rPr>
                      <w:rStyle w:val="MTConvertedEquation"/>
                      <w:rFonts w:ascii="Cambria Math" w:hAnsi="Cambria Math"/>
                      <w:sz w:val="20"/>
                      <w:szCs w:val="20"/>
                    </w:rPr>
                    <m:t>1-</m:t>
                  </m:r>
                  <m:sSub>
                    <m:sSubPr>
                      <m:ctrlPr>
                        <w:rPr>
                          <w:rFonts w:ascii="Cambria Math" w:hAnsi="Cambria Math"/>
                          <w:i/>
                          <w:sz w:val="20"/>
                          <w:szCs w:val="20"/>
                        </w:rPr>
                      </m:ctrlPr>
                    </m:sSubPr>
                    <m:e>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e>
              </m:d>
            </m:oMath>
            <w:r w:rsidRPr="008B580C">
              <w:rPr>
                <w:rStyle w:val="MTConvertedEquation"/>
                <w:sz w:val="20"/>
                <w:szCs w:val="20"/>
              </w:rPr>
              <w:t xml:space="preserve"> term because some people who were susceptible at time </w:t>
            </w:r>
            <m:oMath>
              <m:r>
                <w:rPr>
                  <w:rStyle w:val="MTConvertedEquation"/>
                  <w:rFonts w:ascii="Cambria Math" w:hAnsi="Cambria Math"/>
                  <w:sz w:val="20"/>
                  <w:szCs w:val="20"/>
                </w:rPr>
                <m:t>t</m:t>
              </m:r>
            </m:oMath>
            <w:r w:rsidRPr="008B580C">
              <w:rPr>
                <w:rStyle w:val="MTConvertedEquation"/>
                <w:sz w:val="20"/>
                <w:szCs w:val="20"/>
              </w:rPr>
              <w:t xml:space="preserve"> immediately receive PPT and enter the resistant group, </w:t>
            </w:r>
            <w:proofErr w:type="gramStart"/>
            <w:r w:rsidRPr="008B580C">
              <w:rPr>
                <w:rStyle w:val="MTConvertedEquation"/>
                <w:sz w:val="20"/>
                <w:szCs w:val="20"/>
              </w:rPr>
              <w:t>then</w:t>
            </w:r>
            <w:proofErr w:type="gramEnd"/>
            <w:r w:rsidRPr="008B580C">
              <w:rPr>
                <w:rStyle w:val="MTConvertedEquation"/>
                <w:sz w:val="20"/>
                <w:szCs w:val="20"/>
              </w:rPr>
              <w:t xml:space="preserve"> later perform sexual acts which would otherwise have infected them. Because these people are now resistant, they do not become infected. </w:t>
            </w:r>
          </w:p>
          <w:p w:rsidR="009418D3" w:rsidRPr="008B580C" w:rsidRDefault="009418D3" w:rsidP="006B66D0">
            <w:pPr>
              <w:rPr>
                <w:rStyle w:val="MTConvertedEquation"/>
                <w:sz w:val="20"/>
                <w:szCs w:val="20"/>
              </w:rPr>
            </w:pPr>
            <w:r>
              <w:rPr>
                <w:rStyle w:val="MTConvertedEquation"/>
                <w:sz w:val="20"/>
                <w:szCs w:val="20"/>
              </w:rPr>
              <w:t>m2</w:t>
            </w:r>
            <w:r w:rsidRPr="008B580C">
              <w:rPr>
                <w:rStyle w:val="MTConvertedEquation"/>
                <w:sz w:val="20"/>
                <w:szCs w:val="20"/>
              </w:rPr>
              <w:t xml:space="preserve">: This accounts for all treatment other than PPT, as well as losses and births. Congenital syphilis has a very high mortality rate, and very few people infected at birth survive to enter the sexual population. </w:t>
            </w:r>
          </w:p>
          <w:p w:rsidR="009418D3" w:rsidRPr="008B580C" w:rsidRDefault="009418D3" w:rsidP="006B66D0">
            <w:pPr>
              <w:rPr>
                <w:rStyle w:val="MTConvertedEquation"/>
                <w:sz w:val="20"/>
                <w:szCs w:val="20"/>
              </w:rPr>
            </w:pPr>
            <w:proofErr w:type="gramStart"/>
            <w:r>
              <w:rPr>
                <w:rStyle w:val="MTConvertedEquation"/>
                <w:sz w:val="20"/>
                <w:szCs w:val="20"/>
              </w:rPr>
              <w:t>m3</w:t>
            </w:r>
            <w:r w:rsidRPr="008B580C">
              <w:rPr>
                <w:rStyle w:val="MTConvertedEquation"/>
                <w:sz w:val="20"/>
                <w:szCs w:val="20"/>
              </w:rPr>
              <w:t>-</w:t>
            </w:r>
            <w:r>
              <w:rPr>
                <w:rStyle w:val="MTConvertedEquation"/>
                <w:sz w:val="20"/>
                <w:szCs w:val="20"/>
              </w:rPr>
              <w:t>m4</w:t>
            </w:r>
            <w:proofErr w:type="gramEnd"/>
            <w:r w:rsidRPr="008B580C">
              <w:rPr>
                <w:rStyle w:val="MTConvertedEquation"/>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8B580C">
              <w:rPr>
                <w:rStyle w:val="MTConvertedEquation"/>
                <w:sz w:val="20"/>
                <w:szCs w:val="20"/>
              </w:rPr>
              <w:t>anyway,</w:t>
            </w:r>
            <w:proofErr w:type="gramEnd"/>
            <w:r w:rsidRPr="008B580C">
              <w:rPr>
                <w:rStyle w:val="MTConvertedEquation"/>
                <w:sz w:val="20"/>
                <w:szCs w:val="20"/>
              </w:rPr>
              <w:t xml:space="preserve"> and thus we include it in arrow 2. </w:t>
            </w:r>
          </w:p>
          <w:p w:rsidR="009418D3" w:rsidRDefault="009418D3" w:rsidP="006B66D0">
            <w:pPr>
              <w:rPr>
                <w:rStyle w:val="MTConvertedEquation"/>
              </w:rPr>
            </w:pPr>
            <w:proofErr w:type="gramStart"/>
            <w:r>
              <w:t>m5-m6</w:t>
            </w:r>
            <w:proofErr w:type="gramEnd"/>
            <w:r>
              <w:t xml:space="preserve">: We set the time step </w:t>
            </w:r>
            <m:oMath>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oMath>
            <w:r>
              <w:t xml:space="preserve"> of our model equal to the duration of protection, so that the entire resistant population from one period becomes susceptible again at the start of the next period. These people have the same probabilities of remaining susceptible or being infected as the already susceptible people, except that we assume they will not receive PPT immediately after they lose their protection, for at least one period.</w:t>
            </w:r>
          </w:p>
        </w:tc>
      </w:tr>
    </w:tbl>
    <w:p w:rsidR="009418D3" w:rsidRDefault="009418D3" w:rsidP="009418D3">
      <w:pPr>
        <w:rPr>
          <w:rStyle w:val="MTConvertedEquation"/>
        </w:rPr>
      </w:pPr>
    </w:p>
    <w:p w:rsidR="009418D3" w:rsidRDefault="009418D3" w:rsidP="009418D3">
      <w:pPr>
        <w:pStyle w:val="Heading3"/>
      </w:pPr>
      <w:r>
        <w:rPr>
          <w:rStyle w:val="MTConvertedEquation"/>
          <w:rFonts w:eastAsiaTheme="minorEastAsia"/>
        </w:rPr>
        <w:lastRenderedPageBreak/>
        <w:t>Results for all scenarios</w:t>
      </w:r>
      <w:r>
        <w:rPr>
          <w:noProof/>
        </w:rPr>
        <w:drawing>
          <wp:inline distT="0" distB="0" distL="0" distR="0">
            <wp:extent cx="5730875" cy="4295775"/>
            <wp:effectExtent l="19050" t="0" r="3175" b="0"/>
            <wp:docPr id="1" name="Picture 57" descr="T:\Crock\SmallModel\Figures\Consequences of extending PPT to all pop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Crock\SmallModel\Figures\Consequences of extending PPT to all populations.png"/>
                    <pic:cNvPicPr>
                      <a:picLocks noChangeAspect="1" noChangeArrowheads="1"/>
                    </pic:cNvPicPr>
                  </pic:nvPicPr>
                  <pic:blipFill>
                    <a:blip r:embed="rId12" cstate="print"/>
                    <a:srcRect/>
                    <a:stretch>
                      <a:fillRect/>
                    </a:stretch>
                  </pic:blipFill>
                  <pic:spPr bwMode="auto">
                    <a:xfrm>
                      <a:off x="0" y="0"/>
                      <a:ext cx="5730875" cy="4295775"/>
                    </a:xfrm>
                    <a:prstGeom prst="rect">
                      <a:avLst/>
                    </a:prstGeom>
                    <a:noFill/>
                    <a:ln w="9525">
                      <a:noFill/>
                      <a:miter lim="800000"/>
                      <a:headEnd/>
                      <a:tailEnd/>
                    </a:ln>
                  </pic:spPr>
                </pic:pic>
              </a:graphicData>
            </a:graphic>
          </wp:inline>
        </w:drawing>
      </w:r>
    </w:p>
    <w:p w:rsidR="009418D3" w:rsidRDefault="009418D3" w:rsidP="009418D3">
      <w:r>
        <w:t xml:space="preserve">An intervention with 75% coverage of the entire population is much more effective than an intervention with 75% coverage of only FSW. However, FSW are only 1.56% of the PNG population, so the former intervention must reach approximately 64 times more people. An intervention which reaches the same number of people, spread evenly across the whole population, would reach only 1.17% of the population, and has a correspondingly much lower impact. </w:t>
      </w:r>
    </w:p>
    <w:p w:rsidR="009418D3" w:rsidRDefault="009418D3" w:rsidP="009418D3">
      <w:r>
        <w:t xml:space="preserve">I will add something about providing treatment to the rest of the pop and not to FSWs, and something about holding FSW intervention constant and adding an appropriately small coverage of the rest of the pop. </w:t>
      </w:r>
    </w:p>
    <w:p w:rsidR="009418D3" w:rsidRDefault="009418D3" w:rsidP="009418D3"/>
    <w:p w:rsidR="009418D3" w:rsidRDefault="009418D3" w:rsidP="009418D3">
      <w:del w:id="592" w:author="Chris" w:date="2015-01-29T12:41:00Z">
        <w:r>
          <w:rPr>
            <w:noProof/>
            <w:lang w:val="en-AU" w:eastAsia="en-AU"/>
          </w:rPr>
          <w:drawing>
            <wp:inline distT="0" distB="0" distL="0" distR="0">
              <wp:extent cx="5723890" cy="4298950"/>
              <wp:effectExtent l="0" t="0" r="0" b="6350"/>
              <wp:docPr id="8" name="Picture 1" descr="C:\Users\Rgray\Documents\Teaching\Chris Rock\Figures\Consequences of extending PPT to MS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gray\Documents\Teaching\Chris Rock\Figures\Consequences of extending PPT to MSMW.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3890" cy="4298950"/>
                      </a:xfrm>
                      <a:prstGeom prst="rect">
                        <a:avLst/>
                      </a:prstGeom>
                      <a:noFill/>
                      <a:ln>
                        <a:noFill/>
                      </a:ln>
                    </pic:spPr>
                  </pic:pic>
                </a:graphicData>
              </a:graphic>
            </wp:inline>
          </w:drawing>
        </w:r>
      </w:del>
      <w:ins w:id="593" w:author="Chris" w:date="2015-01-29T12:41:00Z">
        <w:r>
          <w:rPr>
            <w:noProof/>
            <w:lang w:val="en-AU" w:eastAsia="en-AU"/>
          </w:rPr>
          <w:drawing>
            <wp:inline distT="0" distB="0" distL="0" distR="0">
              <wp:extent cx="5723890" cy="4298950"/>
              <wp:effectExtent l="0" t="0" r="0" b="6350"/>
              <wp:docPr id="5" name="Picture 1" descr="C:\Users\Rgray\Documents\Teaching\Chris Rock\Figures\Consequences of extending PPT to MS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gray\Documents\Teaching\Chris Rock\Figures\Consequences of extending PPT to MSMW.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a:noFill/>
                      </a:ln>
                    </pic:spPr>
                  </pic:pic>
                </a:graphicData>
              </a:graphic>
            </wp:inline>
          </w:drawing>
        </w:r>
      </w:ins>
      <w:r>
        <w:t xml:space="preserve"> Expanding an intervention from FSW alone to FSW and MSMW has very little impact on outcomes, yet would still be expensive. </w:t>
      </w:r>
      <w:del w:id="594" w:author="Chris" w:date="2015-01-29T12:41:00Z">
        <w:r>
          <w:rPr>
            <w:noProof/>
            <w:lang w:val="en-AU" w:eastAsia="en-AU"/>
          </w:rPr>
          <w:drawing>
            <wp:inline distT="0" distB="0" distL="0" distR="0">
              <wp:extent cx="5723890" cy="4298950"/>
              <wp:effectExtent l="0" t="0" r="0" b="6350"/>
              <wp:docPr id="9" name="Picture 2" descr="C:\Users\Rgray\Documents\Teaching\Chris Rock\Figures\Consequences of varying chir or ch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gray\Documents\Teaching\Chris Rock\Figures\Consequences of varying chir or chiu.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3890" cy="4298950"/>
                      </a:xfrm>
                      <a:prstGeom prst="rect">
                        <a:avLst/>
                      </a:prstGeom>
                      <a:noFill/>
                      <a:ln>
                        <a:noFill/>
                      </a:ln>
                    </pic:spPr>
                  </pic:pic>
                </a:graphicData>
              </a:graphic>
            </wp:inline>
          </w:drawing>
        </w:r>
      </w:del>
      <w:ins w:id="595" w:author="Chris" w:date="2015-01-29T12:41:00Z">
        <w:r>
          <w:rPr>
            <w:noProof/>
            <w:lang w:val="en-AU" w:eastAsia="en-AU"/>
          </w:rPr>
          <w:drawing>
            <wp:inline distT="0" distB="0" distL="0" distR="0">
              <wp:extent cx="5723890" cy="4298950"/>
              <wp:effectExtent l="0" t="0" r="0" b="6350"/>
              <wp:docPr id="3" name="Picture 2" descr="C:\Users\Rgray\Documents\Teaching\Chris Rock\Figures\Consequences of varying chir or ch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gray\Documents\Teaching\Chris Rock\Figures\Consequences of varying chir or chiu.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a:noFill/>
                      </a:ln>
                    </pic:spPr>
                  </pic:pic>
                </a:graphicData>
              </a:graphic>
            </wp:inline>
          </w:drawing>
        </w:r>
      </w:ins>
      <w:r>
        <w:t>I should probably add something where I run an intervention the size of the urban intervention for a rural population.</w:t>
      </w:r>
    </w:p>
    <w:p w:rsidR="009418D3" w:rsidRDefault="009418D3" w:rsidP="009418D3">
      <w:r>
        <w:t xml:space="preserve"> </w:t>
      </w:r>
      <w:del w:id="596" w:author="Chris" w:date="2015-01-29T12:41:00Z">
        <w:r>
          <w:rPr>
            <w:noProof/>
            <w:lang w:val="en-AU" w:eastAsia="en-AU"/>
          </w:rPr>
          <w:drawing>
            <wp:inline distT="0" distB="0" distL="0" distR="0">
              <wp:extent cx="5723890" cy="4298950"/>
              <wp:effectExtent l="0" t="0" r="0" b="6350"/>
              <wp:docPr id="10" name="Picture 3" descr="C:\Users\Rgray\Documents\Teaching\Chris Rock\Figures\Consequences of varying zeta or t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gray\Documents\Teaching\Chris Rock\Figures\Consequences of varying zeta or tau.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3890" cy="4298950"/>
                      </a:xfrm>
                      <a:prstGeom prst="rect">
                        <a:avLst/>
                      </a:prstGeom>
                      <a:noFill/>
                      <a:ln>
                        <a:noFill/>
                      </a:ln>
                    </pic:spPr>
                  </pic:pic>
                </a:graphicData>
              </a:graphic>
            </wp:inline>
          </w:drawing>
        </w:r>
      </w:del>
      <w:ins w:id="597" w:author="Chris" w:date="2015-01-29T12:41:00Z">
        <w:r>
          <w:rPr>
            <w:noProof/>
            <w:lang w:val="en-AU" w:eastAsia="en-AU"/>
          </w:rPr>
          <w:drawing>
            <wp:inline distT="0" distB="0" distL="0" distR="0">
              <wp:extent cx="5723890" cy="4298950"/>
              <wp:effectExtent l="0" t="0" r="0" b="6350"/>
              <wp:docPr id="7" name="Picture 3" descr="C:\Users\Rgray\Documents\Teaching\Chris Rock\Figures\Consequences of varying zeta or t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gray\Documents\Teaching\Chris Rock\Figures\Consequences of varying zeta or tau.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a:noFill/>
                      </a:ln>
                    </pic:spPr>
                  </pic:pic>
                </a:graphicData>
              </a:graphic>
            </wp:inline>
          </w:drawing>
        </w:r>
      </w:ins>
    </w:p>
    <w:p w:rsidR="009418D3" w:rsidRDefault="009418D3" w:rsidP="009418D3">
      <w:r>
        <w:t xml:space="preserve">Tau is broken, I should fix it. </w:t>
      </w:r>
    </w:p>
    <w:p w:rsidR="009418D3" w:rsidRDefault="009418D3" w:rsidP="009418D3">
      <w:r>
        <w:t xml:space="preserve">I need to fix up the choice of error bounds on my sensitivities. </w:t>
      </w:r>
    </w:p>
    <w:p w:rsidR="009418D3" w:rsidRDefault="009418D3" w:rsidP="009418D3"/>
    <w:p w:rsidR="009418D3" w:rsidRDefault="009418D3" w:rsidP="009418D3"/>
    <w:p w:rsidR="009418D3" w:rsidRDefault="009418D3" w:rsidP="009418D3"/>
    <w:p w:rsidR="009418D3" w:rsidRDefault="009418D3" w:rsidP="009418D3"/>
    <w:p w:rsidR="009418D3" w:rsidRDefault="009418D3" w:rsidP="009418D3">
      <w:pPr>
        <w:pStyle w:val="Heading3"/>
      </w:pPr>
      <w:r>
        <w:t>Sensitivity analysis</w:t>
      </w:r>
    </w:p>
    <w:p w:rsidR="009418D3" w:rsidRDefault="009418D3" w:rsidP="009418D3">
      <w:r>
        <w:t>Not done: any of the sensitivity analysis for the higher or lower cofactors</w:t>
      </w:r>
    </w:p>
    <w:p w:rsidR="009418D3" w:rsidRDefault="009418D3" w:rsidP="009418D3">
      <w:pPr>
        <w:pStyle w:val="Heading3"/>
      </w:pPr>
      <w:r>
        <w:rPr>
          <w:noProof/>
        </w:rPr>
        <w:drawing>
          <wp:inline distT="0" distB="0" distL="0" distR="0">
            <wp:extent cx="5723890" cy="4298950"/>
            <wp:effectExtent l="19050" t="0" r="0" b="0"/>
            <wp:docPr id="80" name="Picture 80" descr="T:\Crock\SmallModel\Figures\Sensitivity to gamma and 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Crock\SmallModel\Figures\Sensitivity to gamma and phi.png"/>
                    <pic:cNvPicPr>
                      <a:picLocks noChangeAspect="1" noChangeArrowheads="1"/>
                    </pic:cNvPicPr>
                  </pic:nvPicPr>
                  <pic:blipFill>
                    <a:blip r:embed="rId16"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9418D3" w:rsidRDefault="009418D3" w:rsidP="009418D3">
      <w:r>
        <w:rPr>
          <w:noProof/>
          <w:lang w:val="en-AU" w:eastAsia="en-AU"/>
        </w:rPr>
        <w:drawing>
          <wp:inline distT="0" distB="0" distL="0" distR="0">
            <wp:extent cx="5723890" cy="4298950"/>
            <wp:effectExtent l="19050" t="0" r="0" b="0"/>
            <wp:docPr id="81" name="Picture 81" descr="T:\Crock\SmallModel\Figures\Sensitivity to 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Crock\SmallModel\Figures\Sensitivity to theta.png"/>
                    <pic:cNvPicPr>
                      <a:picLocks noChangeAspect="1" noChangeArrowheads="1"/>
                    </pic:cNvPicPr>
                  </pic:nvPicPr>
                  <pic:blipFill>
                    <a:blip r:embed="rId17"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9418D3" w:rsidRDefault="009418D3" w:rsidP="009418D3"/>
    <w:p w:rsidR="009418D3" w:rsidRPr="00B9787E" w:rsidRDefault="009418D3" w:rsidP="009418D3"/>
    <w:p w:rsidR="009418D3" w:rsidRPr="00B9787E" w:rsidRDefault="009418D3" w:rsidP="009418D3">
      <w:r>
        <w:rPr>
          <w:noProof/>
          <w:lang w:val="en-AU" w:eastAsia="en-AU"/>
        </w:rPr>
        <w:drawing>
          <wp:inline distT="0" distB="0" distL="0" distR="0">
            <wp:extent cx="5723890" cy="4298950"/>
            <wp:effectExtent l="19050" t="0" r="0" b="0"/>
            <wp:docPr id="82" name="Picture 82" descr="T:\Crock\SmallModel\Figures\Sensitivity to eff and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Crock\SmallModel\Figures\Sensitivity to eff and res.png"/>
                    <pic:cNvPicPr>
                      <a:picLocks noChangeAspect="1" noChangeArrowheads="1"/>
                    </pic:cNvPicPr>
                  </pic:nvPicPr>
                  <pic:blipFill>
                    <a:blip r:embed="rId18"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r>
        <w:t xml:space="preserve"> </w:t>
      </w:r>
    </w:p>
    <w:p w:rsidR="009418D3" w:rsidRPr="00B9787E" w:rsidRDefault="009418D3" w:rsidP="009418D3"/>
    <w:p w:rsidR="003E73C2" w:rsidRDefault="003E73C2" w:rsidP="003E73C2">
      <w:pPr>
        <w:jc w:val="center"/>
        <w:rPr>
          <w:rFonts w:asciiTheme="minorHAnsi" w:hAnsiTheme="minorHAnsi"/>
          <w:b/>
        </w:rPr>
      </w:pPr>
    </w:p>
    <w:p w:rsidR="003E73C2" w:rsidRDefault="003E73C2" w:rsidP="003E73C2">
      <w:pPr>
        <w:jc w:val="center"/>
        <w:rPr>
          <w:rFonts w:asciiTheme="minorHAnsi" w:hAnsiTheme="minorHAnsi"/>
          <w:b/>
        </w:rPr>
      </w:pPr>
    </w:p>
    <w:p w:rsidR="003E73C2" w:rsidRDefault="003E73C2" w:rsidP="003E73C2">
      <w:pPr>
        <w:jc w:val="center"/>
        <w:rPr>
          <w:rFonts w:asciiTheme="minorHAnsi" w:hAnsiTheme="minorHAnsi"/>
          <w:b/>
        </w:rPr>
      </w:pPr>
    </w:p>
    <w:p w:rsidR="003E73C2" w:rsidRDefault="003E73C2" w:rsidP="003E73C2">
      <w:pPr>
        <w:jc w:val="center"/>
        <w:rPr>
          <w:rFonts w:asciiTheme="minorHAnsi" w:hAnsiTheme="minorHAnsi"/>
          <w:b/>
        </w:rPr>
      </w:pPr>
    </w:p>
    <w:p w:rsidR="006B66D0" w:rsidRDefault="006B66D0" w:rsidP="003E73C2">
      <w:pPr>
        <w:jc w:val="center"/>
        <w:rPr>
          <w:rFonts w:asciiTheme="minorHAnsi" w:hAnsiTheme="minorHAnsi"/>
          <w:b/>
        </w:rPr>
      </w:pPr>
    </w:p>
    <w:p w:rsidR="006B66D0" w:rsidRDefault="006B66D0" w:rsidP="003E73C2">
      <w:pPr>
        <w:jc w:val="center"/>
        <w:rPr>
          <w:rFonts w:asciiTheme="minorHAnsi" w:hAnsiTheme="minorHAnsi"/>
          <w:b/>
        </w:rPr>
      </w:pPr>
    </w:p>
    <w:p w:rsidR="00964444" w:rsidRPr="00964444" w:rsidRDefault="005E2D65" w:rsidP="00964444">
      <w:pPr>
        <w:jc w:val="center"/>
        <w:rPr>
          <w:b/>
          <w:noProof/>
        </w:rPr>
      </w:pPr>
      <w:r>
        <w:rPr>
          <w:rFonts w:asciiTheme="minorHAnsi" w:hAnsiTheme="minorHAnsi"/>
          <w:b/>
        </w:rPr>
        <w:fldChar w:fldCharType="begin"/>
      </w:r>
      <w:r w:rsidR="006B66D0">
        <w:rPr>
          <w:rFonts w:asciiTheme="minorHAnsi" w:hAnsiTheme="minorHAnsi"/>
          <w:b/>
        </w:rPr>
        <w:instrText xml:space="preserve"> ADDIN EN.REFLIST </w:instrText>
      </w:r>
      <w:r>
        <w:rPr>
          <w:rFonts w:asciiTheme="minorHAnsi" w:hAnsiTheme="minorHAnsi"/>
          <w:b/>
        </w:rPr>
        <w:fldChar w:fldCharType="separate"/>
      </w:r>
      <w:bookmarkStart w:id="598" w:name="_ENREF_1"/>
      <w:r w:rsidR="00964444" w:rsidRPr="00964444">
        <w:rPr>
          <w:b/>
          <w:noProof/>
        </w:rPr>
        <w:t xml:space="preserve">Gray, R., J. Murray, et al. (2011). "The PNG HIV Model-Summary and Results: Explaining the past, describing the present, and forecasting the future of the HIV epidemic in PNG." </w:t>
      </w:r>
      <w:r w:rsidR="00964444" w:rsidRPr="00964444">
        <w:rPr>
          <w:b/>
          <w:noProof/>
          <w:u w:val="single"/>
        </w:rPr>
        <w:t>The Kirby Institute</w:t>
      </w:r>
      <w:r w:rsidR="00964444" w:rsidRPr="00964444">
        <w:rPr>
          <w:b/>
          <w:noProof/>
        </w:rPr>
        <w:t>.</w:t>
      </w:r>
    </w:p>
    <w:p w:rsidR="00964444" w:rsidRPr="00964444" w:rsidRDefault="00964444" w:rsidP="00964444">
      <w:pPr>
        <w:ind w:left="720" w:hanging="720"/>
        <w:jc w:val="center"/>
        <w:rPr>
          <w:b/>
          <w:noProof/>
        </w:rPr>
      </w:pPr>
      <w:r w:rsidRPr="00964444">
        <w:rPr>
          <w:b/>
          <w:noProof/>
        </w:rPr>
        <w:tab/>
      </w:r>
      <w:bookmarkEnd w:id="598"/>
    </w:p>
    <w:p w:rsidR="00964444" w:rsidRDefault="00964444" w:rsidP="00964444">
      <w:pPr>
        <w:jc w:val="center"/>
        <w:rPr>
          <w:b/>
          <w:noProof/>
        </w:rPr>
      </w:pPr>
    </w:p>
    <w:p w:rsidR="003E73C2" w:rsidRPr="003E73C2" w:rsidRDefault="005E2D65" w:rsidP="003E73C2">
      <w:pPr>
        <w:jc w:val="center"/>
        <w:rPr>
          <w:rFonts w:asciiTheme="minorHAnsi" w:hAnsiTheme="minorHAnsi"/>
          <w:b/>
        </w:rPr>
      </w:pPr>
      <w:r>
        <w:rPr>
          <w:rFonts w:asciiTheme="minorHAnsi" w:hAnsiTheme="minorHAnsi"/>
          <w:b/>
        </w:rPr>
        <w:fldChar w:fldCharType="end"/>
      </w:r>
    </w:p>
    <w:sectPr w:rsidR="003E73C2" w:rsidRPr="003E73C2" w:rsidSect="003E73C2">
      <w:headerReference w:type="default" r:id="rId19"/>
      <w:footerReference w:type="default" r:id="rId20"/>
      <w:headerReference w:type="first" r:id="rId21"/>
      <w:pgSz w:w="11900" w:h="16840" w:code="9"/>
      <w:pgMar w:top="1701" w:right="1701" w:bottom="1701" w:left="1701" w:header="0" w:footer="964" w:gutter="0"/>
      <w:cols w:space="708"/>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Richard Gray" w:date="2015-01-23T13:21:00Z" w:initials="RG">
    <w:p w:rsidR="00993038" w:rsidRDefault="00993038" w:rsidP="009418D3">
      <w:pPr>
        <w:pStyle w:val="CommentText"/>
      </w:pPr>
      <w:r>
        <w:rPr>
          <w:rStyle w:val="CommentReference"/>
        </w:rPr>
        <w:annotationRef/>
      </w:r>
      <w:r>
        <w:t xml:space="preserve">Needs bit of work emphasizing the motivation to the study. </w:t>
      </w:r>
    </w:p>
    <w:p w:rsidR="00993038" w:rsidRDefault="00993038" w:rsidP="009418D3">
      <w:pPr>
        <w:pStyle w:val="CommentText"/>
      </w:pPr>
    </w:p>
    <w:p w:rsidR="00993038" w:rsidRDefault="00993038" w:rsidP="009418D3">
      <w:pPr>
        <w:pStyle w:val="CommentText"/>
      </w:pPr>
      <w:r>
        <w:t xml:space="preserve">Primarily about the impact of PPT on HIV. Using an </w:t>
      </w:r>
      <w:proofErr w:type="spellStart"/>
      <w:r>
        <w:t>an</w:t>
      </w:r>
      <w:proofErr w:type="spellEnd"/>
      <w:r>
        <w:t xml:space="preserve"> STI model to do this.</w:t>
      </w:r>
    </w:p>
    <w:p w:rsidR="00993038" w:rsidRDefault="00993038" w:rsidP="009418D3">
      <w:pPr>
        <w:pStyle w:val="CommentText"/>
      </w:pPr>
    </w:p>
    <w:p w:rsidR="00993038" w:rsidRDefault="00993038" w:rsidP="009418D3">
      <w:pPr>
        <w:pStyle w:val="CommentText"/>
      </w:pPr>
      <w:r>
        <w:t xml:space="preserve">Currently focusing too much on STIs. </w:t>
      </w:r>
    </w:p>
    <w:p w:rsidR="00993038" w:rsidRDefault="00993038" w:rsidP="009418D3">
      <w:pPr>
        <w:pStyle w:val="CommentText"/>
      </w:pPr>
    </w:p>
    <w:p w:rsidR="00993038" w:rsidRDefault="00993038" w:rsidP="009418D3">
      <w:pPr>
        <w:pStyle w:val="CommentText"/>
      </w:pPr>
      <w:r>
        <w:t>Also wonder if we want to replace syphilis with ulcerating bacterial STIs. There are other ulcerating STIs in PNG. In the main text we estimate the prevalence of these STIs using syphilis data.  (WANT RESEARCH)</w:t>
      </w:r>
    </w:p>
    <w:p w:rsidR="00993038" w:rsidRDefault="00993038" w:rsidP="009418D3">
      <w:pPr>
        <w:pStyle w:val="CommentText"/>
      </w:pPr>
    </w:p>
    <w:p w:rsidR="00993038" w:rsidRDefault="00993038" w:rsidP="009418D3">
      <w:pPr>
        <w:pStyle w:val="CommentText"/>
      </w:pPr>
      <w:r>
        <w:t>In the abstract you will need to include results and some conclusions.</w:t>
      </w:r>
    </w:p>
    <w:p w:rsidR="00993038" w:rsidRDefault="00993038" w:rsidP="009418D3">
      <w:pPr>
        <w:pStyle w:val="CommentText"/>
      </w:pPr>
    </w:p>
    <w:p w:rsidR="00993038" w:rsidRDefault="00993038" w:rsidP="009418D3">
      <w:pPr>
        <w:pStyle w:val="CommentText"/>
      </w:pPr>
      <w:r>
        <w:t>A background, methods, results, discussion, may be useful to format this.</w:t>
      </w:r>
    </w:p>
  </w:comment>
  <w:comment w:id="0" w:author="Richard Gray" w:date="2015-01-23T13:21:00Z" w:initials="RG">
    <w:p w:rsidR="00993038" w:rsidRDefault="00993038" w:rsidP="009418D3">
      <w:pPr>
        <w:pStyle w:val="CommentText"/>
      </w:pPr>
      <w:r>
        <w:rPr>
          <w:rStyle w:val="CommentReference"/>
        </w:rPr>
        <w:annotationRef/>
      </w:r>
      <w:r>
        <w:t xml:space="preserve">Needs bit of work emphasizing the motivation to the study. </w:t>
      </w:r>
    </w:p>
    <w:p w:rsidR="00993038" w:rsidRDefault="00993038" w:rsidP="009418D3">
      <w:pPr>
        <w:pStyle w:val="CommentText"/>
      </w:pPr>
    </w:p>
    <w:p w:rsidR="00993038" w:rsidRDefault="00993038" w:rsidP="009418D3">
      <w:pPr>
        <w:pStyle w:val="CommentText"/>
      </w:pPr>
      <w:r>
        <w:t xml:space="preserve">Primarily about the impact of PPT on HIV. Using an </w:t>
      </w:r>
      <w:proofErr w:type="spellStart"/>
      <w:r>
        <w:t>an</w:t>
      </w:r>
      <w:proofErr w:type="spellEnd"/>
      <w:r>
        <w:t xml:space="preserve"> STI model to do this.</w:t>
      </w:r>
    </w:p>
    <w:p w:rsidR="00993038" w:rsidRDefault="00993038" w:rsidP="009418D3">
      <w:pPr>
        <w:pStyle w:val="CommentText"/>
      </w:pPr>
    </w:p>
    <w:p w:rsidR="00993038" w:rsidRDefault="00993038" w:rsidP="009418D3">
      <w:pPr>
        <w:pStyle w:val="CommentText"/>
      </w:pPr>
      <w:r>
        <w:t xml:space="preserve">Currently focusing too much on STIs. </w:t>
      </w:r>
    </w:p>
    <w:p w:rsidR="00993038" w:rsidRDefault="00993038" w:rsidP="009418D3">
      <w:pPr>
        <w:pStyle w:val="CommentText"/>
      </w:pPr>
    </w:p>
    <w:p w:rsidR="00993038" w:rsidRDefault="00993038" w:rsidP="009418D3">
      <w:pPr>
        <w:pStyle w:val="CommentText"/>
      </w:pPr>
      <w:r>
        <w:t>Also wonder if we want to replace syphilis with ulcerating bacterial STIs. There are other ulcerating STIs in PNG. In the main text we estimate the prevalence of these STIs using syphilis data.  (WANT RESEARCH)</w:t>
      </w:r>
    </w:p>
    <w:p w:rsidR="00993038" w:rsidRDefault="00993038" w:rsidP="009418D3">
      <w:pPr>
        <w:pStyle w:val="CommentText"/>
      </w:pPr>
    </w:p>
    <w:p w:rsidR="00993038" w:rsidRDefault="00993038" w:rsidP="009418D3">
      <w:pPr>
        <w:pStyle w:val="CommentText"/>
      </w:pPr>
      <w:r>
        <w:t>In the abstract you will need to include results and some conclusions.</w:t>
      </w:r>
    </w:p>
    <w:p w:rsidR="00993038" w:rsidRDefault="00993038" w:rsidP="009418D3">
      <w:pPr>
        <w:pStyle w:val="CommentText"/>
      </w:pPr>
    </w:p>
    <w:p w:rsidR="00993038" w:rsidRDefault="00993038" w:rsidP="009418D3">
      <w:pPr>
        <w:pStyle w:val="CommentText"/>
      </w:pPr>
      <w:r>
        <w:t>A background, methods, results, discussion, may be useful to format this.</w:t>
      </w:r>
    </w:p>
  </w:comment>
  <w:comment w:id="2" w:author="Crock" w:date="2015-01-23T14:40:00Z" w:initials="C">
    <w:p w:rsidR="00993038" w:rsidRDefault="0099303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 want to define this - how can I do so in an abstract?</w:t>
      </w:r>
    </w:p>
  </w:comment>
  <w:comment w:id="7" w:author="Richard Gray" w:date="2015-01-23T13:42:00Z" w:initials="RG">
    <w:p w:rsidR="00993038" w:rsidRDefault="00993038" w:rsidP="004B6717">
      <w:pPr>
        <w:pStyle w:val="CommentText"/>
      </w:pPr>
      <w:r>
        <w:rPr>
          <w:rStyle w:val="CommentReference"/>
        </w:rPr>
        <w:annotationRef/>
      </w:r>
      <w:r>
        <w:t>Probably want to use past tense throughout.</w:t>
      </w:r>
    </w:p>
  </w:comment>
  <w:comment w:id="16" w:author="Crock" w:date="2015-01-23T15:25:00Z" w:initials="C">
    <w:p w:rsidR="00993038" w:rsidRDefault="00993038">
      <w:pPr>
        <w:pStyle w:val="CommentText"/>
      </w:pPr>
      <w:r>
        <w:t xml:space="preserve">Andrew had a better </w:t>
      </w:r>
      <w:r>
        <w:rPr>
          <w:rStyle w:val="CommentReference"/>
        </w:rPr>
        <w:annotationRef/>
      </w:r>
      <w:r>
        <w:t>word for this?</w:t>
      </w:r>
    </w:p>
  </w:comment>
  <w:comment w:id="60" w:author="Richard Gray" w:date="2015-01-23T13:30:00Z" w:initials="RG">
    <w:p w:rsidR="00993038" w:rsidRDefault="00993038" w:rsidP="0076574F">
      <w:pPr>
        <w:pStyle w:val="CommentText"/>
      </w:pPr>
      <w:r>
        <w:rPr>
          <w:rStyle w:val="CommentReference"/>
        </w:rPr>
        <w:annotationRef/>
      </w:r>
      <w:r>
        <w:t>Move into methods.</w:t>
      </w:r>
    </w:p>
  </w:comment>
  <w:comment w:id="105" w:author="Richard Gray" w:date="2015-01-29T15:01:00Z" w:initials="RG">
    <w:p w:rsidR="00993038" w:rsidRDefault="00993038" w:rsidP="006D3260">
      <w:pPr>
        <w:pStyle w:val="CommentText"/>
      </w:pPr>
      <w:r>
        <w:rPr>
          <w:rStyle w:val="CommentReference"/>
        </w:rPr>
        <w:annotationRef/>
      </w:r>
      <w:r>
        <w:t>Suggest removing x and A\theta and elsewhere</w:t>
      </w:r>
    </w:p>
  </w:comment>
  <w:comment w:id="232" w:author="Richard Gray" w:date="2015-01-23T12:45:00Z" w:initials="RG">
    <w:p w:rsidR="00993038" w:rsidRDefault="00993038" w:rsidP="009418D3">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231" w:author="Richard Gray" w:date="2015-01-23T12:45:00Z" w:initials="RG">
    <w:p w:rsidR="00993038" w:rsidRDefault="00993038" w:rsidP="009418D3">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233" w:author="Crock" w:date="2015-01-29T13:05:00Z" w:initials="C">
    <w:p w:rsidR="00993038" w:rsidRDefault="00993038">
      <w:pPr>
        <w:pStyle w:val="CommentText"/>
      </w:pPr>
      <w:r>
        <w:rPr>
          <w:rStyle w:val="CommentReference"/>
        </w:rPr>
        <w:annotationRef/>
      </w:r>
      <w:r>
        <w:t>Largely background, I think. Maybe separate some stuff around changes in prevalence estimates into the Methods</w:t>
      </w:r>
    </w:p>
  </w:comment>
  <w:comment w:id="234" w:author="Richard Gray" w:date="2015-01-23T12:45:00Z" w:initials="RG">
    <w:p w:rsidR="00993038" w:rsidRDefault="00993038" w:rsidP="009418D3">
      <w:pPr>
        <w:pStyle w:val="CommentText"/>
      </w:pPr>
      <w:r>
        <w:rPr>
          <w:rStyle w:val="CommentReference"/>
        </w:rPr>
        <w:annotationRef/>
      </w:r>
      <w:r>
        <w:t xml:space="preserve"> Mostly intro I think.</w:t>
      </w:r>
    </w:p>
  </w:comment>
  <w:comment w:id="240" w:author="Richard Gray" w:date="2015-01-23T12:45:00Z" w:initials="RG">
    <w:p w:rsidR="00993038" w:rsidRDefault="00993038" w:rsidP="009418D3">
      <w:pPr>
        <w:pStyle w:val="CommentText"/>
      </w:pPr>
      <w:r>
        <w:rPr>
          <w:rStyle w:val="CommentReference"/>
        </w:rPr>
        <w:annotationRef/>
      </w:r>
      <w:r>
        <w:t xml:space="preserve">Generally need motivational/intro sentence before going into details. </w:t>
      </w:r>
    </w:p>
  </w:comment>
  <w:comment w:id="245" w:author="Richard Gray" w:date="2015-01-23T12:45:00Z" w:initials="RG">
    <w:p w:rsidR="00993038" w:rsidRDefault="00993038" w:rsidP="009418D3">
      <w:pPr>
        <w:pStyle w:val="CommentText"/>
      </w:pPr>
      <w:r>
        <w:rPr>
          <w:rStyle w:val="CommentReference"/>
        </w:rPr>
        <w:annotationRef/>
      </w:r>
      <w:r>
        <w:t>Suggest removing x and A\theta and elsewhere</w:t>
      </w:r>
    </w:p>
  </w:comment>
  <w:comment w:id="269" w:author="Richard Gray" w:date="2015-01-23T12:45:00Z" w:initials="RG">
    <w:p w:rsidR="00993038" w:rsidRDefault="00993038" w:rsidP="009418D3">
      <w:pPr>
        <w:pStyle w:val="CommentText"/>
      </w:pPr>
      <w:r>
        <w:rPr>
          <w:rStyle w:val="CommentReference"/>
        </w:rPr>
        <w:annotationRef/>
      </w:r>
      <w:r>
        <w:t>In what way are you unsure?</w:t>
      </w:r>
    </w:p>
    <w:p w:rsidR="00993038" w:rsidRDefault="00993038" w:rsidP="009418D3">
      <w:pPr>
        <w:pStyle w:val="CommentText"/>
      </w:pPr>
    </w:p>
    <w:p w:rsidR="00993038" w:rsidRDefault="00993038" w:rsidP="009418D3">
      <w:pPr>
        <w:pStyle w:val="CommentText"/>
      </w:pPr>
      <w:r>
        <w:t xml:space="preserve">Buy the way you should have less significant figures given uncertainty in values and results. </w:t>
      </w:r>
    </w:p>
    <w:p w:rsidR="00993038" w:rsidRDefault="00993038" w:rsidP="009418D3">
      <w:pPr>
        <w:pStyle w:val="CommentText"/>
      </w:pPr>
    </w:p>
    <w:p w:rsidR="00993038" w:rsidRDefault="00993038" w:rsidP="009418D3">
      <w:pPr>
        <w:pStyle w:val="CommentText"/>
      </w:pPr>
      <w:r>
        <w:t xml:space="preserve">Need captions on your tables and cross references in the text. </w:t>
      </w:r>
    </w:p>
  </w:comment>
  <w:comment w:id="249" w:author="Crock" w:date="2015-01-23T12:45:00Z" w:initials="C">
    <w:p w:rsidR="00993038" w:rsidRDefault="00993038" w:rsidP="009418D3">
      <w:pPr>
        <w:pStyle w:val="CommentText"/>
      </w:pPr>
      <w:r>
        <w:rPr>
          <w:rStyle w:val="CommentReference"/>
        </w:rPr>
        <w:annotationRef/>
      </w:r>
      <w:r>
        <w:t>I’m not sure about this</w:t>
      </w:r>
    </w:p>
  </w:comment>
  <w:comment w:id="268" w:author="Richard Gray" w:date="2015-01-23T12:45:00Z" w:initials="RG">
    <w:p w:rsidR="00993038" w:rsidRDefault="00993038" w:rsidP="009418D3">
      <w:pPr>
        <w:pStyle w:val="CommentText"/>
      </w:pPr>
      <w:r>
        <w:rPr>
          <w:rStyle w:val="CommentReference"/>
        </w:rPr>
        <w:annotationRef/>
      </w:r>
      <w:r>
        <w:t>In what way are you unsure?</w:t>
      </w:r>
    </w:p>
    <w:p w:rsidR="00993038" w:rsidRDefault="00993038" w:rsidP="009418D3">
      <w:pPr>
        <w:pStyle w:val="CommentText"/>
      </w:pPr>
    </w:p>
    <w:p w:rsidR="00993038" w:rsidRDefault="00993038" w:rsidP="009418D3">
      <w:pPr>
        <w:pStyle w:val="CommentText"/>
      </w:pPr>
      <w:r>
        <w:t xml:space="preserve">Buy the way you should have less significant figures given uncertainty in values and results. </w:t>
      </w:r>
    </w:p>
    <w:p w:rsidR="00993038" w:rsidRDefault="00993038" w:rsidP="009418D3">
      <w:pPr>
        <w:pStyle w:val="CommentText"/>
      </w:pPr>
    </w:p>
    <w:p w:rsidR="00993038" w:rsidRDefault="00993038" w:rsidP="009418D3">
      <w:pPr>
        <w:pStyle w:val="CommentText"/>
      </w:pPr>
      <w:r>
        <w:t xml:space="preserve">Need captions on your tables and cross references in the text. </w:t>
      </w:r>
    </w:p>
  </w:comment>
  <w:comment w:id="503" w:author="Richard Gray" w:date="2015-01-23T12:45:00Z" w:initials="RG">
    <w:p w:rsidR="00993038" w:rsidRDefault="00993038" w:rsidP="009418D3">
      <w:pPr>
        <w:pStyle w:val="CommentText"/>
      </w:pPr>
      <w:r>
        <w:rPr>
          <w:rStyle w:val="CommentReference"/>
        </w:rPr>
        <w:annotationRef/>
      </w:r>
      <w:proofErr w:type="spellStart"/>
      <w:r>
        <w:t>Consistancy</w:t>
      </w:r>
      <w:proofErr w:type="spellEnd"/>
    </w:p>
  </w:comment>
  <w:comment w:id="504" w:author="Crock" w:date="2015-01-23T12:45:00Z" w:initials="C">
    <w:p w:rsidR="00993038" w:rsidRDefault="00993038" w:rsidP="009418D3">
      <w:pPr>
        <w:pStyle w:val="CommentText"/>
      </w:pPr>
      <w:r>
        <w:rPr>
          <w:rStyle w:val="CommentReference"/>
        </w:rPr>
        <w:annotationRef/>
      </w:r>
      <w:r>
        <w:t>Realistically, it won’t make much of a difference to the model if I do this the normal way, and it will make my report clearer. Ignore this paragraph, but the next paragraph remains as it is, as does everything afterwards.</w:t>
      </w:r>
    </w:p>
  </w:comment>
  <w:comment w:id="554" w:author="Richard Gray" w:date="2015-01-23T12:45:00Z" w:initials="RG">
    <w:p w:rsidR="00993038" w:rsidRDefault="00993038" w:rsidP="009418D3">
      <w:pPr>
        <w:pStyle w:val="CommentText"/>
      </w:pPr>
      <w:r>
        <w:rPr>
          <w:rStyle w:val="CommentReference"/>
        </w:rPr>
        <w:annotationRef/>
      </w:r>
      <w:r>
        <w:t xml:space="preserve">More results need to be shown.  2-3 figures with subfigures. </w:t>
      </w:r>
    </w:p>
    <w:p w:rsidR="00993038" w:rsidRDefault="00993038" w:rsidP="009418D3">
      <w:pPr>
        <w:pStyle w:val="CommentText"/>
      </w:pPr>
    </w:p>
    <w:p w:rsidR="00993038" w:rsidRDefault="00993038" w:rsidP="009418D3">
      <w:pPr>
        <w:pStyle w:val="CommentText"/>
      </w:pPr>
      <w:r>
        <w:t xml:space="preserve">A combination of results in the appendix. </w:t>
      </w:r>
    </w:p>
  </w:comment>
  <w:comment w:id="553" w:author="Richard Gray" w:date="2015-01-23T12:45:00Z" w:initials="RG">
    <w:p w:rsidR="00993038" w:rsidRDefault="00993038" w:rsidP="009418D3">
      <w:pPr>
        <w:pStyle w:val="CommentText"/>
      </w:pPr>
      <w:r>
        <w:rPr>
          <w:rStyle w:val="CommentReference"/>
        </w:rPr>
        <w:annotationRef/>
      </w:r>
      <w:r>
        <w:t xml:space="preserve">More results need to be shown.  2-3 figures with subfigures. </w:t>
      </w:r>
    </w:p>
    <w:p w:rsidR="00993038" w:rsidRDefault="00993038" w:rsidP="009418D3">
      <w:pPr>
        <w:pStyle w:val="CommentText"/>
      </w:pPr>
    </w:p>
    <w:p w:rsidR="00993038" w:rsidRDefault="00993038" w:rsidP="009418D3">
      <w:pPr>
        <w:pStyle w:val="CommentText"/>
      </w:pPr>
      <w:r>
        <w:t xml:space="preserve">A combination of results in the appendix. </w:t>
      </w:r>
    </w:p>
  </w:comment>
  <w:comment w:id="557" w:author="Richard Gray" w:date="2015-01-23T12:45:00Z" w:initials="RG">
    <w:p w:rsidR="00993038" w:rsidRDefault="00993038" w:rsidP="009418D3">
      <w:pPr>
        <w:pStyle w:val="CommentText"/>
      </w:pPr>
      <w:r>
        <w:rPr>
          <w:rStyle w:val="CommentReference"/>
        </w:rPr>
        <w:annotationRef/>
      </w:r>
      <w:r>
        <w:t>Font sizes etc needs to be fixed.</w:t>
      </w:r>
    </w:p>
  </w:comment>
  <w:comment w:id="555" w:author="Crock" w:date="2015-01-23T12:45:00Z" w:initials="C">
    <w:p w:rsidR="00993038" w:rsidRDefault="00993038" w:rsidP="009418D3">
      <w:pPr>
        <w:pStyle w:val="CommentText"/>
      </w:pPr>
      <w:r>
        <w:rPr>
          <w:rStyle w:val="CommentReference"/>
        </w:rPr>
        <w:annotationRef/>
      </w:r>
      <w:r>
        <w:t xml:space="preserve">I think this is falling too much. The urban FSW </w:t>
      </w:r>
      <w:proofErr w:type="spellStart"/>
      <w:r>
        <w:t>STIprevalence</w:t>
      </w:r>
      <w:proofErr w:type="spellEnd"/>
      <w:r>
        <w:t xml:space="preserve"> is falling by more than 75%. I really feel we need to use separate coverage and no-coverage populations like in the </w:t>
      </w:r>
      <w:proofErr w:type="spellStart"/>
      <w:r>
        <w:t>Vickerman</w:t>
      </w:r>
      <w:proofErr w:type="spellEnd"/>
      <w:r>
        <w:t xml:space="preserve"> paper. </w:t>
      </w:r>
    </w:p>
  </w:comment>
  <w:comment w:id="556" w:author="Richard Gray" w:date="2015-01-23T12:45:00Z" w:initials="RG">
    <w:p w:rsidR="00993038" w:rsidRDefault="00993038" w:rsidP="009418D3">
      <w:pPr>
        <w:pStyle w:val="CommentText"/>
      </w:pPr>
      <w:r>
        <w:rPr>
          <w:rStyle w:val="CommentReference"/>
        </w:rPr>
        <w:annotationRef/>
      </w:r>
      <w:r>
        <w:t xml:space="preserve">Hmmm….fair point and I can see why you might need this. </w:t>
      </w:r>
    </w:p>
    <w:p w:rsidR="00993038" w:rsidRDefault="00993038" w:rsidP="009418D3">
      <w:pPr>
        <w:pStyle w:val="CommentText"/>
      </w:pPr>
    </w:p>
    <w:p w:rsidR="00993038" w:rsidRDefault="00993038" w:rsidP="009418D3">
      <w:pPr>
        <w:pStyle w:val="CommentText"/>
      </w:pPr>
      <w:r>
        <w:t xml:space="preserve">You could potentially just adjust the annual probability to reflect the probability of receiving effective treatment through the year if they are covered. </w:t>
      </w:r>
    </w:p>
    <w:p w:rsidR="00993038" w:rsidRDefault="00993038" w:rsidP="009418D3">
      <w:pPr>
        <w:pStyle w:val="CommentText"/>
      </w:pPr>
    </w:p>
    <w:p w:rsidR="00993038" w:rsidRDefault="00993038" w:rsidP="009418D3">
      <w:pPr>
        <w:pStyle w:val="CommentText"/>
      </w:pPr>
      <w:r>
        <w:t>Something like 0.75*(1-(1-p</w:t>
      </w:r>
      <w:proofErr w:type="gramStart"/>
      <w:r>
        <w:t>)^</w:t>
      </w:r>
      <w:proofErr w:type="gramEnd"/>
      <w:r>
        <w:t>f where p is the probability someone covered actually receives effective PPT and f is the frequency….this may need more thought though.</w:t>
      </w:r>
    </w:p>
  </w:comment>
  <w:comment w:id="558" w:author="Richard Gray" w:date="2015-01-23T12:45:00Z" w:initials="RG">
    <w:p w:rsidR="00993038" w:rsidRDefault="00993038" w:rsidP="009418D3">
      <w:pPr>
        <w:pStyle w:val="CommentText"/>
      </w:pPr>
      <w:r>
        <w:rPr>
          <w:rStyle w:val="CommentReference"/>
        </w:rPr>
        <w:annotationRef/>
      </w:r>
      <w:r>
        <w:t>Legend labels need to be understandable not just symbols.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1FAF8" w15:done="0"/>
  <w15:commentEx w15:paraId="3A3E03C4" w15:done="0"/>
  <w15:commentEx w15:paraId="6E51FAFA" w15:done="0"/>
  <w15:commentEx w15:paraId="6E51FAFB" w15:done="0"/>
  <w15:commentEx w15:paraId="6E51FAFC" w15:done="0"/>
  <w15:commentEx w15:paraId="6E51FAFD" w15:done="0"/>
  <w15:commentEx w15:paraId="6E51FAFE" w15:done="0"/>
  <w15:commentEx w15:paraId="6E51FAFF" w15:done="0"/>
  <w15:commentEx w15:paraId="6E51FB04" w15:done="0"/>
  <w15:commentEx w15:paraId="6E51FB05" w15:done="0"/>
  <w15:commentEx w15:paraId="6E51FB06" w15:done="0"/>
  <w15:commentEx w15:paraId="6E51FB09" w15:done="0"/>
  <w15:commentEx w15:paraId="6E51FB0A" w15:done="0"/>
  <w15:commentEx w15:paraId="6E51FB0B" w15:done="0"/>
  <w15:commentEx w15:paraId="6E51FB10" w15:done="0"/>
  <w15:commentEx w15:paraId="6E51FB1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038" w:rsidRDefault="00993038">
      <w:r>
        <w:separator/>
      </w:r>
    </w:p>
  </w:endnote>
  <w:endnote w:type="continuationSeparator" w:id="0">
    <w:p w:rsidR="00993038" w:rsidRDefault="00993038">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906048"/>
      <w:docPartObj>
        <w:docPartGallery w:val="Page Numbers (Bottom of Page)"/>
        <w:docPartUnique/>
      </w:docPartObj>
    </w:sdtPr>
    <w:sdtEndPr>
      <w:rPr>
        <w:noProof/>
      </w:rPr>
    </w:sdtEndPr>
    <w:sdtContent>
      <w:p w:rsidR="00993038" w:rsidRDefault="00993038">
        <w:pPr>
          <w:pStyle w:val="Footer"/>
          <w:jc w:val="center"/>
        </w:pPr>
        <w:r w:rsidRPr="003E73C2">
          <w:rPr>
            <w:rFonts w:asciiTheme="minorHAnsi" w:hAnsiTheme="minorHAnsi"/>
            <w:color w:val="7F7F7F" w:themeColor="text1" w:themeTint="80"/>
            <w:sz w:val="22"/>
            <w:szCs w:val="22"/>
          </w:rPr>
          <w:fldChar w:fldCharType="begin"/>
        </w:r>
        <w:r w:rsidRPr="003E73C2">
          <w:rPr>
            <w:rFonts w:asciiTheme="minorHAnsi" w:hAnsiTheme="minorHAnsi"/>
            <w:color w:val="7F7F7F" w:themeColor="text1" w:themeTint="80"/>
            <w:sz w:val="22"/>
            <w:szCs w:val="22"/>
          </w:rPr>
          <w:instrText xml:space="preserve"> PAGE   \* MERGEFORMAT </w:instrText>
        </w:r>
        <w:r w:rsidRPr="003E73C2">
          <w:rPr>
            <w:rFonts w:asciiTheme="minorHAnsi" w:hAnsiTheme="minorHAnsi"/>
            <w:color w:val="7F7F7F" w:themeColor="text1" w:themeTint="80"/>
            <w:sz w:val="22"/>
            <w:szCs w:val="22"/>
          </w:rPr>
          <w:fldChar w:fldCharType="separate"/>
        </w:r>
        <w:r w:rsidR="00171524">
          <w:rPr>
            <w:rFonts w:asciiTheme="minorHAnsi" w:hAnsiTheme="minorHAnsi"/>
            <w:noProof/>
            <w:color w:val="7F7F7F" w:themeColor="text1" w:themeTint="80"/>
            <w:sz w:val="22"/>
            <w:szCs w:val="22"/>
          </w:rPr>
          <w:t>5</w:t>
        </w:r>
        <w:r w:rsidRPr="003E73C2">
          <w:rPr>
            <w:rFonts w:asciiTheme="minorHAnsi" w:hAnsiTheme="minorHAnsi"/>
            <w:noProof/>
            <w:color w:val="7F7F7F" w:themeColor="text1" w:themeTint="80"/>
            <w:sz w:val="22"/>
            <w:szCs w:val="22"/>
          </w:rPr>
          <w:fldChar w:fldCharType="end"/>
        </w:r>
      </w:p>
    </w:sdtContent>
  </w:sdt>
  <w:p w:rsidR="00993038" w:rsidRDefault="00993038" w:rsidP="00F552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038" w:rsidRDefault="00993038">
      <w:r>
        <w:separator/>
      </w:r>
    </w:p>
  </w:footnote>
  <w:footnote w:type="continuationSeparator" w:id="0">
    <w:p w:rsidR="00993038" w:rsidRDefault="00993038">
      <w:r>
        <w:continuationSeparator/>
      </w:r>
    </w:p>
  </w:footnote>
  <w:footnote w:id="1">
    <w:p w:rsidR="00993038" w:rsidRDefault="00993038" w:rsidP="009418D3">
      <w:pPr>
        <w:pStyle w:val="FootnoteText"/>
      </w:pPr>
      <w:r>
        <w:rPr>
          <w:rStyle w:val="FootnoteReference"/>
        </w:rPr>
        <w:footnoteRef/>
      </w:r>
      <w:r>
        <w:t xml:space="preserve"> We supply values for a rural population one time step into a typical intervention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038" w:rsidRDefault="00993038" w:rsidP="00F55299">
    <w:pPr>
      <w:pStyle w:val="Header"/>
      <w:ind w:left="-18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038" w:rsidRDefault="00993038">
    <w:pPr>
      <w:pStyle w:val="Header"/>
    </w:pPr>
    <w:ins w:id="599" w:author="Crock" w:date="2015-01-29T12:41:00Z">
      <w:r>
        <w:rPr>
          <w:noProof/>
          <w:lang w:val="en-AU" w:eastAsia="en-AU"/>
        </w:rPr>
        <w:drawing>
          <wp:anchor distT="0" distB="0" distL="114300" distR="114300" simplePos="0" relativeHeight="251660288"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55994" cy="916688"/>
                    </a:xfrm>
                    <a:prstGeom prst="rect">
                      <a:avLst/>
                    </a:prstGeom>
                  </pic:spPr>
                </pic:pic>
              </a:graphicData>
            </a:graphic>
          </wp:anchor>
        </w:drawing>
      </w:r>
    </w:ins>
    <w:ins w:id="600" w:author="Chris" w:date="2015-01-29T12:41:00Z">
      <w:r>
        <w:rPr>
          <w:noProof/>
          <w:lang w:val="en-AU" w:eastAsia="en-AU"/>
        </w:rPr>
        <w:drawing>
          <wp:anchor distT="0" distB="0" distL="114300" distR="114300" simplePos="0" relativeHeight="251658240"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55994" cy="916688"/>
                    </a:xfrm>
                    <a:prstGeom prst="rect">
                      <a:avLst/>
                    </a:prstGeom>
                  </pic:spPr>
                </pic:pic>
              </a:graphicData>
            </a:graphic>
          </wp:anchor>
        </w:drawing>
      </w:r>
    </w:ins>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701"/>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wdss554vwzvzerwav5ddv8xfw5s0tzx9tt&quot;&gt;pngsti&lt;record-ids&gt;&lt;item&gt;19&lt;/item&gt;&lt;/record-ids&gt;&lt;/item&gt;&lt;/Libraries&gt;"/>
  </w:docVars>
  <w:rsids>
    <w:rsidRoot w:val="001301BB"/>
    <w:rsid w:val="00010C1D"/>
    <w:rsid w:val="00027B30"/>
    <w:rsid w:val="00032FBB"/>
    <w:rsid w:val="00042B69"/>
    <w:rsid w:val="00064D88"/>
    <w:rsid w:val="00072871"/>
    <w:rsid w:val="000A7FCB"/>
    <w:rsid w:val="000D2015"/>
    <w:rsid w:val="000F3003"/>
    <w:rsid w:val="000F3EF9"/>
    <w:rsid w:val="001046A9"/>
    <w:rsid w:val="001301BB"/>
    <w:rsid w:val="00140258"/>
    <w:rsid w:val="001476DC"/>
    <w:rsid w:val="00167E7D"/>
    <w:rsid w:val="00171524"/>
    <w:rsid w:val="001745CD"/>
    <w:rsid w:val="001A7157"/>
    <w:rsid w:val="001B6C5D"/>
    <w:rsid w:val="001F7F60"/>
    <w:rsid w:val="002132DD"/>
    <w:rsid w:val="00222FFF"/>
    <w:rsid w:val="0023586F"/>
    <w:rsid w:val="002531B6"/>
    <w:rsid w:val="00280288"/>
    <w:rsid w:val="00292E46"/>
    <w:rsid w:val="00293365"/>
    <w:rsid w:val="00296F27"/>
    <w:rsid w:val="002A030D"/>
    <w:rsid w:val="002C257B"/>
    <w:rsid w:val="002C780F"/>
    <w:rsid w:val="002D7E3B"/>
    <w:rsid w:val="002F2103"/>
    <w:rsid w:val="002F7579"/>
    <w:rsid w:val="00314620"/>
    <w:rsid w:val="00315CAD"/>
    <w:rsid w:val="003246D5"/>
    <w:rsid w:val="00357CE5"/>
    <w:rsid w:val="003B3C58"/>
    <w:rsid w:val="003D59D0"/>
    <w:rsid w:val="003E73C2"/>
    <w:rsid w:val="00424A8F"/>
    <w:rsid w:val="00427104"/>
    <w:rsid w:val="004412F7"/>
    <w:rsid w:val="00441DD6"/>
    <w:rsid w:val="004541F5"/>
    <w:rsid w:val="00476F3E"/>
    <w:rsid w:val="004A25DC"/>
    <w:rsid w:val="004B069D"/>
    <w:rsid w:val="004B6717"/>
    <w:rsid w:val="00504E71"/>
    <w:rsid w:val="00540928"/>
    <w:rsid w:val="00544592"/>
    <w:rsid w:val="00566050"/>
    <w:rsid w:val="00577477"/>
    <w:rsid w:val="00581AE1"/>
    <w:rsid w:val="00581CE3"/>
    <w:rsid w:val="005908BC"/>
    <w:rsid w:val="005A3B62"/>
    <w:rsid w:val="005E2D65"/>
    <w:rsid w:val="005F0C76"/>
    <w:rsid w:val="006012A4"/>
    <w:rsid w:val="00605527"/>
    <w:rsid w:val="006901BD"/>
    <w:rsid w:val="006B66D0"/>
    <w:rsid w:val="006C6F89"/>
    <w:rsid w:val="006D3260"/>
    <w:rsid w:val="006F10E1"/>
    <w:rsid w:val="00716B00"/>
    <w:rsid w:val="007469FD"/>
    <w:rsid w:val="00760129"/>
    <w:rsid w:val="0076517E"/>
    <w:rsid w:val="0076574F"/>
    <w:rsid w:val="007A0EBC"/>
    <w:rsid w:val="007A468C"/>
    <w:rsid w:val="00805D43"/>
    <w:rsid w:val="0082491B"/>
    <w:rsid w:val="0087506C"/>
    <w:rsid w:val="008D28B2"/>
    <w:rsid w:val="008E0EC0"/>
    <w:rsid w:val="00912813"/>
    <w:rsid w:val="00934A61"/>
    <w:rsid w:val="009418D3"/>
    <w:rsid w:val="00947B7E"/>
    <w:rsid w:val="00953536"/>
    <w:rsid w:val="00964444"/>
    <w:rsid w:val="00971EB0"/>
    <w:rsid w:val="00972154"/>
    <w:rsid w:val="00974B5E"/>
    <w:rsid w:val="00993038"/>
    <w:rsid w:val="009B5D43"/>
    <w:rsid w:val="009C1F0A"/>
    <w:rsid w:val="009D3152"/>
    <w:rsid w:val="009E5BB7"/>
    <w:rsid w:val="009F4E40"/>
    <w:rsid w:val="00A168E2"/>
    <w:rsid w:val="00A16C78"/>
    <w:rsid w:val="00A551DC"/>
    <w:rsid w:val="00A5703E"/>
    <w:rsid w:val="00A775B9"/>
    <w:rsid w:val="00AC23F9"/>
    <w:rsid w:val="00B350C1"/>
    <w:rsid w:val="00B404F5"/>
    <w:rsid w:val="00B5378E"/>
    <w:rsid w:val="00B818B1"/>
    <w:rsid w:val="00B93207"/>
    <w:rsid w:val="00BC1DA1"/>
    <w:rsid w:val="00BD166E"/>
    <w:rsid w:val="00BE5C35"/>
    <w:rsid w:val="00BF2517"/>
    <w:rsid w:val="00C13878"/>
    <w:rsid w:val="00C20EAE"/>
    <w:rsid w:val="00C404E8"/>
    <w:rsid w:val="00C55D19"/>
    <w:rsid w:val="00C642BF"/>
    <w:rsid w:val="00C83385"/>
    <w:rsid w:val="00C84876"/>
    <w:rsid w:val="00C95861"/>
    <w:rsid w:val="00CB11EB"/>
    <w:rsid w:val="00CC11C6"/>
    <w:rsid w:val="00CC468B"/>
    <w:rsid w:val="00CE6070"/>
    <w:rsid w:val="00D023F9"/>
    <w:rsid w:val="00D32C8B"/>
    <w:rsid w:val="00D60573"/>
    <w:rsid w:val="00D72CA4"/>
    <w:rsid w:val="00D74088"/>
    <w:rsid w:val="00D922EA"/>
    <w:rsid w:val="00DB1F71"/>
    <w:rsid w:val="00DB3751"/>
    <w:rsid w:val="00DE67A7"/>
    <w:rsid w:val="00DE7EE7"/>
    <w:rsid w:val="00E02CFF"/>
    <w:rsid w:val="00E328F5"/>
    <w:rsid w:val="00E40886"/>
    <w:rsid w:val="00E456E6"/>
    <w:rsid w:val="00E52F82"/>
    <w:rsid w:val="00E83F8B"/>
    <w:rsid w:val="00E87BAE"/>
    <w:rsid w:val="00EA17C1"/>
    <w:rsid w:val="00EB4D7B"/>
    <w:rsid w:val="00EC1669"/>
    <w:rsid w:val="00EC403D"/>
    <w:rsid w:val="00EE199A"/>
    <w:rsid w:val="00F0018B"/>
    <w:rsid w:val="00F35721"/>
    <w:rsid w:val="00F42DEC"/>
    <w:rsid w:val="00F55299"/>
    <w:rsid w:val="00F97C5D"/>
    <w:rsid w:val="00FB16C7"/>
    <w:rsid w:val="00FB310D"/>
    <w:rsid w:val="00FC2D43"/>
    <w:rsid w:val="00FC4DD4"/>
    <w:rsid w:val="00FD18BC"/>
  </w:rsids>
  <m:mathPr>
    <m:mathFont m:val="Cambria Math"/>
    <m:brkBin m:val="before"/>
    <m:brkBinSub m:val="--"/>
    <m:smallFrac/>
    <m:dispDe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AutoShape 39"/>
        <o:r id="V:Rule2" type="connector" idref="#AutoShape 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55057"/>
    <w:rPr>
      <w:sz w:val="24"/>
      <w:szCs w:val="24"/>
      <w:lang w:val="en-US" w:eastAsia="en-US"/>
    </w:rPr>
  </w:style>
  <w:style w:type="paragraph" w:styleId="Heading1">
    <w:name w:val="heading 1"/>
    <w:basedOn w:val="Normal"/>
    <w:next w:val="Normal"/>
    <w:link w:val="Heading1Char"/>
    <w:uiPriority w:val="9"/>
    <w:qFormat/>
    <w:rsid w:val="005774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18D3"/>
    <w:pPr>
      <w:keepNext/>
      <w:keepLines/>
      <w:spacing w:before="200" w:line="276" w:lineRule="auto"/>
      <w:outlineLvl w:val="1"/>
    </w:pPr>
    <w:rPr>
      <w:rFonts w:asciiTheme="majorHAnsi" w:eastAsiaTheme="majorEastAsia" w:hAnsiTheme="majorHAnsi" w:cstheme="majorBidi"/>
      <w:b/>
      <w:bCs/>
      <w:color w:val="4F81BD" w:themeColor="accent1"/>
      <w:sz w:val="26"/>
      <w:szCs w:val="26"/>
      <w:lang w:val="en-AU" w:eastAsia="en-AU"/>
    </w:rPr>
  </w:style>
  <w:style w:type="paragraph" w:styleId="Heading3">
    <w:name w:val="heading 3"/>
    <w:basedOn w:val="Normal"/>
    <w:next w:val="Normal"/>
    <w:link w:val="Heading3Char"/>
    <w:uiPriority w:val="9"/>
    <w:unhideWhenUsed/>
    <w:qFormat/>
    <w:rsid w:val="009418D3"/>
    <w:pPr>
      <w:keepNext/>
      <w:keepLines/>
      <w:spacing w:before="200" w:line="276" w:lineRule="auto"/>
      <w:outlineLvl w:val="2"/>
    </w:pPr>
    <w:rPr>
      <w:rFonts w:asciiTheme="majorHAnsi" w:eastAsiaTheme="majorEastAsia" w:hAnsiTheme="majorHAnsi" w:cstheme="majorBidi"/>
      <w:b/>
      <w:bCs/>
      <w:color w:val="5183BF"/>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477"/>
    <w:rPr>
      <w:rFonts w:asciiTheme="majorHAnsi" w:eastAsiaTheme="majorEastAsia" w:hAnsiTheme="majorHAnsi" w:cstheme="majorBidi"/>
      <w:b/>
      <w:bCs/>
      <w:color w:val="365F91" w:themeColor="accent1" w:themeShade="BF"/>
      <w:sz w:val="28"/>
      <w:szCs w:val="28"/>
      <w:lang w:val="en-US" w:eastAsia="en-US"/>
    </w:rPr>
  </w:style>
  <w:style w:type="paragraph" w:styleId="Header">
    <w:name w:val="header"/>
    <w:basedOn w:val="Normal"/>
    <w:link w:val="HeaderChar"/>
    <w:uiPriority w:val="99"/>
    <w:unhideWhenUsed/>
    <w:rsid w:val="00792361"/>
    <w:pPr>
      <w:tabs>
        <w:tab w:val="center" w:pos="4320"/>
        <w:tab w:val="right" w:pos="8640"/>
      </w:tabs>
    </w:pPr>
  </w:style>
  <w:style w:type="character" w:customStyle="1" w:styleId="HeaderChar">
    <w:name w:val="Header Char"/>
    <w:basedOn w:val="DefaultParagraphFont"/>
    <w:link w:val="Header"/>
    <w:uiPriority w:val="99"/>
    <w:rsid w:val="00792361"/>
  </w:style>
  <w:style w:type="paragraph" w:styleId="Footer">
    <w:name w:val="footer"/>
    <w:basedOn w:val="Normal"/>
    <w:link w:val="FooterChar"/>
    <w:uiPriority w:val="99"/>
    <w:unhideWhenUsed/>
    <w:rsid w:val="00792361"/>
    <w:pPr>
      <w:tabs>
        <w:tab w:val="center" w:pos="4320"/>
        <w:tab w:val="right" w:pos="8640"/>
      </w:tabs>
    </w:pPr>
  </w:style>
  <w:style w:type="character" w:customStyle="1" w:styleId="FooterChar">
    <w:name w:val="Footer Char"/>
    <w:basedOn w:val="DefaultParagraphFont"/>
    <w:link w:val="Footer"/>
    <w:uiPriority w:val="99"/>
    <w:rsid w:val="00792361"/>
  </w:style>
  <w:style w:type="paragraph" w:styleId="BalloonText">
    <w:name w:val="Balloon Text"/>
    <w:basedOn w:val="Normal"/>
    <w:link w:val="BalloonTextChar"/>
    <w:uiPriority w:val="99"/>
    <w:semiHidden/>
    <w:unhideWhenUsed/>
    <w:rsid w:val="00BC1DA1"/>
    <w:rPr>
      <w:rFonts w:ascii="Tahoma" w:hAnsi="Tahoma" w:cs="Tahoma"/>
      <w:sz w:val="16"/>
      <w:szCs w:val="16"/>
    </w:rPr>
  </w:style>
  <w:style w:type="character" w:customStyle="1" w:styleId="BalloonTextChar">
    <w:name w:val="Balloon Text Char"/>
    <w:basedOn w:val="DefaultParagraphFont"/>
    <w:link w:val="BalloonText"/>
    <w:uiPriority w:val="99"/>
    <w:semiHidden/>
    <w:rsid w:val="00BC1DA1"/>
    <w:rPr>
      <w:rFonts w:ascii="Tahoma" w:hAnsi="Tahoma" w:cs="Tahoma"/>
      <w:sz w:val="16"/>
      <w:szCs w:val="16"/>
      <w:lang w:val="en-US" w:eastAsia="en-US"/>
    </w:rPr>
  </w:style>
  <w:style w:type="character" w:styleId="PlaceholderText">
    <w:name w:val="Placeholder Text"/>
    <w:basedOn w:val="DefaultParagraphFont"/>
    <w:uiPriority w:val="99"/>
    <w:unhideWhenUsed/>
    <w:rsid w:val="00072871"/>
    <w:rPr>
      <w:color w:val="808080"/>
    </w:rPr>
  </w:style>
  <w:style w:type="paragraph" w:customStyle="1" w:styleId="Default">
    <w:name w:val="Default"/>
    <w:rsid w:val="00DB1F71"/>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972154"/>
    <w:rPr>
      <w:sz w:val="16"/>
      <w:szCs w:val="16"/>
    </w:rPr>
  </w:style>
  <w:style w:type="paragraph" w:styleId="CommentText">
    <w:name w:val="annotation text"/>
    <w:basedOn w:val="Normal"/>
    <w:link w:val="CommentTextChar"/>
    <w:uiPriority w:val="99"/>
    <w:semiHidden/>
    <w:unhideWhenUsed/>
    <w:rsid w:val="00972154"/>
    <w:rPr>
      <w:sz w:val="20"/>
      <w:szCs w:val="20"/>
    </w:rPr>
  </w:style>
  <w:style w:type="character" w:customStyle="1" w:styleId="CommentTextChar">
    <w:name w:val="Comment Text Char"/>
    <w:basedOn w:val="DefaultParagraphFont"/>
    <w:link w:val="CommentText"/>
    <w:uiPriority w:val="99"/>
    <w:semiHidden/>
    <w:rsid w:val="00972154"/>
    <w:rPr>
      <w:lang w:val="en-US" w:eastAsia="en-US"/>
    </w:rPr>
  </w:style>
  <w:style w:type="paragraph" w:styleId="CommentSubject">
    <w:name w:val="annotation subject"/>
    <w:basedOn w:val="CommentText"/>
    <w:next w:val="CommentText"/>
    <w:link w:val="CommentSubjectChar"/>
    <w:uiPriority w:val="99"/>
    <w:semiHidden/>
    <w:unhideWhenUsed/>
    <w:rsid w:val="00972154"/>
    <w:rPr>
      <w:b/>
      <w:bCs/>
    </w:rPr>
  </w:style>
  <w:style w:type="character" w:customStyle="1" w:styleId="CommentSubjectChar">
    <w:name w:val="Comment Subject Char"/>
    <w:basedOn w:val="CommentTextChar"/>
    <w:link w:val="CommentSubject"/>
    <w:uiPriority w:val="99"/>
    <w:semiHidden/>
    <w:rsid w:val="00972154"/>
    <w:rPr>
      <w:b/>
      <w:bCs/>
      <w:lang w:val="en-US" w:eastAsia="en-US"/>
    </w:rPr>
  </w:style>
  <w:style w:type="character" w:customStyle="1" w:styleId="Heading2Char">
    <w:name w:val="Heading 2 Char"/>
    <w:basedOn w:val="DefaultParagraphFont"/>
    <w:link w:val="Heading2"/>
    <w:uiPriority w:val="9"/>
    <w:rsid w:val="009418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18D3"/>
    <w:rPr>
      <w:rFonts w:asciiTheme="majorHAnsi" w:eastAsiaTheme="majorEastAsia" w:hAnsiTheme="majorHAnsi" w:cstheme="majorBidi"/>
      <w:b/>
      <w:bCs/>
      <w:color w:val="5183BF"/>
      <w:sz w:val="22"/>
      <w:szCs w:val="22"/>
    </w:rPr>
  </w:style>
  <w:style w:type="paragraph" w:customStyle="1" w:styleId="MTDisplayEquation">
    <w:name w:val="MTDisplayEquation"/>
    <w:basedOn w:val="Normal"/>
    <w:next w:val="Normal"/>
    <w:link w:val="MTDisplayEquationChar"/>
    <w:rsid w:val="009418D3"/>
    <w:pPr>
      <w:tabs>
        <w:tab w:val="center" w:pos="4520"/>
        <w:tab w:val="right" w:pos="9020"/>
      </w:tabs>
      <w:spacing w:after="200" w:line="276" w:lineRule="auto"/>
    </w:pPr>
    <w:rPr>
      <w:rFonts w:asciiTheme="minorHAnsi" w:eastAsiaTheme="minorEastAsia" w:hAnsiTheme="minorHAnsi" w:cstheme="minorBidi"/>
      <w:sz w:val="22"/>
      <w:szCs w:val="22"/>
      <w:lang w:val="en-AU" w:eastAsia="en-AU"/>
    </w:rPr>
  </w:style>
  <w:style w:type="character" w:customStyle="1" w:styleId="MTDisplayEquationChar">
    <w:name w:val="MTDisplayEquation Char"/>
    <w:basedOn w:val="DefaultParagraphFont"/>
    <w:link w:val="MTDisplayEquation"/>
    <w:rsid w:val="009418D3"/>
    <w:rPr>
      <w:rFonts w:asciiTheme="minorHAnsi" w:eastAsiaTheme="minorEastAsia" w:hAnsiTheme="minorHAnsi" w:cstheme="minorBidi"/>
      <w:sz w:val="22"/>
      <w:szCs w:val="22"/>
    </w:rPr>
  </w:style>
  <w:style w:type="character" w:customStyle="1" w:styleId="FootnoteTextChar">
    <w:name w:val="Footnote Text Char"/>
    <w:basedOn w:val="DefaultParagraphFont"/>
    <w:link w:val="FootnoteText"/>
    <w:uiPriority w:val="99"/>
    <w:semiHidden/>
    <w:rsid w:val="009418D3"/>
    <w:rPr>
      <w:rFonts w:asciiTheme="minorHAnsi" w:eastAsiaTheme="minorEastAsia" w:hAnsiTheme="minorHAnsi" w:cstheme="minorBidi"/>
    </w:rPr>
  </w:style>
  <w:style w:type="paragraph" w:styleId="FootnoteText">
    <w:name w:val="footnote text"/>
    <w:basedOn w:val="Normal"/>
    <w:link w:val="FootnoteTextChar"/>
    <w:uiPriority w:val="99"/>
    <w:semiHidden/>
    <w:unhideWhenUsed/>
    <w:rsid w:val="009418D3"/>
    <w:rPr>
      <w:rFonts w:asciiTheme="minorHAnsi" w:eastAsiaTheme="minorEastAsia" w:hAnsiTheme="minorHAnsi" w:cstheme="minorBidi"/>
      <w:sz w:val="20"/>
      <w:szCs w:val="20"/>
      <w:lang w:val="en-AU" w:eastAsia="en-AU"/>
    </w:rPr>
  </w:style>
  <w:style w:type="character" w:styleId="Hyperlink">
    <w:name w:val="Hyperlink"/>
    <w:basedOn w:val="DefaultParagraphFont"/>
    <w:uiPriority w:val="99"/>
    <w:unhideWhenUsed/>
    <w:rsid w:val="002D7E3B"/>
    <w:rPr>
      <w:color w:val="0000FF" w:themeColor="hyperlink"/>
      <w:u w:val="single"/>
    </w:rPr>
  </w:style>
  <w:style w:type="character" w:customStyle="1" w:styleId="MTConvertedEquation">
    <w:name w:val="MTConvertedEquation"/>
    <w:basedOn w:val="DefaultParagraphFont"/>
    <w:rsid w:val="009418D3"/>
  </w:style>
  <w:style w:type="character" w:styleId="FootnoteReference">
    <w:name w:val="footnote reference"/>
    <w:basedOn w:val="DefaultParagraphFont"/>
    <w:uiPriority w:val="99"/>
    <w:semiHidden/>
    <w:unhideWhenUsed/>
    <w:rsid w:val="009418D3"/>
    <w:rPr>
      <w:vertAlign w:val="superscript"/>
    </w:rPr>
  </w:style>
  <w:style w:type="paragraph" w:styleId="Revision">
    <w:name w:val="Revision"/>
    <w:hidden/>
    <w:uiPriority w:val="71"/>
    <w:rsid w:val="00C642BF"/>
    <w:rPr>
      <w:sz w:val="24"/>
      <w:szCs w:val="24"/>
      <w:lang w:val="en-US" w:eastAsia="en-US"/>
    </w:rPr>
  </w:style>
  <w:style w:type="table" w:styleId="TableGrid">
    <w:name w:val="Table Grid"/>
    <w:basedOn w:val="TableNormal"/>
    <w:uiPriority w:val="59"/>
    <w:rsid w:val="00FC2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C2D43"/>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860361211">
      <w:bodyDiv w:val="1"/>
      <w:marLeft w:val="0"/>
      <w:marRight w:val="0"/>
      <w:marTop w:val="0"/>
      <w:marBottom w:val="0"/>
      <w:divBdr>
        <w:top w:val="none" w:sz="0" w:space="0" w:color="auto"/>
        <w:left w:val="none" w:sz="0" w:space="0" w:color="auto"/>
        <w:bottom w:val="none" w:sz="0" w:space="0" w:color="auto"/>
        <w:right w:val="none" w:sz="0" w:space="0" w:color="auto"/>
      </w:divBdr>
    </w:div>
    <w:div w:id="1089158844">
      <w:bodyDiv w:val="1"/>
      <w:marLeft w:val="0"/>
      <w:marRight w:val="0"/>
      <w:marTop w:val="0"/>
      <w:marBottom w:val="0"/>
      <w:divBdr>
        <w:top w:val="none" w:sz="0" w:space="0" w:color="auto"/>
        <w:left w:val="none" w:sz="0" w:space="0" w:color="auto"/>
        <w:bottom w:val="none" w:sz="0" w:space="0" w:color="auto"/>
        <w:right w:val="none" w:sz="0" w:space="0" w:color="auto"/>
      </w:divBdr>
    </w:div>
    <w:div w:id="1248416024">
      <w:bodyDiv w:val="1"/>
      <w:marLeft w:val="0"/>
      <w:marRight w:val="0"/>
      <w:marTop w:val="0"/>
      <w:marBottom w:val="0"/>
      <w:divBdr>
        <w:top w:val="none" w:sz="0" w:space="0" w:color="auto"/>
        <w:left w:val="none" w:sz="0" w:space="0" w:color="auto"/>
        <w:bottom w:val="none" w:sz="0" w:space="0" w:color="auto"/>
        <w:right w:val="none" w:sz="0" w:space="0" w:color="auto"/>
      </w:divBdr>
    </w:div>
    <w:div w:id="13849817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eeradd\Downloads\AMSI_frontpag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B25ED4"/>
    <w:rsid w:val="00B25ED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B25ED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44759-EF2D-43F9-BF79-5678649707EA}">
  <ds:schemaRefs>
    <ds:schemaRef ds:uri="http://schemas.openxmlformats.org/officeDocument/2006/bibliography"/>
  </ds:schemaRefs>
</ds:datastoreItem>
</file>

<file path=customXml/itemProps2.xml><?xml version="1.0" encoding="utf-8"?>
<ds:datastoreItem xmlns:ds="http://schemas.openxmlformats.org/officeDocument/2006/customXml" ds:itemID="{905219DE-4425-4F5A-A1F3-99FE8745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AMSI_frontpage.dot</Template>
  <TotalTime>121</TotalTime>
  <Pages>24</Pages>
  <Words>4376</Words>
  <Characters>24945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NFR</Company>
  <LinksUpToDate>false</LinksUpToDate>
  <CharactersWithSpaces>29263</CharactersWithSpaces>
  <SharedDoc>false</SharedDoc>
  <HLinks>
    <vt:vector size="12" baseType="variant">
      <vt:variant>
        <vt:i4>8192059</vt:i4>
      </vt:variant>
      <vt:variant>
        <vt:i4>-1</vt:i4>
      </vt:variant>
      <vt:variant>
        <vt:i4>1029</vt:i4>
      </vt:variant>
      <vt:variant>
        <vt:i4>1</vt:i4>
      </vt:variant>
      <vt:variant>
        <vt:lpwstr>AMSI_bottom</vt:lpwstr>
      </vt:variant>
      <vt:variant>
        <vt:lpwstr/>
      </vt:variant>
      <vt:variant>
        <vt:i4>8192059</vt:i4>
      </vt:variant>
      <vt:variant>
        <vt:i4>-1</vt:i4>
      </vt:variant>
      <vt:variant>
        <vt:i4>1030</vt:i4>
      </vt:variant>
      <vt:variant>
        <vt:i4>1</vt:i4>
      </vt:variant>
      <vt:variant>
        <vt:lpwstr>AMSI_bottom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Wilson</dc:creator>
  <cp:lastModifiedBy>Crock</cp:lastModifiedBy>
  <cp:revision>3</cp:revision>
  <dcterms:created xsi:type="dcterms:W3CDTF">2015-01-29T01:40:00Z</dcterms:created>
  <dcterms:modified xsi:type="dcterms:W3CDTF">2015-01-29T04:28:00Z</dcterms:modified>
</cp:coreProperties>
</file>