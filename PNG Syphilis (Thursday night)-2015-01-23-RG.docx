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806" w:rsidRDefault="00FD0806" w:rsidP="00DC7EE8">
      <w:pPr>
        <w:pStyle w:val="Heading2"/>
        <w:rPr>
          <w:ins w:id="0" w:author="Richard Gray" w:date="2015-01-23T11:05:00Z"/>
          <w:rStyle w:val="MTConvertedEquation"/>
          <w:rFonts w:eastAsiaTheme="minorEastAsia"/>
        </w:rPr>
      </w:pPr>
      <w:ins w:id="1" w:author="Richard Gray" w:date="2015-01-23T11:00:00Z">
        <w:r>
          <w:rPr>
            <w:rStyle w:val="MTConvertedEquation"/>
            <w:rFonts w:eastAsiaTheme="minorEastAsia"/>
          </w:rPr>
          <w:t>Suggest start adding some front matter: Title</w:t>
        </w:r>
      </w:ins>
      <w:ins w:id="2" w:author="Richard Gray" w:date="2015-01-23T11:04:00Z">
        <w:r>
          <w:rPr>
            <w:rStyle w:val="MTConvertedEquation"/>
            <w:rFonts w:eastAsiaTheme="minorEastAsia"/>
          </w:rPr>
          <w:t xml:space="preserve">, author, date etc. You will probably have to </w:t>
        </w:r>
      </w:ins>
      <w:ins w:id="3" w:author="Richard Gray" w:date="2015-01-23T11:05:00Z">
        <w:r>
          <w:rPr>
            <w:rStyle w:val="MTConvertedEquation"/>
            <w:rFonts w:eastAsiaTheme="minorEastAsia"/>
          </w:rPr>
          <w:t xml:space="preserve">an acknowledgements section as well </w:t>
        </w:r>
        <w:r w:rsidRPr="00FD0806">
          <w:rPr>
            <w:rStyle w:val="MTConvertedEquation"/>
            <w:rFonts w:eastAsiaTheme="minorEastAsia"/>
          </w:rPr>
          <w:sym w:font="Wingdings" w:char="F04A"/>
        </w:r>
      </w:ins>
    </w:p>
    <w:p w:rsidR="007564D2" w:rsidRDefault="007564D2">
      <w:pPr>
        <w:rPr>
          <w:ins w:id="4" w:author="Richard Gray" w:date="2015-01-23T11:05:00Z"/>
        </w:rPr>
        <w:pPrChange w:id="5" w:author="Richard Gray" w:date="2015-01-23T11:05:00Z">
          <w:pPr>
            <w:pStyle w:val="Heading2"/>
          </w:pPr>
        </w:pPrChange>
      </w:pPr>
    </w:p>
    <w:p w:rsidR="007564D2" w:rsidRDefault="00FD0806">
      <w:pPr>
        <w:rPr>
          <w:del w:id="6" w:author="Richard Gray" w:date="2015-01-23T11:06:00Z"/>
        </w:rPr>
        <w:pPrChange w:id="7" w:author="Richard Gray" w:date="2015-01-23T11:05:00Z">
          <w:pPr>
            <w:pStyle w:val="Heading2"/>
          </w:pPr>
        </w:pPrChange>
      </w:pPr>
      <w:ins w:id="8" w:author="Richard Gray" w:date="2015-01-23T11:06:00Z">
        <w:r>
          <w:t xml:space="preserve">I also think you should start inserting references, figure </w:t>
        </w:r>
      </w:ins>
      <w:ins w:id="9" w:author="Richard Gray" w:date="2015-01-23T11:18:00Z">
        <w:r>
          <w:t xml:space="preserve">and table </w:t>
        </w:r>
      </w:ins>
      <w:ins w:id="10" w:author="Richard Gray" w:date="2015-01-23T11:06:00Z">
        <w:r>
          <w:t>captions and cross references etc.</w:t>
        </w:r>
      </w:ins>
      <w:ins w:id="11" w:author="Richard Gray" w:date="2015-01-23T11:11:00Z">
        <w:r>
          <w:t xml:space="preserve"> Maybe use a paper format as the structure. </w:t>
        </w:r>
      </w:ins>
    </w:p>
    <w:p w:rsidR="007564D2" w:rsidRDefault="00FD0806">
      <w:pPr>
        <w:rPr>
          <w:ins w:id="12" w:author="Richard Gray" w:date="2015-01-23T11:11:00Z"/>
          <w:rPrChange w:id="13" w:author="Richard Gray" w:date="2015-01-23T11:05:00Z">
            <w:rPr>
              <w:ins w:id="14" w:author="Richard Gray" w:date="2015-01-23T11:11:00Z"/>
              <w:rStyle w:val="MTConvertedEquation"/>
              <w:rFonts w:asciiTheme="minorHAnsi" w:eastAsiaTheme="minorEastAsia" w:hAnsiTheme="minorHAnsi" w:cstheme="minorBidi"/>
              <w:b w:val="0"/>
              <w:bCs w:val="0"/>
              <w:color w:val="auto"/>
              <w:sz w:val="22"/>
              <w:szCs w:val="22"/>
              <w:lang w:eastAsia="en-US"/>
            </w:rPr>
          </w:rPrChange>
        </w:rPr>
        <w:pPrChange w:id="15" w:author="Richard Gray" w:date="2015-01-23T11:05:00Z">
          <w:pPr>
            <w:pStyle w:val="Heading2"/>
          </w:pPr>
        </w:pPrChange>
      </w:pPr>
      <w:ins w:id="16" w:author="Richard Gray" w:date="2015-01-23T11:11:00Z">
        <w:r>
          <w:t>Add a page number somewhere</w:t>
        </w:r>
      </w:ins>
      <w:ins w:id="17" w:author="Richard Gray" w:date="2015-01-23T11:12:00Z">
        <w:r>
          <w:t>.</w:t>
        </w:r>
      </w:ins>
    </w:p>
    <w:p w:rsidR="007564D2" w:rsidRDefault="007564D2">
      <w:pPr>
        <w:rPr>
          <w:rStyle w:val="MTConvertedEquation"/>
          <w:rFonts w:eastAsiaTheme="minorHAnsi"/>
          <w:b/>
          <w:bCs/>
          <w:lang w:eastAsia="en-US"/>
        </w:rPr>
        <w:pPrChange w:id="18" w:author="Richard Gray" w:date="2015-01-23T11:06:00Z">
          <w:pPr>
            <w:pStyle w:val="Heading2"/>
          </w:pPr>
        </w:pPrChange>
      </w:pPr>
    </w:p>
    <w:p w:rsidR="005F061B" w:rsidRDefault="005F061B" w:rsidP="00DC7EE8">
      <w:pPr>
        <w:pStyle w:val="Heading2"/>
        <w:rPr>
          <w:rStyle w:val="MTConvertedEquation"/>
          <w:rFonts w:eastAsiaTheme="minorEastAsia"/>
        </w:rPr>
      </w:pPr>
      <w:commentRangeStart w:id="19"/>
      <w:r>
        <w:rPr>
          <w:rStyle w:val="MTConvertedEquation"/>
          <w:rFonts w:eastAsiaTheme="minorEastAsia"/>
        </w:rPr>
        <w:t>Abstract</w:t>
      </w:r>
      <w:commentRangeEnd w:id="19"/>
      <w:r w:rsidR="00FD0806">
        <w:rPr>
          <w:rStyle w:val="CommentReference"/>
          <w:rFonts w:asciiTheme="minorHAnsi" w:eastAsiaTheme="minorHAnsi" w:hAnsiTheme="minorHAnsi" w:cstheme="minorBidi"/>
          <w:b w:val="0"/>
          <w:bCs w:val="0"/>
          <w:color w:val="auto"/>
        </w:rPr>
        <w:commentReference w:id="19"/>
      </w:r>
    </w:p>
    <w:p w:rsidR="005A273B" w:rsidRDefault="0023450A" w:rsidP="005F061B">
      <w:r>
        <w:t>Papua New Guinea has high levels of</w:t>
      </w:r>
      <w:r w:rsidR="005A273B">
        <w:t xml:space="preserve"> sexually transmitted infections (STIs)</w:t>
      </w:r>
      <w:r w:rsidR="001950CF">
        <w:t>.</w:t>
      </w:r>
      <w:r w:rsidR="005A273B">
        <w:t xml:space="preserve"> These include syphilis and chlamydia. A rapid test for syphilis which does not require laboratory equipment is available, but no such test exists for chlamydia.</w:t>
      </w:r>
      <w:r w:rsidR="001950CF">
        <w:t xml:space="preserve"> </w:t>
      </w:r>
      <w:r w:rsidR="005A273B">
        <w:t xml:space="preserve">Health officials may desire to reduce the levels of STIs by regularly providing a suite of STI-curing drugs to the population, without testing for those STIs first. This intervention is called </w:t>
      </w:r>
      <w:r w:rsidR="005A273B">
        <w:rPr>
          <w:i/>
        </w:rPr>
        <w:t xml:space="preserve">periodic presumptive treatment </w:t>
      </w:r>
      <w:r w:rsidR="005A273B">
        <w:t xml:space="preserve">(PPT). </w:t>
      </w:r>
      <w:r w:rsidR="003421F1">
        <w:t>Drugs which cure syphilis would likely be included in such a suite of drugs.</w:t>
      </w:r>
    </w:p>
    <w:p w:rsidR="001950CF" w:rsidRDefault="005A273B" w:rsidP="005F061B">
      <w:r>
        <w:t xml:space="preserve">Papua New Guinea also has </w:t>
      </w:r>
      <w:r w:rsidR="003421F1">
        <w:t xml:space="preserve">one of </w:t>
      </w:r>
      <w:r>
        <w:t>the highest rate</w:t>
      </w:r>
      <w:r w:rsidR="003421F1">
        <w:t>s</w:t>
      </w:r>
      <w:r>
        <w:t xml:space="preserve"> of HIV in the Asia-Pacific region. </w:t>
      </w:r>
      <w:r w:rsidR="001950CF">
        <w:t>Some STIs, especially</w:t>
      </w:r>
      <w:r w:rsidR="003421F1">
        <w:t xml:space="preserve"> ulcerating STIs such as syphilis</w:t>
      </w:r>
      <w:r w:rsidR="001950CF">
        <w:t>, increase the odds of transmitting or receiving HIV. Any reduction in syphilis will cause a reduction in HIV transmission and susceptibility, and thus reduce the number of new cases of HIV (incidence of HIV). Thus, PPT may be able to reduce HIV incidence.</w:t>
      </w:r>
    </w:p>
    <w:p w:rsidR="005F061B" w:rsidRPr="005F061B" w:rsidRDefault="005F061B" w:rsidP="005F061B">
      <w:r>
        <w:t xml:space="preserve">We build a simple model for </w:t>
      </w:r>
      <w:r w:rsidR="001950CF">
        <w:t>syphilis</w:t>
      </w:r>
      <w:r>
        <w:t xml:space="preserve"> in Papua New Guinea</w:t>
      </w:r>
      <w:r w:rsidR="001950CF">
        <w:t xml:space="preserve"> to model the effects of PPT on syphilis. We </w:t>
      </w:r>
      <w:commentRangeStart w:id="20"/>
      <w:r>
        <w:t>use</w:t>
      </w:r>
      <w:commentRangeEnd w:id="20"/>
      <w:r w:rsidR="00FD0806">
        <w:rPr>
          <w:rStyle w:val="CommentReference"/>
        </w:rPr>
        <w:commentReference w:id="20"/>
      </w:r>
      <w:r>
        <w:t xml:space="preserve"> an existing model </w:t>
      </w:r>
      <w:r w:rsidR="001950CF">
        <w:t xml:space="preserve">(Gray et al., 2010) to model the </w:t>
      </w:r>
      <w:r>
        <w:t>effect on HIV</w:t>
      </w:r>
      <w:r w:rsidR="001950CF">
        <w:t xml:space="preserve"> of such a decrease in syphilis</w:t>
      </w:r>
      <w:r>
        <w:t xml:space="preserve">. Our model </w:t>
      </w:r>
      <w:r w:rsidR="001950CF">
        <w:t xml:space="preserve">has </w:t>
      </w:r>
      <w:r>
        <w:t xml:space="preserve">three main outputs: </w:t>
      </w:r>
      <w:r w:rsidR="003421F1">
        <w:t xml:space="preserve">forecasted </w:t>
      </w:r>
      <w:r>
        <w:t>decrease in syphilis prevalence</w:t>
      </w:r>
      <w:r w:rsidR="003421F1">
        <w:t xml:space="preserve"> after 3 years</w:t>
      </w:r>
      <w:r>
        <w:t xml:space="preserve">, </w:t>
      </w:r>
      <w:r w:rsidR="003421F1">
        <w:t xml:space="preserve">forecasted decrease in syphilis after 10 years, and </w:t>
      </w:r>
      <w:r>
        <w:t>decrease in HIV</w:t>
      </w:r>
      <w:r w:rsidRPr="005F061B">
        <w:t xml:space="preserve"> </w:t>
      </w:r>
      <w:r w:rsidR="0023450A">
        <w:t>incidence</w:t>
      </w:r>
      <w:r>
        <w:t xml:space="preserve">. </w:t>
      </w:r>
    </w:p>
    <w:p w:rsidR="00C15059" w:rsidRDefault="00DC7EE8" w:rsidP="00DC7EE8">
      <w:pPr>
        <w:pStyle w:val="Heading2"/>
        <w:rPr>
          <w:rStyle w:val="MTConvertedEquation"/>
          <w:rFonts w:eastAsiaTheme="minorEastAsia"/>
        </w:rPr>
      </w:pPr>
      <w:commentRangeStart w:id="21"/>
      <w:r>
        <w:rPr>
          <w:rStyle w:val="MTConvertedEquation"/>
          <w:rFonts w:eastAsiaTheme="minorEastAsia"/>
        </w:rPr>
        <w:t>Definitions</w:t>
      </w:r>
      <w:commentRangeEnd w:id="21"/>
      <w:r w:rsidR="00FD0806">
        <w:rPr>
          <w:rStyle w:val="CommentReference"/>
          <w:rFonts w:asciiTheme="minorHAnsi" w:eastAsiaTheme="minorHAnsi" w:hAnsiTheme="minorHAnsi" w:cstheme="minorBidi"/>
          <w:b w:val="0"/>
          <w:bCs w:val="0"/>
          <w:color w:val="auto"/>
        </w:rPr>
        <w:commentReference w:id="21"/>
      </w:r>
    </w:p>
    <w:tbl>
      <w:tblPr>
        <w:tblStyle w:val="TableGrid"/>
        <w:tblW w:w="0" w:type="auto"/>
        <w:tblLook w:val="04A0"/>
      </w:tblPr>
      <w:tblGrid>
        <w:gridCol w:w="4621"/>
        <w:gridCol w:w="4621"/>
      </w:tblGrid>
      <w:tr w:rsidR="00DC7EE8" w:rsidTr="00DC7EE8">
        <w:tc>
          <w:tcPr>
            <w:tcW w:w="4621" w:type="dxa"/>
          </w:tcPr>
          <w:p w:rsidR="00DC7EE8" w:rsidRDefault="00DC7EE8" w:rsidP="00DC7EE8">
            <w:r>
              <w:t>Term or abbreviation</w:t>
            </w:r>
          </w:p>
        </w:tc>
        <w:tc>
          <w:tcPr>
            <w:tcW w:w="4621" w:type="dxa"/>
          </w:tcPr>
          <w:p w:rsidR="00DC7EE8" w:rsidRDefault="00DC7EE8" w:rsidP="00DC7EE8">
            <w:r>
              <w:t>Definition</w:t>
            </w:r>
          </w:p>
        </w:tc>
      </w:tr>
      <w:tr w:rsidR="00DC7EE8" w:rsidTr="00DC7EE8">
        <w:tc>
          <w:tcPr>
            <w:tcW w:w="4621" w:type="dxa"/>
          </w:tcPr>
          <w:p w:rsidR="00DC7EE8" w:rsidRDefault="00DC7EE8" w:rsidP="00264962">
            <w:r>
              <w:t xml:space="preserve">FSW </w:t>
            </w:r>
          </w:p>
        </w:tc>
        <w:tc>
          <w:tcPr>
            <w:tcW w:w="4621" w:type="dxa"/>
          </w:tcPr>
          <w:p w:rsidR="00DC7EE8" w:rsidRDefault="00DC7EE8" w:rsidP="00264962">
            <w:r>
              <w:t>Female sex workers</w:t>
            </w:r>
          </w:p>
        </w:tc>
      </w:tr>
      <w:tr w:rsidR="00DC7EE8" w:rsidTr="00DC7EE8">
        <w:tc>
          <w:tcPr>
            <w:tcW w:w="4621" w:type="dxa"/>
          </w:tcPr>
          <w:p w:rsidR="00DC7EE8" w:rsidRDefault="00DC7EE8" w:rsidP="00264962">
            <w:r>
              <w:t>MSMW</w:t>
            </w:r>
          </w:p>
        </w:tc>
        <w:tc>
          <w:tcPr>
            <w:tcW w:w="4621" w:type="dxa"/>
          </w:tcPr>
          <w:p w:rsidR="00DC7EE8" w:rsidRDefault="00DC7EE8" w:rsidP="00264962">
            <w:r>
              <w:t>Men who have sex with men and women</w:t>
            </w:r>
          </w:p>
        </w:tc>
      </w:tr>
      <w:tr w:rsidR="00DC7EE8" w:rsidTr="00DC7EE8">
        <w:tc>
          <w:tcPr>
            <w:tcW w:w="4621" w:type="dxa"/>
          </w:tcPr>
          <w:p w:rsidR="00DC7EE8" w:rsidRDefault="00DC7EE8" w:rsidP="00264962">
            <w:r>
              <w:t>Incidence (of a disease per unit time)</w:t>
            </w:r>
          </w:p>
        </w:tc>
        <w:tc>
          <w:tcPr>
            <w:tcW w:w="4621" w:type="dxa"/>
          </w:tcPr>
          <w:p w:rsidR="00DC7EE8" w:rsidRDefault="00DC7EE8" w:rsidP="00264962">
            <w:r>
              <w:t>Number of new cases of that disease in that time</w:t>
            </w:r>
          </w:p>
        </w:tc>
      </w:tr>
      <w:tr w:rsidR="00DC7EE8" w:rsidTr="00DC7EE8">
        <w:tc>
          <w:tcPr>
            <w:tcW w:w="4621" w:type="dxa"/>
          </w:tcPr>
          <w:p w:rsidR="00DC7EE8" w:rsidRDefault="00DC7EE8" w:rsidP="00DC7EE8">
            <w:r>
              <w:t>Prevalence (of a disease)</w:t>
            </w:r>
          </w:p>
        </w:tc>
        <w:tc>
          <w:tcPr>
            <w:tcW w:w="4621" w:type="dxa"/>
          </w:tcPr>
          <w:p w:rsidR="00DC7EE8" w:rsidRDefault="00DC7EE8" w:rsidP="00DC7EE8">
            <w:r>
              <w:t xml:space="preserve">Proportion of people who have that disease </w:t>
            </w:r>
          </w:p>
        </w:tc>
      </w:tr>
      <w:tr w:rsidR="00264962" w:rsidTr="00DC7EE8">
        <w:tc>
          <w:tcPr>
            <w:tcW w:w="4621" w:type="dxa"/>
          </w:tcPr>
          <w:p w:rsidR="00264962" w:rsidRDefault="00264962" w:rsidP="00DC7EE8">
            <w:r>
              <w:t>PNG</w:t>
            </w:r>
          </w:p>
        </w:tc>
        <w:tc>
          <w:tcPr>
            <w:tcW w:w="4621" w:type="dxa"/>
          </w:tcPr>
          <w:p w:rsidR="00264962" w:rsidRDefault="00264962" w:rsidP="00DC7EE8">
            <w:r>
              <w:t>Papua New Guinea</w:t>
            </w:r>
          </w:p>
        </w:tc>
      </w:tr>
      <w:tr w:rsidR="00022F6E" w:rsidTr="00DC7EE8">
        <w:tc>
          <w:tcPr>
            <w:tcW w:w="4621" w:type="dxa"/>
          </w:tcPr>
          <w:p w:rsidR="00022F6E" w:rsidRDefault="00022F6E" w:rsidP="00DC7EE8">
            <w:r>
              <w:t>Sub-populations</w:t>
            </w:r>
          </w:p>
        </w:tc>
        <w:tc>
          <w:tcPr>
            <w:tcW w:w="4621" w:type="dxa"/>
          </w:tcPr>
          <w:p w:rsidR="00022F6E" w:rsidRDefault="00022F6E" w:rsidP="00DC7EE8">
            <w:r>
              <w:t>General males, MSMW, general females and FSW</w:t>
            </w:r>
          </w:p>
        </w:tc>
      </w:tr>
    </w:tbl>
    <w:p w:rsidR="00DC7EE8" w:rsidRPr="00DC7EE8" w:rsidRDefault="00DC7EE8" w:rsidP="00DC7EE8"/>
    <w:p w:rsidR="00B4238E" w:rsidRDefault="00B4238E">
      <w:pPr>
        <w:rPr>
          <w:rStyle w:val="MTConvertedEquation"/>
          <w:rFonts w:cstheme="majorBidi"/>
          <w:b/>
          <w:bCs/>
          <w:color w:val="4F81BD" w:themeColor="accent1"/>
          <w:sz w:val="26"/>
          <w:szCs w:val="26"/>
        </w:rPr>
      </w:pPr>
      <w:r>
        <w:rPr>
          <w:rStyle w:val="MTConvertedEquation"/>
        </w:rPr>
        <w:br w:type="page"/>
      </w:r>
    </w:p>
    <w:p w:rsidR="001755A7" w:rsidRDefault="001755A7" w:rsidP="00C15059">
      <w:pPr>
        <w:pStyle w:val="Heading2"/>
        <w:rPr>
          <w:rStyle w:val="MTConvertedEquation"/>
          <w:rFonts w:asciiTheme="minorHAnsi" w:eastAsiaTheme="minorEastAsia" w:hAnsiTheme="minorHAnsi"/>
        </w:rPr>
      </w:pPr>
      <w:commentRangeStart w:id="22"/>
      <w:r>
        <w:rPr>
          <w:rStyle w:val="MTConvertedEquation"/>
          <w:rFonts w:asciiTheme="minorHAnsi" w:eastAsiaTheme="minorEastAsia" w:hAnsiTheme="minorHAnsi"/>
        </w:rPr>
        <w:lastRenderedPageBreak/>
        <w:t>HIV model</w:t>
      </w:r>
      <w:commentRangeEnd w:id="22"/>
      <w:r w:rsidR="00FD0806">
        <w:rPr>
          <w:rStyle w:val="CommentReference"/>
          <w:rFonts w:asciiTheme="minorHAnsi" w:eastAsiaTheme="minorHAnsi" w:hAnsiTheme="minorHAnsi" w:cstheme="minorBidi"/>
          <w:b w:val="0"/>
          <w:bCs w:val="0"/>
          <w:color w:val="auto"/>
        </w:rPr>
        <w:commentReference w:id="22"/>
      </w:r>
    </w:p>
    <w:p w:rsidR="003D5C03" w:rsidRDefault="001755A7" w:rsidP="004C5E53">
      <w:r>
        <w:t xml:space="preserve">For our model of HIV, we use the model from Gray </w:t>
      </w:r>
      <w:proofErr w:type="gramStart"/>
      <w:r>
        <w:t>et</w:t>
      </w:r>
      <w:proofErr w:type="gramEnd"/>
      <w:r>
        <w:t xml:space="preserve">. </w:t>
      </w:r>
      <w:proofErr w:type="gramStart"/>
      <w:r w:rsidR="003D5C03">
        <w:t>a</w:t>
      </w:r>
      <w:r>
        <w:t>l</w:t>
      </w:r>
      <w:r w:rsidR="00182E99">
        <w:t>.</w:t>
      </w:r>
      <w:r>
        <w:t xml:space="preserve">, </w:t>
      </w:r>
      <w:r w:rsidR="00624D31">
        <w:t>2010</w:t>
      </w:r>
      <w:r w:rsidR="00182E99">
        <w:t>, with some modifications</w:t>
      </w:r>
      <w:r w:rsidR="00624D31">
        <w:t>.</w:t>
      </w:r>
      <w:proofErr w:type="gramEnd"/>
      <w:r w:rsidR="00624D31">
        <w:t xml:space="preserve"> </w:t>
      </w:r>
      <w:r w:rsidR="00182E99">
        <w:t xml:space="preserve">This model uses the period from 1990 to 2010 as a calibration period, </w:t>
      </w:r>
      <w:proofErr w:type="gramStart"/>
      <w:r w:rsidR="00182E99">
        <w:t>then</w:t>
      </w:r>
      <w:proofErr w:type="gramEnd"/>
      <w:r w:rsidR="00182E99">
        <w:t xml:space="preserve"> predicts HIV levels under various intervention strategies. </w:t>
      </w:r>
    </w:p>
    <w:p w:rsidR="00624D31" w:rsidRDefault="00624D31" w:rsidP="001755A7">
      <w:r>
        <w:t xml:space="preserve">Since 2010, new data has become available, causing us to revise some parameters into line with current research. In particular, as HIV clinics have spread into more areas, lower levels of HIV have been discovered. </w:t>
      </w:r>
      <w:r w:rsidR="00182E99">
        <w:t xml:space="preserve">Previously, many people would have travelled to reach clinics, and would have been more likely to make the trip if they suspected they were infected. </w:t>
      </w:r>
      <w:r>
        <w:t xml:space="preserve">We take the view that rather than being due to a decrease in HIV, this is due to clinics in a broader part of the community </w:t>
      </w:r>
      <w:r w:rsidR="00182E99">
        <w:t>having</w:t>
      </w:r>
      <w:r>
        <w:t xml:space="preserve"> had a lower level of bias. Previously, data from heavily-affected regions was extrapolated across the country, and we take the view that this has been found to be an over-estimate. We have also found that the STI cofactor used in the model was at the top of its confidence band. We have re-fitted the model to a lower STI cofactor.</w:t>
      </w:r>
    </w:p>
    <w:p w:rsidR="004C5E53" w:rsidRDefault="00624D31" w:rsidP="004C5E53">
      <w:r>
        <w:t>We have achieved this by varying the baseline transmission probabilities</w:t>
      </w:r>
      <w:r w:rsidR="00182E99">
        <w:t>, average numbers of sex acts per partner and diagnosis and treatment rates</w:t>
      </w:r>
      <w:r w:rsidR="00AF5E8F">
        <w:t xml:space="preserve"> for people with HIV</w:t>
      </w:r>
      <w:r w:rsidR="00182E99">
        <w:t>.</w:t>
      </w:r>
      <w:r w:rsidR="004C5E53" w:rsidRPr="004C5E53">
        <w:t xml:space="preserve"> </w:t>
      </w:r>
    </w:p>
    <w:p w:rsidR="004C5E53" w:rsidRDefault="004C5E53" w:rsidP="004C5E53">
      <w:r>
        <w:t xml:space="preserve">The model accounts for STIs by allowing the user to specify a single </w:t>
      </w:r>
      <w:r w:rsidR="0023450A">
        <w:t xml:space="preserve">time series of prevalences </w:t>
      </w:r>
      <w:r>
        <w:t xml:space="preserve">of </w:t>
      </w:r>
      <w:r w:rsidR="0023450A">
        <w:t>ulcerating</w:t>
      </w:r>
      <w:r>
        <w:t xml:space="preserve"> STIs </w:t>
      </w:r>
      <w:r w:rsidR="0023450A">
        <w:t xml:space="preserve">for </w:t>
      </w:r>
      <w:r>
        <w:t>each sub-population</w:t>
      </w:r>
      <w:r w:rsidR="0023450A">
        <w:t>. T</w:t>
      </w:r>
      <w:r>
        <w:t xml:space="preserve">he </w:t>
      </w:r>
      <w:r w:rsidR="0023450A">
        <w:t xml:space="preserve">model increases the </w:t>
      </w:r>
      <w:r>
        <w:t xml:space="preserve">HIV transmission probability by a cofactor if either partner has an STI. </w:t>
      </w:r>
      <w:r w:rsidR="0023450A">
        <w:t xml:space="preserve">This prevalence of ulcerating STIs is held constant during the calibration, </w:t>
      </w:r>
      <w:proofErr w:type="gramStart"/>
      <w:r w:rsidR="0023450A">
        <w:t>then</w:t>
      </w:r>
      <w:proofErr w:type="gramEnd"/>
      <w:r w:rsidR="0023450A">
        <w:t xml:space="preserve"> allowed to vary during the intervention. </w:t>
      </w:r>
    </w:p>
    <w:p w:rsidR="00624D31" w:rsidRPr="001755A7" w:rsidRDefault="004C5E53" w:rsidP="001755A7">
      <w:commentRangeStart w:id="23"/>
      <w:r>
        <w:t xml:space="preserve">One major </w:t>
      </w:r>
      <w:r w:rsidR="0023450A">
        <w:t>ulcerating</w:t>
      </w:r>
      <w:r>
        <w:t xml:space="preserve"> STI in PNG is syphilis. Syphilis is caused by a bacterium, </w:t>
      </w:r>
      <w:proofErr w:type="spellStart"/>
      <w:r>
        <w:t>Treponema</w:t>
      </w:r>
      <w:proofErr w:type="spellEnd"/>
      <w:r>
        <w:t xml:space="preserve"> </w:t>
      </w:r>
      <w:proofErr w:type="spellStart"/>
      <w:r>
        <w:t>pallidum</w:t>
      </w:r>
      <w:proofErr w:type="spellEnd"/>
      <w:r>
        <w:t xml:space="preserve"> </w:t>
      </w:r>
      <w:proofErr w:type="spellStart"/>
      <w:r>
        <w:t>pallidum</w:t>
      </w:r>
      <w:proofErr w:type="spellEnd"/>
      <w:r>
        <w:t xml:space="preserve">, and as such is vulnerable to certain antibiotics including penicillin G </w:t>
      </w:r>
      <w:proofErr w:type="spellStart"/>
      <w:r>
        <w:t>benzathine</w:t>
      </w:r>
      <w:proofErr w:type="spellEnd"/>
      <w:r>
        <w:t xml:space="preserve"> and </w:t>
      </w:r>
      <w:proofErr w:type="spellStart"/>
      <w:r>
        <w:t>azithromycin</w:t>
      </w:r>
      <w:proofErr w:type="spellEnd"/>
      <w:r>
        <w:t xml:space="preserve">. The other major </w:t>
      </w:r>
      <w:r w:rsidR="0023450A">
        <w:t>ulcerating</w:t>
      </w:r>
      <w:r>
        <w:t xml:space="preserve"> STI, </w:t>
      </w:r>
      <w:r w:rsidR="004C5473">
        <w:t xml:space="preserve">HSV-2, is caused by a virus and is not vulnerable to antibiotics. To model the effect of a PPT program for syphilis, we build a simple SIRS model for syphilis, ignoring the effects of PPT on other </w:t>
      </w:r>
      <w:r w:rsidR="0023450A">
        <w:t>ulcerating</w:t>
      </w:r>
      <w:r w:rsidR="004C5473">
        <w:t xml:space="preserve"> STIs, and ignoring</w:t>
      </w:r>
      <w:r>
        <w:t xml:space="preserve"> any effect of HIV on syphilis transmission</w:t>
      </w:r>
      <w:r w:rsidR="004C5473">
        <w:t xml:space="preserve">. By assuming independence between syphilis and other </w:t>
      </w:r>
      <w:r w:rsidR="0023450A">
        <w:t>ulcerating</w:t>
      </w:r>
      <w:r w:rsidR="004C5473">
        <w:t xml:space="preserve"> STIs</w:t>
      </w:r>
      <w:r w:rsidR="00596EAE">
        <w:t xml:space="preserve">, and estimating the fraction of people with </w:t>
      </w:r>
      <w:r w:rsidR="0023450A">
        <w:t>ulcerating</w:t>
      </w:r>
      <w:r w:rsidR="00596EAE">
        <w:t xml:space="preserve"> STIs who have syphilis</w:t>
      </w:r>
      <w:r w:rsidR="004C5473">
        <w:t>, we can also estimate the level of syphilis used in calibrating the HIV model</w:t>
      </w:r>
      <w:r w:rsidR="00596EAE">
        <w:t xml:space="preserve">. We can then </w:t>
      </w:r>
      <w:r>
        <w:t xml:space="preserve">calibrate </w:t>
      </w:r>
      <w:r w:rsidR="00596EAE">
        <w:t xml:space="preserve">our syphilis model to the syphilis level </w:t>
      </w:r>
      <w:r>
        <w:t>in the HIV model</w:t>
      </w:r>
      <w:r w:rsidR="00596EAE">
        <w:t>.</w:t>
      </w:r>
      <w:r>
        <w:t xml:space="preserve"> </w:t>
      </w:r>
      <w:r w:rsidR="00596EAE">
        <w:t xml:space="preserve">We run our syphilis model for a variety of interventions and a variety of assumptions about the relative prevalence of syphilis among people with </w:t>
      </w:r>
      <w:r w:rsidR="0023450A">
        <w:t>ulcerating</w:t>
      </w:r>
      <w:r w:rsidR="00596EAE">
        <w:t xml:space="preserve"> STIs, </w:t>
      </w:r>
      <w:proofErr w:type="gramStart"/>
      <w:r w:rsidR="00596EAE">
        <w:t>then</w:t>
      </w:r>
      <w:proofErr w:type="gramEnd"/>
      <w:r w:rsidR="00596EAE">
        <w:t xml:space="preserve"> calculate the corresponding STI levels. We input these into the HIV model as interventions, and thus predict the effect of our syphilis PPT on</w:t>
      </w:r>
      <w:r>
        <w:t xml:space="preserve"> HIV transmission.</w:t>
      </w:r>
      <w:commentRangeEnd w:id="23"/>
      <w:r w:rsidR="00FD0806">
        <w:rPr>
          <w:rStyle w:val="CommentReference"/>
        </w:rPr>
        <w:commentReference w:id="23"/>
      </w:r>
    </w:p>
    <w:p w:rsidR="00EF0EBF" w:rsidRDefault="00EF0EBF" w:rsidP="00C15059">
      <w:pPr>
        <w:pStyle w:val="Heading2"/>
        <w:rPr>
          <w:rStyle w:val="MTConvertedEquation"/>
          <w:rFonts w:asciiTheme="minorHAnsi" w:eastAsiaTheme="minorEastAsia" w:hAnsiTheme="minorHAnsi"/>
        </w:rPr>
      </w:pPr>
      <w:r>
        <w:rPr>
          <w:rStyle w:val="MTConvertedEquation"/>
          <w:rFonts w:asciiTheme="minorHAnsi" w:eastAsiaTheme="minorEastAsia" w:hAnsiTheme="minorHAnsi"/>
        </w:rPr>
        <w:t>Baseline syphilis levels</w:t>
      </w:r>
    </w:p>
    <w:p w:rsidR="00EF0EBF" w:rsidRDefault="00EF0EBF" w:rsidP="00EF0EBF">
      <w:commentRangeStart w:id="24"/>
      <w:r>
        <w:t xml:space="preserve">We take the proportions </w:t>
      </w:r>
      <m:oMath>
        <m:r>
          <w:rPr>
            <w:rFonts w:ascii="Cambria Math" w:hAnsi="Cambria Math"/>
          </w:rPr>
          <m:t>A</m:t>
        </m:r>
      </m:oMath>
      <w:r w:rsidR="008316E3">
        <w:t xml:space="preserve"> </w:t>
      </w:r>
      <w:r>
        <w:t xml:space="preserve">of each sub-population which have </w:t>
      </w:r>
      <w:r w:rsidR="0023450A">
        <w:t>ulcerating</w:t>
      </w:r>
      <w:r>
        <w:t xml:space="preserve"> STIs from the HIV model specifications.</w:t>
      </w:r>
      <w:commentRangeEnd w:id="24"/>
      <w:r w:rsidR="00FD0806">
        <w:rPr>
          <w:rStyle w:val="CommentReference"/>
        </w:rPr>
        <w:commentReference w:id="24"/>
      </w:r>
      <w:r>
        <w:t xml:space="preserve"> We then assume that a certain fraction </w:t>
      </w:r>
      <m:oMath>
        <m:r>
          <w:rPr>
            <w:rFonts w:ascii="Cambria Math" w:hAnsi="Cambria Math"/>
          </w:rPr>
          <m:t>ϕ</m:t>
        </m:r>
      </m:oMath>
      <w:r>
        <w:t xml:space="preserve"> of the people with </w:t>
      </w:r>
      <w:r w:rsidR="0023450A">
        <w:t>ulcerating</w:t>
      </w:r>
      <w:r>
        <w:t xml:space="preserve"> STIs have syphilis. We allow a person to have more than one </w:t>
      </w:r>
      <w:r w:rsidR="0023450A">
        <w:t>ulcerating</w:t>
      </w:r>
      <w:r>
        <w:t xml:space="preserve"> STI, and assume that having syphilis is independent of having other </w:t>
      </w:r>
      <w:r w:rsidR="0023450A">
        <w:t>ulcerating</w:t>
      </w:r>
      <w:r>
        <w:t xml:space="preserve"> STIs. </w:t>
      </w:r>
      <w:r w:rsidR="008316E3">
        <w:t xml:space="preserve">Our </w:t>
      </w:r>
      <w:r>
        <w:t xml:space="preserve">assumed equilibrium syphilis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w:t>
      </w:r>
      <w:r w:rsidR="008316E3">
        <w:t xml:space="preserve">is simply </w:t>
      </w:r>
      <m:oMath>
        <m:r>
          <w:rPr>
            <w:rFonts w:ascii="Cambria Math" w:hAnsi="Cambria Math"/>
          </w:rPr>
          <m:t>ϕ</m:t>
        </m:r>
      </m:oMath>
      <w:r w:rsidR="008316E3">
        <w:t xml:space="preserve"> </w:t>
      </w:r>
      <w:proofErr w:type="gramStart"/>
      <w:r w:rsidR="008316E3">
        <w:t xml:space="preserve">times </w:t>
      </w:r>
      <m:oMath>
        <w:proofErr w:type="gramEnd"/>
        <m:r>
          <w:rPr>
            <w:rFonts w:ascii="Cambria Math" w:hAnsi="Cambria Math"/>
          </w:rPr>
          <m:t>A</m:t>
        </m:r>
      </m:oMath>
      <w:r w:rsidR="008316E3">
        <w:t>. We calculate the level of</w:t>
      </w:r>
      <w:r>
        <w:t xml:space="preserve"> other </w:t>
      </w:r>
      <w:r w:rsidR="0023450A">
        <w:t>ulcerating</w:t>
      </w:r>
      <w:r>
        <w:t xml:space="preserve"> STI levels </w:t>
      </w:r>
      <m:oMath>
        <m:r>
          <w:rPr>
            <w:rFonts w:ascii="Cambria Math" w:hAnsi="Cambria Math"/>
          </w:rPr>
          <m:t>O</m:t>
        </m:r>
      </m:oMath>
      <w:r w:rsidR="005A273B">
        <w:t xml:space="preserve"> so </w:t>
      </w:r>
      <w:proofErr w:type="gramStart"/>
      <w:r w:rsidR="005A273B">
        <w:t xml:space="preserve">that </w:t>
      </w:r>
      <m:oMath>
        <w:proofErr w:type="gramEn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m:t>
                </m:r>
              </m:sup>
            </m:sSup>
          </m:e>
        </m:d>
        <m:d>
          <m:dPr>
            <m:ctrlPr>
              <w:rPr>
                <w:rFonts w:ascii="Cambria Math" w:hAnsi="Cambria Math"/>
                <w:i/>
              </w:rPr>
            </m:ctrlPr>
          </m:dPr>
          <m:e>
            <m:r>
              <w:rPr>
                <w:rFonts w:ascii="Cambria Math" w:hAnsi="Cambria Math"/>
              </w:rPr>
              <m:t>1-O</m:t>
            </m:r>
          </m:e>
        </m:d>
        <m:r>
          <w:rPr>
            <w:rFonts w:ascii="Cambria Math" w:hAnsi="Cambria Math"/>
          </w:rPr>
          <m:t>=1-A</m:t>
        </m:r>
      </m:oMath>
      <w:r w:rsidR="005A273B">
        <w:t xml:space="preserve">, which should hold if </w:t>
      </w:r>
      <m:oMath>
        <m:sSup>
          <m:sSupPr>
            <m:ctrlPr>
              <w:rPr>
                <w:rFonts w:ascii="Cambria Math" w:hAnsi="Cambria Math"/>
                <w:i/>
              </w:rPr>
            </m:ctrlPr>
          </m:sSupPr>
          <m:e>
            <m:r>
              <w:rPr>
                <w:rFonts w:ascii="Cambria Math" w:hAnsi="Cambria Math"/>
              </w:rPr>
              <m:t>I</m:t>
            </m:r>
          </m:e>
          <m:sup>
            <m:r>
              <w:rPr>
                <w:rFonts w:ascii="Cambria Math" w:hAnsi="Cambria Math"/>
              </w:rPr>
              <m:t>*</m:t>
            </m:r>
          </m:sup>
        </m:sSup>
      </m:oMath>
      <w:r w:rsidR="005A273B">
        <w:t xml:space="preserve"> and </w:t>
      </w:r>
      <m:oMath>
        <m:r>
          <w:rPr>
            <w:rFonts w:ascii="Cambria Math" w:hAnsi="Cambria Math"/>
          </w:rPr>
          <m:t>Ο</m:t>
        </m:r>
      </m:oMath>
      <w:r w:rsidR="005A273B">
        <w:t xml:space="preserve"> are independent. Thus</w:t>
      </w:r>
      <w:r>
        <w:t>:</w:t>
      </w:r>
    </w:p>
    <w:p w:rsidR="00EF0EBF" w:rsidRDefault="00945F64" w:rsidP="00EF0EBF">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=A</m:t>
          </m:r>
          <w:commentRangeStart w:id="25"/>
          <m:r>
            <w:rPr>
              <w:rFonts w:ascii="Cambria Math" w:hAnsi="Cambria Math"/>
            </w:rPr>
            <m:t>×</m:t>
          </m:r>
          <w:commentRangeEnd w:id="25"/>
          <m:r>
            <m:rPr>
              <m:sty m:val="p"/>
            </m:rPr>
            <w:rPr>
              <w:rStyle w:val="CommentReference"/>
            </w:rPr>
            <w:commentReference w:id="25"/>
          </m:r>
          <m:r>
            <w:rPr>
              <w:rFonts w:ascii="Cambria Math" w:hAnsi="Cambria Math"/>
            </w:rPr>
            <m:t>ϕ</m:t>
          </m:r>
          <m:r>
            <m:rPr>
              <m:sty m:val="p"/>
            </m:rPr>
            <w:rPr>
              <w:rFonts w:ascii="Cambria Math" w:hAnsi="Cambria Math"/>
            </w:rPr>
            <w:br/>
          </m:r>
        </m:oMath>
        <m:oMath>
          <m:r>
            <w:rPr>
              <w:rFonts w:ascii="Cambria Math" w:hAnsi="Cambria Math"/>
            </w:rPr>
            <m:t>O=</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m:t>
                  </m:r>
                </m:sup>
              </m:sSup>
            </m:den>
          </m:f>
        </m:oMath>
      </m:oMathPara>
    </w:p>
    <w:tbl>
      <w:tblPr>
        <w:tblStyle w:val="TableGrid"/>
        <w:tblW w:w="0" w:type="auto"/>
        <w:tblLayout w:type="fixed"/>
        <w:tblLook w:val="04A0"/>
        <w:tblPrChange w:id="26" w:author="Crock" w:date="2015-01-23T12:37:00Z">
          <w:tblPr>
            <w:tblStyle w:val="TableGrid"/>
            <w:tblW w:w="0" w:type="auto"/>
            <w:tblLayout w:type="fixed"/>
            <w:tblLook w:val="04A0"/>
          </w:tblPr>
        </w:tblPrChange>
      </w:tblPr>
      <w:tblGrid>
        <w:gridCol w:w="2310"/>
        <w:gridCol w:w="2311"/>
        <w:gridCol w:w="2310"/>
        <w:gridCol w:w="2311"/>
        <w:gridCol w:w="2311"/>
        <w:tblGridChange w:id="27">
          <w:tblGrid>
            <w:gridCol w:w="2310"/>
            <w:gridCol w:w="2311"/>
            <w:gridCol w:w="2310"/>
            <w:gridCol w:w="2311"/>
            <w:gridCol w:w="2311"/>
          </w:tblGrid>
        </w:tblGridChange>
      </w:tblGrid>
      <w:tr w:rsidR="007564D2" w:rsidTr="007564D2">
        <w:tc>
          <w:tcPr>
            <w:tcW w:w="2310" w:type="dxa"/>
            <w:vMerge w:val="restart"/>
            <w:tcPrChange w:id="28" w:author="Crock" w:date="2015-01-23T12:37:00Z">
              <w:tcPr>
                <w:tcW w:w="2310" w:type="dxa"/>
                <w:vMerge w:val="restart"/>
              </w:tcPr>
            </w:tcPrChange>
          </w:tcPr>
          <w:p w:rsidR="007564D2" w:rsidRDefault="007564D2" w:rsidP="00EF0EBF">
            <w:commentRangeStart w:id="29"/>
            <w:r>
              <w:lastRenderedPageBreak/>
              <w:t>Sub-population</w:t>
            </w:r>
          </w:p>
        </w:tc>
        <w:tc>
          <w:tcPr>
            <w:tcW w:w="2311" w:type="dxa"/>
            <w:tcPrChange w:id="30" w:author="Crock" w:date="2015-01-23T12:37:00Z">
              <w:tcPr>
                <w:tcW w:w="2311" w:type="dxa"/>
              </w:tcPr>
            </w:tcPrChange>
          </w:tcPr>
          <w:p w:rsidR="007564D2" w:rsidRDefault="007564D2" w:rsidP="00EF0EBF">
            <m:oMathPara>
              <m:oMath>
                <m:sSup>
                  <m:sSupPr>
                    <m:ctrlPr>
                      <w:rPr>
                        <w:rFonts w:ascii="Cambria Math" w:hAnsi="Cambria Math"/>
                        <w:i/>
                      </w:rPr>
                    </m:ctrlPr>
                  </m:sSupPr>
                  <m:e>
                    <m:r>
                      <w:rPr>
                        <w:rFonts w:ascii="Cambria Math" w:hAnsi="Cambria Math"/>
                      </w:rPr>
                      <m:t>I</m:t>
                    </m:r>
                  </m:e>
                  <m:sup>
                    <m:r>
                      <w:rPr>
                        <w:rFonts w:ascii="Cambria Math" w:hAnsi="Cambria Math"/>
                      </w:rPr>
                      <m:t>*</m:t>
                    </m:r>
                  </m:sup>
                </m:sSup>
              </m:oMath>
            </m:oMathPara>
          </w:p>
        </w:tc>
        <w:tc>
          <w:tcPr>
            <w:tcW w:w="2310" w:type="dxa"/>
            <w:tcPrChange w:id="31" w:author="Crock" w:date="2015-01-23T12:37:00Z">
              <w:tcPr>
                <w:tcW w:w="2310" w:type="dxa"/>
              </w:tcPr>
            </w:tcPrChange>
          </w:tcPr>
          <w:p w:rsidR="007564D2" w:rsidRDefault="007564D2" w:rsidP="00EF0EBF">
            <m:oMathPara>
              <m:oMath>
                <m:r>
                  <w:rPr>
                    <w:rFonts w:ascii="Cambria Math" w:hAnsi="Cambria Math"/>
                  </w:rPr>
                  <m:t>A</m:t>
                </m:r>
              </m:oMath>
            </m:oMathPara>
          </w:p>
        </w:tc>
        <w:tc>
          <w:tcPr>
            <w:tcW w:w="2311" w:type="dxa"/>
            <w:tcPrChange w:id="32" w:author="Crock" w:date="2015-01-23T12:37:00Z">
              <w:tcPr>
                <w:tcW w:w="2311" w:type="dxa"/>
              </w:tcPr>
            </w:tcPrChange>
          </w:tcPr>
          <w:p w:rsidR="007564D2" w:rsidRDefault="007564D2" w:rsidP="00EF0EBF">
            <m:oMathPara>
              <m:oMath>
                <m:r>
                  <w:rPr>
                    <w:rFonts w:ascii="Cambria Math" w:hAnsi="Cambria Math"/>
                  </w:rPr>
                  <m:t xml:space="preserve">O </m:t>
                </m:r>
              </m:oMath>
            </m:oMathPara>
          </w:p>
        </w:tc>
        <w:tc>
          <w:tcPr>
            <w:tcW w:w="2311" w:type="dxa"/>
            <w:tcPrChange w:id="33" w:author="Crock" w:date="2015-01-23T12:37:00Z">
              <w:tcPr>
                <w:tcW w:w="2311" w:type="dxa"/>
              </w:tcPr>
            </w:tcPrChange>
          </w:tcPr>
          <w:p w:rsidR="007564D2" w:rsidRDefault="007564D2" w:rsidP="00EF0EBF">
            <w:pPr>
              <w:rPr>
                <w:rFonts w:ascii="Cambria" w:eastAsia="Times New Roman" w:hAnsi="Cambria" w:cs="Times New Roman"/>
              </w:rPr>
            </w:pPr>
          </w:p>
        </w:tc>
      </w:tr>
      <w:tr w:rsidR="007564D2" w:rsidTr="007564D2">
        <w:tc>
          <w:tcPr>
            <w:tcW w:w="2310" w:type="dxa"/>
            <w:vMerge/>
            <w:tcPrChange w:id="34" w:author="Crock" w:date="2015-01-23T12:37:00Z">
              <w:tcPr>
                <w:tcW w:w="2310" w:type="dxa"/>
                <w:vMerge/>
              </w:tcPr>
            </w:tcPrChange>
          </w:tcPr>
          <w:p w:rsidR="007564D2" w:rsidRDefault="007564D2" w:rsidP="00E25F02"/>
        </w:tc>
        <w:tc>
          <w:tcPr>
            <w:tcW w:w="2311" w:type="dxa"/>
            <w:tcPrChange w:id="35" w:author="Crock" w:date="2015-01-23T12:37:00Z">
              <w:tcPr>
                <w:tcW w:w="2311" w:type="dxa"/>
              </w:tcPr>
            </w:tcPrChange>
          </w:tcPr>
          <w:p w:rsidR="007564D2" w:rsidRDefault="007564D2" w:rsidP="00E25F02">
            <w:r>
              <w:t>Assumed proportion infected with syphilis assuming no PPT</w:t>
            </w:r>
          </w:p>
        </w:tc>
        <w:tc>
          <w:tcPr>
            <w:tcW w:w="2310" w:type="dxa"/>
            <w:tcPrChange w:id="36" w:author="Crock" w:date="2015-01-23T12:37:00Z">
              <w:tcPr>
                <w:tcW w:w="2310" w:type="dxa"/>
              </w:tcPr>
            </w:tcPrChange>
          </w:tcPr>
          <w:p w:rsidR="007564D2" w:rsidRDefault="007564D2" w:rsidP="00E25F02">
            <w:r>
              <w:t>Overall level of ulcerating STIs assuming no PPT</w:t>
            </w:r>
          </w:p>
        </w:tc>
        <w:tc>
          <w:tcPr>
            <w:tcW w:w="2311" w:type="dxa"/>
            <w:tcPrChange w:id="37" w:author="Crock" w:date="2015-01-23T12:37:00Z">
              <w:tcPr>
                <w:tcW w:w="2311" w:type="dxa"/>
              </w:tcPr>
            </w:tcPrChange>
          </w:tcPr>
          <w:p w:rsidR="007564D2" w:rsidRDefault="007564D2" w:rsidP="00E25F02">
            <w:r>
              <w:t>Level of ulcerating STIs other than syphilis assuming no PPT</w:t>
            </w:r>
          </w:p>
        </w:tc>
        <w:tc>
          <w:tcPr>
            <w:tcW w:w="2311" w:type="dxa"/>
            <w:tcPrChange w:id="38" w:author="Crock" w:date="2015-01-23T12:37:00Z">
              <w:tcPr>
                <w:tcW w:w="2311" w:type="dxa"/>
              </w:tcPr>
            </w:tcPrChange>
          </w:tcPr>
          <w:p w:rsidR="007564D2" w:rsidRDefault="007564D2" w:rsidP="00E25F02"/>
        </w:tc>
      </w:tr>
      <w:tr w:rsidR="007564D2" w:rsidTr="007564D2">
        <w:tc>
          <w:tcPr>
            <w:tcW w:w="2310" w:type="dxa"/>
            <w:tcPrChange w:id="39" w:author="Crock" w:date="2015-01-23T12:37:00Z">
              <w:tcPr>
                <w:tcW w:w="2310" w:type="dxa"/>
              </w:tcPr>
            </w:tcPrChange>
          </w:tcPr>
          <w:p w:rsidR="007564D2" w:rsidRDefault="007564D2" w:rsidP="00E25F02">
            <w:r>
              <w:t>Rural FSW</w:t>
            </w:r>
          </w:p>
        </w:tc>
        <w:tc>
          <w:tcPr>
            <w:tcW w:w="2311" w:type="dxa"/>
            <w:tcPrChange w:id="40" w:author="Crock" w:date="2015-01-23T12:37:00Z">
              <w:tcPr>
                <w:tcW w:w="2311" w:type="dxa"/>
              </w:tcPr>
            </w:tcPrChange>
          </w:tcPr>
          <w:p w:rsidR="007564D2" w:rsidRDefault="007564D2" w:rsidP="00E25F02">
            <w:r>
              <w:t>0.2144</w:t>
            </w:r>
          </w:p>
        </w:tc>
        <w:tc>
          <w:tcPr>
            <w:tcW w:w="2310" w:type="dxa"/>
            <w:tcPrChange w:id="41" w:author="Crock" w:date="2015-01-23T12:37:00Z">
              <w:tcPr>
                <w:tcW w:w="2310" w:type="dxa"/>
              </w:tcPr>
            </w:tcPrChange>
          </w:tcPr>
          <w:p w:rsidR="007564D2" w:rsidRDefault="007564D2" w:rsidP="00E25F02">
            <w:r>
              <w:t>0.32</w:t>
            </w:r>
          </w:p>
        </w:tc>
        <w:tc>
          <w:tcPr>
            <w:tcW w:w="2311" w:type="dxa"/>
            <w:tcPrChange w:id="42" w:author="Crock" w:date="2015-01-23T12:37:00Z">
              <w:tcPr>
                <w:tcW w:w="2311" w:type="dxa"/>
              </w:tcPr>
            </w:tcPrChange>
          </w:tcPr>
          <w:p w:rsidR="007564D2" w:rsidRDefault="007564D2" w:rsidP="00E25F02">
            <w:r>
              <w:t>0.1344</w:t>
            </w:r>
          </w:p>
        </w:tc>
        <w:tc>
          <w:tcPr>
            <w:tcW w:w="2311" w:type="dxa"/>
            <w:tcPrChange w:id="43" w:author="Crock" w:date="2015-01-23T12:37:00Z">
              <w:tcPr>
                <w:tcW w:w="2311" w:type="dxa"/>
              </w:tcPr>
            </w:tcPrChange>
          </w:tcPr>
          <w:p w:rsidR="007564D2" w:rsidRDefault="007564D2" w:rsidP="00E25F02"/>
        </w:tc>
      </w:tr>
      <w:tr w:rsidR="007564D2" w:rsidTr="007564D2">
        <w:tc>
          <w:tcPr>
            <w:tcW w:w="2310" w:type="dxa"/>
            <w:tcPrChange w:id="44" w:author="Crock" w:date="2015-01-23T12:37:00Z">
              <w:tcPr>
                <w:tcW w:w="2310" w:type="dxa"/>
              </w:tcPr>
            </w:tcPrChange>
          </w:tcPr>
          <w:p w:rsidR="007564D2" w:rsidRDefault="007564D2" w:rsidP="002A0318">
            <w:r>
              <w:t>Rural general females</w:t>
            </w:r>
          </w:p>
        </w:tc>
        <w:tc>
          <w:tcPr>
            <w:tcW w:w="2311" w:type="dxa"/>
            <w:tcPrChange w:id="45" w:author="Crock" w:date="2015-01-23T12:37:00Z">
              <w:tcPr>
                <w:tcW w:w="2311" w:type="dxa"/>
              </w:tcPr>
            </w:tcPrChange>
          </w:tcPr>
          <w:p w:rsidR="007564D2" w:rsidRDefault="007564D2" w:rsidP="002A0318">
            <w:r>
              <w:t>0.0603</w:t>
            </w:r>
          </w:p>
        </w:tc>
        <w:tc>
          <w:tcPr>
            <w:tcW w:w="2310" w:type="dxa"/>
            <w:tcPrChange w:id="46" w:author="Crock" w:date="2015-01-23T12:37:00Z">
              <w:tcPr>
                <w:tcW w:w="2310" w:type="dxa"/>
              </w:tcPr>
            </w:tcPrChange>
          </w:tcPr>
          <w:p w:rsidR="007564D2" w:rsidRDefault="007564D2" w:rsidP="002A0318">
            <w:r>
              <w:t>0.09</w:t>
            </w:r>
          </w:p>
        </w:tc>
        <w:tc>
          <w:tcPr>
            <w:tcW w:w="2311" w:type="dxa"/>
            <w:tcPrChange w:id="47" w:author="Crock" w:date="2015-01-23T12:37:00Z">
              <w:tcPr>
                <w:tcW w:w="2311" w:type="dxa"/>
              </w:tcPr>
            </w:tcPrChange>
          </w:tcPr>
          <w:p w:rsidR="007564D2" w:rsidRDefault="007564D2" w:rsidP="002A0318">
            <w:r>
              <w:t>0.0316</w:t>
            </w:r>
          </w:p>
        </w:tc>
        <w:tc>
          <w:tcPr>
            <w:tcW w:w="2311" w:type="dxa"/>
            <w:tcPrChange w:id="48" w:author="Crock" w:date="2015-01-23T12:37:00Z">
              <w:tcPr>
                <w:tcW w:w="2311" w:type="dxa"/>
              </w:tcPr>
            </w:tcPrChange>
          </w:tcPr>
          <w:p w:rsidR="007564D2" w:rsidRDefault="007564D2" w:rsidP="002A0318"/>
        </w:tc>
      </w:tr>
      <w:tr w:rsidR="007564D2" w:rsidTr="007564D2">
        <w:tc>
          <w:tcPr>
            <w:tcW w:w="2310" w:type="dxa"/>
            <w:tcPrChange w:id="49" w:author="Crock" w:date="2015-01-23T12:37:00Z">
              <w:tcPr>
                <w:tcW w:w="2310" w:type="dxa"/>
              </w:tcPr>
            </w:tcPrChange>
          </w:tcPr>
          <w:p w:rsidR="007564D2" w:rsidRDefault="007564D2" w:rsidP="002A0318">
            <w:r>
              <w:t>Rural general males</w:t>
            </w:r>
          </w:p>
        </w:tc>
        <w:tc>
          <w:tcPr>
            <w:tcW w:w="2311" w:type="dxa"/>
            <w:tcPrChange w:id="50" w:author="Crock" w:date="2015-01-23T12:37:00Z">
              <w:tcPr>
                <w:tcW w:w="2311" w:type="dxa"/>
              </w:tcPr>
            </w:tcPrChange>
          </w:tcPr>
          <w:p w:rsidR="007564D2" w:rsidRDefault="007564D2" w:rsidP="002A0318">
            <w:r>
              <w:t>0.0469</w:t>
            </w:r>
          </w:p>
        </w:tc>
        <w:tc>
          <w:tcPr>
            <w:tcW w:w="2310" w:type="dxa"/>
            <w:tcPrChange w:id="51" w:author="Crock" w:date="2015-01-23T12:37:00Z">
              <w:tcPr>
                <w:tcW w:w="2310" w:type="dxa"/>
              </w:tcPr>
            </w:tcPrChange>
          </w:tcPr>
          <w:p w:rsidR="007564D2" w:rsidRDefault="007564D2" w:rsidP="002A0318">
            <w:r>
              <w:t>0.08</w:t>
            </w:r>
          </w:p>
        </w:tc>
        <w:tc>
          <w:tcPr>
            <w:tcW w:w="2311" w:type="dxa"/>
            <w:tcPrChange w:id="52" w:author="Crock" w:date="2015-01-23T12:37:00Z">
              <w:tcPr>
                <w:tcW w:w="2311" w:type="dxa"/>
              </w:tcPr>
            </w:tcPrChange>
          </w:tcPr>
          <w:p w:rsidR="007564D2" w:rsidRDefault="007564D2" w:rsidP="002A0318">
            <w:r>
              <w:t>0.0242</w:t>
            </w:r>
          </w:p>
        </w:tc>
        <w:tc>
          <w:tcPr>
            <w:tcW w:w="2311" w:type="dxa"/>
            <w:tcPrChange w:id="53" w:author="Crock" w:date="2015-01-23T12:37:00Z">
              <w:tcPr>
                <w:tcW w:w="2311" w:type="dxa"/>
              </w:tcPr>
            </w:tcPrChange>
          </w:tcPr>
          <w:p w:rsidR="007564D2" w:rsidRDefault="007564D2" w:rsidP="002A0318"/>
        </w:tc>
      </w:tr>
      <w:tr w:rsidR="007564D2" w:rsidTr="007564D2">
        <w:tc>
          <w:tcPr>
            <w:tcW w:w="2310" w:type="dxa"/>
            <w:tcPrChange w:id="54" w:author="Crock" w:date="2015-01-23T12:37:00Z">
              <w:tcPr>
                <w:tcW w:w="2310" w:type="dxa"/>
              </w:tcPr>
            </w:tcPrChange>
          </w:tcPr>
          <w:p w:rsidR="007564D2" w:rsidRDefault="007564D2" w:rsidP="002A0318">
            <w:r>
              <w:t>Rural MSMW</w:t>
            </w:r>
          </w:p>
        </w:tc>
        <w:tc>
          <w:tcPr>
            <w:tcW w:w="2311" w:type="dxa"/>
            <w:tcPrChange w:id="55" w:author="Crock" w:date="2015-01-23T12:37:00Z">
              <w:tcPr>
                <w:tcW w:w="2311" w:type="dxa"/>
              </w:tcPr>
            </w:tcPrChange>
          </w:tcPr>
          <w:p w:rsidR="007564D2" w:rsidRDefault="007564D2" w:rsidP="002A0318">
            <w:r>
              <w:t>0.0536</w:t>
            </w:r>
          </w:p>
        </w:tc>
        <w:tc>
          <w:tcPr>
            <w:tcW w:w="2310" w:type="dxa"/>
            <w:tcPrChange w:id="56" w:author="Crock" w:date="2015-01-23T12:37:00Z">
              <w:tcPr>
                <w:tcW w:w="2310" w:type="dxa"/>
              </w:tcPr>
            </w:tcPrChange>
          </w:tcPr>
          <w:p w:rsidR="007564D2" w:rsidRDefault="007564D2" w:rsidP="002A0318">
            <w:r>
              <w:t>0.07</w:t>
            </w:r>
          </w:p>
        </w:tc>
        <w:tc>
          <w:tcPr>
            <w:tcW w:w="2311" w:type="dxa"/>
            <w:tcPrChange w:id="57" w:author="Crock" w:date="2015-01-23T12:37:00Z">
              <w:tcPr>
                <w:tcW w:w="2311" w:type="dxa"/>
              </w:tcPr>
            </w:tcPrChange>
          </w:tcPr>
          <w:p w:rsidR="007564D2" w:rsidRDefault="007564D2" w:rsidP="002A0318">
            <w:r>
              <w:t>0.0279</w:t>
            </w:r>
          </w:p>
        </w:tc>
        <w:tc>
          <w:tcPr>
            <w:tcW w:w="2311" w:type="dxa"/>
            <w:tcPrChange w:id="58" w:author="Crock" w:date="2015-01-23T12:37:00Z">
              <w:tcPr>
                <w:tcW w:w="2311" w:type="dxa"/>
              </w:tcPr>
            </w:tcPrChange>
          </w:tcPr>
          <w:p w:rsidR="007564D2" w:rsidRDefault="007564D2" w:rsidP="002A0318"/>
        </w:tc>
      </w:tr>
      <w:tr w:rsidR="007564D2" w:rsidTr="007564D2">
        <w:tc>
          <w:tcPr>
            <w:tcW w:w="2310" w:type="dxa"/>
            <w:tcPrChange w:id="59" w:author="Crock" w:date="2015-01-23T12:37:00Z">
              <w:tcPr>
                <w:tcW w:w="2310" w:type="dxa"/>
              </w:tcPr>
            </w:tcPrChange>
          </w:tcPr>
          <w:p w:rsidR="007564D2" w:rsidRDefault="007564D2" w:rsidP="002A0318">
            <w:r>
              <w:t>Urban FSW</w:t>
            </w:r>
          </w:p>
        </w:tc>
        <w:tc>
          <w:tcPr>
            <w:tcW w:w="2311" w:type="dxa"/>
            <w:vAlign w:val="bottom"/>
            <w:tcPrChange w:id="60" w:author="Crock" w:date="2015-01-23T12:37:00Z">
              <w:tcPr>
                <w:tcW w:w="2311" w:type="dxa"/>
                <w:vAlign w:val="bottom"/>
              </w:tcPr>
            </w:tcPrChange>
          </w:tcPr>
          <w:p w:rsidR="007564D2" w:rsidRPr="00416E9C" w:rsidRDefault="007564D2" w:rsidP="00416E9C">
            <w:r w:rsidRPr="00416E9C">
              <w:t>0.0335</w:t>
            </w:r>
          </w:p>
        </w:tc>
        <w:tc>
          <w:tcPr>
            <w:tcW w:w="2310" w:type="dxa"/>
            <w:vAlign w:val="bottom"/>
            <w:tcPrChange w:id="61" w:author="Crock" w:date="2015-01-23T12:37:00Z">
              <w:tcPr>
                <w:tcW w:w="2310" w:type="dxa"/>
                <w:vAlign w:val="bottom"/>
              </w:tcPr>
            </w:tcPrChange>
          </w:tcPr>
          <w:p w:rsidR="007564D2" w:rsidRPr="00416E9C" w:rsidRDefault="007564D2" w:rsidP="00416E9C">
            <w:r w:rsidRPr="00416E9C">
              <w:t>0.05</w:t>
            </w:r>
          </w:p>
        </w:tc>
        <w:tc>
          <w:tcPr>
            <w:tcW w:w="2311" w:type="dxa"/>
            <w:vAlign w:val="bottom"/>
            <w:tcPrChange w:id="62" w:author="Crock" w:date="2015-01-23T12:37:00Z">
              <w:tcPr>
                <w:tcW w:w="2311" w:type="dxa"/>
                <w:vAlign w:val="bottom"/>
              </w:tcPr>
            </w:tcPrChange>
          </w:tcPr>
          <w:p w:rsidR="007564D2" w:rsidRPr="00416E9C" w:rsidRDefault="007564D2" w:rsidP="00416E9C">
            <w:r w:rsidRPr="00416E9C">
              <w:t>0.0171</w:t>
            </w:r>
          </w:p>
        </w:tc>
        <w:tc>
          <w:tcPr>
            <w:tcW w:w="2311" w:type="dxa"/>
            <w:tcPrChange w:id="63" w:author="Crock" w:date="2015-01-23T12:37:00Z">
              <w:tcPr>
                <w:tcW w:w="2311" w:type="dxa"/>
              </w:tcPr>
            </w:tcPrChange>
          </w:tcPr>
          <w:p w:rsidR="007564D2" w:rsidRPr="00416E9C" w:rsidRDefault="007564D2" w:rsidP="00416E9C"/>
        </w:tc>
      </w:tr>
      <w:tr w:rsidR="007564D2" w:rsidTr="007564D2">
        <w:tc>
          <w:tcPr>
            <w:tcW w:w="2310" w:type="dxa"/>
            <w:tcPrChange w:id="64" w:author="Crock" w:date="2015-01-23T12:37:00Z">
              <w:tcPr>
                <w:tcW w:w="2310" w:type="dxa"/>
              </w:tcPr>
            </w:tcPrChange>
          </w:tcPr>
          <w:p w:rsidR="007564D2" w:rsidRDefault="007564D2" w:rsidP="002A0318">
            <w:r>
              <w:t>Urban general females</w:t>
            </w:r>
          </w:p>
        </w:tc>
        <w:tc>
          <w:tcPr>
            <w:tcW w:w="2311" w:type="dxa"/>
            <w:vAlign w:val="bottom"/>
            <w:tcPrChange w:id="65" w:author="Crock" w:date="2015-01-23T12:37:00Z">
              <w:tcPr>
                <w:tcW w:w="2311" w:type="dxa"/>
                <w:vAlign w:val="bottom"/>
              </w:tcPr>
            </w:tcPrChange>
          </w:tcPr>
          <w:p w:rsidR="007564D2" w:rsidRPr="00416E9C" w:rsidRDefault="007564D2" w:rsidP="00416E9C">
            <w:r w:rsidRPr="00416E9C">
              <w:t>0.0402</w:t>
            </w:r>
          </w:p>
        </w:tc>
        <w:tc>
          <w:tcPr>
            <w:tcW w:w="2310" w:type="dxa"/>
            <w:vAlign w:val="bottom"/>
            <w:tcPrChange w:id="66" w:author="Crock" w:date="2015-01-23T12:37:00Z">
              <w:tcPr>
                <w:tcW w:w="2310" w:type="dxa"/>
                <w:vAlign w:val="bottom"/>
              </w:tcPr>
            </w:tcPrChange>
          </w:tcPr>
          <w:p w:rsidR="007564D2" w:rsidRPr="00416E9C" w:rsidRDefault="007564D2" w:rsidP="00416E9C">
            <w:r w:rsidRPr="00416E9C">
              <w:t>0.06</w:t>
            </w:r>
          </w:p>
        </w:tc>
        <w:tc>
          <w:tcPr>
            <w:tcW w:w="2311" w:type="dxa"/>
            <w:vAlign w:val="bottom"/>
            <w:tcPrChange w:id="67" w:author="Crock" w:date="2015-01-23T12:37:00Z">
              <w:tcPr>
                <w:tcW w:w="2311" w:type="dxa"/>
                <w:vAlign w:val="bottom"/>
              </w:tcPr>
            </w:tcPrChange>
          </w:tcPr>
          <w:p w:rsidR="007564D2" w:rsidRPr="00416E9C" w:rsidRDefault="007564D2" w:rsidP="00416E9C">
            <w:r w:rsidRPr="00416E9C">
              <w:t>0.0206</w:t>
            </w:r>
          </w:p>
        </w:tc>
        <w:tc>
          <w:tcPr>
            <w:tcW w:w="2311" w:type="dxa"/>
            <w:tcPrChange w:id="68" w:author="Crock" w:date="2015-01-23T12:37:00Z">
              <w:tcPr>
                <w:tcW w:w="2311" w:type="dxa"/>
              </w:tcPr>
            </w:tcPrChange>
          </w:tcPr>
          <w:p w:rsidR="007564D2" w:rsidRPr="00416E9C" w:rsidRDefault="007564D2" w:rsidP="00416E9C"/>
        </w:tc>
      </w:tr>
      <w:tr w:rsidR="007564D2" w:rsidTr="007564D2">
        <w:tc>
          <w:tcPr>
            <w:tcW w:w="2310" w:type="dxa"/>
            <w:tcPrChange w:id="69" w:author="Crock" w:date="2015-01-23T12:37:00Z">
              <w:tcPr>
                <w:tcW w:w="2310" w:type="dxa"/>
              </w:tcPr>
            </w:tcPrChange>
          </w:tcPr>
          <w:p w:rsidR="007564D2" w:rsidRDefault="007564D2" w:rsidP="002A0318">
            <w:r>
              <w:t>Urban general males</w:t>
            </w:r>
          </w:p>
        </w:tc>
        <w:tc>
          <w:tcPr>
            <w:tcW w:w="2311" w:type="dxa"/>
            <w:vAlign w:val="bottom"/>
            <w:tcPrChange w:id="70" w:author="Crock" w:date="2015-01-23T12:37:00Z">
              <w:tcPr>
                <w:tcW w:w="2311" w:type="dxa"/>
                <w:vAlign w:val="bottom"/>
              </w:tcPr>
            </w:tcPrChange>
          </w:tcPr>
          <w:p w:rsidR="007564D2" w:rsidRPr="00416E9C" w:rsidRDefault="007564D2" w:rsidP="00416E9C">
            <w:r w:rsidRPr="00416E9C">
              <w:t>0.0469</w:t>
            </w:r>
          </w:p>
        </w:tc>
        <w:tc>
          <w:tcPr>
            <w:tcW w:w="2310" w:type="dxa"/>
            <w:vAlign w:val="bottom"/>
            <w:tcPrChange w:id="71" w:author="Crock" w:date="2015-01-23T12:37:00Z">
              <w:tcPr>
                <w:tcW w:w="2310" w:type="dxa"/>
                <w:vAlign w:val="bottom"/>
              </w:tcPr>
            </w:tcPrChange>
          </w:tcPr>
          <w:p w:rsidR="007564D2" w:rsidRPr="00416E9C" w:rsidRDefault="007564D2" w:rsidP="00416E9C">
            <w:r w:rsidRPr="00416E9C">
              <w:t>0.07</w:t>
            </w:r>
          </w:p>
        </w:tc>
        <w:tc>
          <w:tcPr>
            <w:tcW w:w="2311" w:type="dxa"/>
            <w:vAlign w:val="bottom"/>
            <w:tcPrChange w:id="72" w:author="Crock" w:date="2015-01-23T12:37:00Z">
              <w:tcPr>
                <w:tcW w:w="2311" w:type="dxa"/>
                <w:vAlign w:val="bottom"/>
              </w:tcPr>
            </w:tcPrChange>
          </w:tcPr>
          <w:p w:rsidR="007564D2" w:rsidRPr="00416E9C" w:rsidRDefault="007564D2" w:rsidP="00416E9C">
            <w:r w:rsidRPr="00416E9C">
              <w:t>0.0242</w:t>
            </w:r>
          </w:p>
        </w:tc>
        <w:tc>
          <w:tcPr>
            <w:tcW w:w="2311" w:type="dxa"/>
            <w:tcPrChange w:id="73" w:author="Crock" w:date="2015-01-23T12:37:00Z">
              <w:tcPr>
                <w:tcW w:w="2311" w:type="dxa"/>
              </w:tcPr>
            </w:tcPrChange>
          </w:tcPr>
          <w:p w:rsidR="007564D2" w:rsidRPr="00416E9C" w:rsidRDefault="007564D2" w:rsidP="00416E9C"/>
        </w:tc>
      </w:tr>
      <w:tr w:rsidR="007564D2" w:rsidTr="007564D2">
        <w:tc>
          <w:tcPr>
            <w:tcW w:w="2310" w:type="dxa"/>
            <w:tcPrChange w:id="74" w:author="Crock" w:date="2015-01-23T12:37:00Z">
              <w:tcPr>
                <w:tcW w:w="2310" w:type="dxa"/>
              </w:tcPr>
            </w:tcPrChange>
          </w:tcPr>
          <w:p w:rsidR="007564D2" w:rsidRDefault="007564D2" w:rsidP="002A0318">
            <w:commentRangeStart w:id="75"/>
            <w:r>
              <w:t>Urban MSMW</w:t>
            </w:r>
          </w:p>
        </w:tc>
        <w:tc>
          <w:tcPr>
            <w:tcW w:w="2311" w:type="dxa"/>
            <w:vAlign w:val="bottom"/>
            <w:tcPrChange w:id="76" w:author="Crock" w:date="2015-01-23T12:37:00Z">
              <w:tcPr>
                <w:tcW w:w="2311" w:type="dxa"/>
                <w:vAlign w:val="bottom"/>
              </w:tcPr>
            </w:tcPrChange>
          </w:tcPr>
          <w:p w:rsidR="007564D2" w:rsidRPr="00416E9C" w:rsidRDefault="007564D2" w:rsidP="00416E9C">
            <w:r w:rsidRPr="00416E9C">
              <w:t>0.201</w:t>
            </w:r>
            <w:r>
              <w:t>0</w:t>
            </w:r>
          </w:p>
        </w:tc>
        <w:tc>
          <w:tcPr>
            <w:tcW w:w="2310" w:type="dxa"/>
            <w:vAlign w:val="bottom"/>
            <w:tcPrChange w:id="77" w:author="Crock" w:date="2015-01-23T12:37:00Z">
              <w:tcPr>
                <w:tcW w:w="2310" w:type="dxa"/>
                <w:vAlign w:val="bottom"/>
              </w:tcPr>
            </w:tcPrChange>
          </w:tcPr>
          <w:p w:rsidR="007564D2" w:rsidRPr="00416E9C" w:rsidRDefault="007564D2" w:rsidP="00416E9C">
            <w:r w:rsidRPr="00416E9C">
              <w:t>0.3</w:t>
            </w:r>
            <w:r>
              <w:t>0</w:t>
            </w:r>
          </w:p>
        </w:tc>
        <w:tc>
          <w:tcPr>
            <w:tcW w:w="2311" w:type="dxa"/>
            <w:vAlign w:val="bottom"/>
            <w:tcPrChange w:id="78" w:author="Crock" w:date="2015-01-23T12:37:00Z">
              <w:tcPr>
                <w:tcW w:w="2311" w:type="dxa"/>
                <w:vAlign w:val="bottom"/>
              </w:tcPr>
            </w:tcPrChange>
          </w:tcPr>
          <w:p w:rsidR="007564D2" w:rsidRPr="00416E9C" w:rsidRDefault="007564D2" w:rsidP="00416E9C">
            <w:r w:rsidRPr="00416E9C">
              <w:t>0.1239</w:t>
            </w:r>
            <w:commentRangeEnd w:id="29"/>
            <w:r>
              <w:rPr>
                <w:rStyle w:val="CommentReference"/>
              </w:rPr>
              <w:commentReference w:id="29"/>
            </w:r>
            <w:commentRangeEnd w:id="75"/>
            <w:r>
              <w:rPr>
                <w:rStyle w:val="CommentReference"/>
              </w:rPr>
              <w:commentReference w:id="75"/>
            </w:r>
          </w:p>
        </w:tc>
        <w:tc>
          <w:tcPr>
            <w:tcW w:w="2311" w:type="dxa"/>
            <w:tcPrChange w:id="79" w:author="Crock" w:date="2015-01-23T12:37:00Z">
              <w:tcPr>
                <w:tcW w:w="2311" w:type="dxa"/>
              </w:tcPr>
            </w:tcPrChange>
          </w:tcPr>
          <w:p w:rsidR="007564D2" w:rsidRPr="00416E9C" w:rsidRDefault="007564D2" w:rsidP="00416E9C"/>
        </w:tc>
      </w:tr>
    </w:tbl>
    <w:p w:rsidR="00F52C4C" w:rsidRPr="00047C40" w:rsidRDefault="00F52C4C" w:rsidP="00EF0EBF"/>
    <w:tbl>
      <w:tblPr>
        <w:tblStyle w:val="TableGrid"/>
        <w:tblpPr w:leftFromText="180" w:rightFromText="180" w:vertAnchor="text" w:horzAnchor="margin" w:tblpXSpec="center" w:tblpY="12"/>
        <w:tblW w:w="0" w:type="auto"/>
        <w:tblLook w:val="04A0"/>
      </w:tblPr>
      <w:tblGrid>
        <w:gridCol w:w="1559"/>
        <w:gridCol w:w="3969"/>
        <w:gridCol w:w="1843"/>
      </w:tblGrid>
      <w:tr w:rsidR="00EF0EBF" w:rsidTr="00EF0EBF">
        <w:tc>
          <w:tcPr>
            <w:tcW w:w="1559" w:type="dxa"/>
          </w:tcPr>
          <w:p w:rsidR="00EF0EBF" w:rsidRDefault="00EF0EBF" w:rsidP="00EF0EBF">
            <m:oMathPara>
              <m:oMath>
                <m:r>
                  <w:rPr>
                    <w:rFonts w:ascii="Cambria Math" w:hAnsi="Cambria Math"/>
                  </w:rPr>
                  <m:t>ϕ</m:t>
                </m:r>
              </m:oMath>
            </m:oMathPara>
          </w:p>
        </w:tc>
        <w:tc>
          <w:tcPr>
            <w:tcW w:w="3969" w:type="dxa"/>
          </w:tcPr>
          <w:p w:rsidR="00EF0EBF" w:rsidRDefault="00EF0EBF" w:rsidP="00EF0EBF">
            <w:r>
              <w:t xml:space="preserve">Fraction of FSWs with </w:t>
            </w:r>
            <w:r w:rsidR="0023450A">
              <w:t>ulcerating</w:t>
            </w:r>
            <w:r>
              <w:t xml:space="preserve"> STIs who have syphilis</w:t>
            </w:r>
          </w:p>
        </w:tc>
        <w:tc>
          <w:tcPr>
            <w:tcW w:w="1843" w:type="dxa"/>
          </w:tcPr>
          <w:p w:rsidR="00EF0EBF" w:rsidRDefault="00EF0EBF" w:rsidP="00EF0EBF">
            <w:r>
              <w:t>0.67</w:t>
            </w:r>
          </w:p>
        </w:tc>
      </w:tr>
    </w:tbl>
    <w:p w:rsidR="00EF0EBF" w:rsidRDefault="00EF0EBF" w:rsidP="00EF0EBF">
      <w:r>
        <w:t xml:space="preserve"> </w:t>
      </w:r>
    </w:p>
    <w:p w:rsidR="00EF0EBF" w:rsidRDefault="00EF0EBF" w:rsidP="00EF0EBF"/>
    <w:p w:rsidR="00C15059" w:rsidRDefault="00B17F2D" w:rsidP="00AC58D0">
      <w:pPr>
        <w:pStyle w:val="Heading2"/>
        <w:rPr>
          <w:rStyle w:val="MTConvertedEquation"/>
          <w:rFonts w:asciiTheme="minorHAnsi" w:eastAsiaTheme="minorEastAsia" w:hAnsiTheme="minorHAnsi"/>
        </w:rPr>
      </w:pPr>
      <w:r>
        <w:rPr>
          <w:rStyle w:val="MTConvertedEquation"/>
          <w:rFonts w:asciiTheme="minorHAnsi" w:eastAsiaTheme="minorEastAsia" w:hAnsiTheme="minorHAnsi"/>
        </w:rPr>
        <w:t>Syphilis</w:t>
      </w:r>
      <w:r w:rsidR="00C15059" w:rsidRPr="006731E9">
        <w:rPr>
          <w:rStyle w:val="MTConvertedEquation"/>
          <w:rFonts w:asciiTheme="minorHAnsi" w:eastAsiaTheme="minorEastAsia" w:hAnsiTheme="minorHAnsi"/>
        </w:rPr>
        <w:t xml:space="preserve"> </w:t>
      </w:r>
      <w:r w:rsidR="00C15059" w:rsidRPr="00AC58D0">
        <w:rPr>
          <w:rStyle w:val="MTConvertedEquation"/>
        </w:rPr>
        <w:t>model</w:t>
      </w:r>
    </w:p>
    <w:p w:rsidR="00AC58D0" w:rsidRPr="00AC58D0" w:rsidRDefault="00AC58D0" w:rsidP="00AC58D0">
      <w:pPr>
        <w:pStyle w:val="Heading3"/>
      </w:pPr>
      <w:r>
        <w:t>General description</w:t>
      </w:r>
    </w:p>
    <w:p w:rsidR="005A273B" w:rsidRDefault="004F52C8" w:rsidP="003142D5">
      <w:pPr>
        <w:pStyle w:val="MTDisplayEquation"/>
        <w:rPr>
          <w:rStyle w:val="MTConvertedEquation"/>
        </w:rPr>
      </w:pPr>
      <w:r w:rsidRPr="006731E9">
        <w:rPr>
          <w:rStyle w:val="MTConvertedEquation"/>
        </w:rPr>
        <w:t xml:space="preserve">We have built a </w:t>
      </w:r>
      <w:r w:rsidR="00B17F2D">
        <w:rPr>
          <w:rStyle w:val="MTConvertedEquation"/>
        </w:rPr>
        <w:t xml:space="preserve">deterministic </w:t>
      </w:r>
      <w:r w:rsidRPr="006731E9">
        <w:rPr>
          <w:rStyle w:val="MTConvertedEquation"/>
        </w:rPr>
        <w:t xml:space="preserve">compartmental SIS-SIRS model in discrete time. We split the population into </w:t>
      </w:r>
      <w:r w:rsidR="00022F6E">
        <w:rPr>
          <w:rStyle w:val="MTConvertedEquation"/>
        </w:rPr>
        <w:t xml:space="preserve">four sub-populations: </w:t>
      </w:r>
      <w:r w:rsidR="003D1BDA">
        <w:rPr>
          <w:rStyle w:val="MTConvertedEquation"/>
        </w:rPr>
        <w:t xml:space="preserve">general </w:t>
      </w:r>
      <w:r w:rsidRPr="006731E9">
        <w:rPr>
          <w:rStyle w:val="MTConvertedEquation"/>
        </w:rPr>
        <w:t>males,</w:t>
      </w:r>
      <w:r w:rsidR="003D1BDA">
        <w:rPr>
          <w:rStyle w:val="MTConvertedEquation"/>
        </w:rPr>
        <w:t xml:space="preserve"> men who have sex with men and women (MSMW),</w:t>
      </w:r>
      <w:r w:rsidRPr="006731E9">
        <w:rPr>
          <w:rStyle w:val="MTConvertedEquation"/>
        </w:rPr>
        <w:t xml:space="preserve"> general females, and female sex workers (FSW</w:t>
      </w:r>
      <w:r w:rsidR="003D1BDA">
        <w:rPr>
          <w:rStyle w:val="MTConvertedEquation"/>
        </w:rPr>
        <w:t>)</w:t>
      </w:r>
      <w:r w:rsidRPr="006731E9">
        <w:rPr>
          <w:rStyle w:val="MTConvertedEquation"/>
        </w:rPr>
        <w:t xml:space="preserve">.  </w:t>
      </w:r>
      <w:r w:rsidR="003A3475">
        <w:rPr>
          <w:rStyle w:val="MTConvertedEquation"/>
        </w:rPr>
        <w:t xml:space="preserve">At any time </w:t>
      </w:r>
      <w:proofErr w:type="gramStart"/>
      <w:r w:rsidR="003A3475">
        <w:rPr>
          <w:rStyle w:val="MTConvertedEquation"/>
        </w:rPr>
        <w:t xml:space="preserve">step </w:t>
      </w:r>
      <m:oMath>
        <w:proofErr w:type="gramEnd"/>
        <m:r>
          <w:rPr>
            <w:rStyle w:val="MTConvertedEquation"/>
            <w:rFonts w:ascii="Cambria Math" w:hAnsi="Cambria Math"/>
          </w:rPr>
          <m:t>t</m:t>
        </m:r>
      </m:oMath>
      <w:r w:rsidR="003A3475">
        <w:rPr>
          <w:rStyle w:val="MTConvertedEquation"/>
        </w:rPr>
        <w:t xml:space="preserve">, a member of any population can be </w:t>
      </w:r>
      <w:r w:rsidR="00FB7057">
        <w:rPr>
          <w:rStyle w:val="MTConvertedEquation"/>
        </w:rPr>
        <w:t xml:space="preserve">either </w:t>
      </w:r>
      <w:r w:rsidR="003A3475">
        <w:rPr>
          <w:rStyle w:val="MTConvertedEquation"/>
        </w:rPr>
        <w:t>susceptible</w:t>
      </w:r>
      <w:r w:rsidR="00FB7057">
        <w:rPr>
          <w:rStyle w:val="MTConvertedEquation"/>
        </w:rPr>
        <w:t xml:space="preserve"> or</w:t>
      </w:r>
      <w:r w:rsidR="003A3475">
        <w:rPr>
          <w:rStyle w:val="MTConvertedEquation"/>
        </w:rPr>
        <w:t xml:space="preserve"> infected</w:t>
      </w:r>
      <w:r w:rsidR="00FB7057">
        <w:rPr>
          <w:rStyle w:val="MTConvertedEquation"/>
        </w:rPr>
        <w:t xml:space="preserve">. If that population is undergoing PPT, that member may also be in an additional state, </w:t>
      </w:r>
      <w:r w:rsidR="003A3475">
        <w:rPr>
          <w:rStyle w:val="MTConvertedEquation"/>
        </w:rPr>
        <w:t>resistant due to PPT.</w:t>
      </w:r>
      <w:r w:rsidR="001755A7">
        <w:rPr>
          <w:rStyle w:val="MTConvertedEquation"/>
        </w:rPr>
        <w:t xml:space="preserve"> </w:t>
      </w:r>
      <w:r w:rsidR="005A273B">
        <w:rPr>
          <w:rStyle w:val="MTConvertedEquation"/>
        </w:rPr>
        <w:t>While a person is resistant due to PPT, we assume they cannot develop syphilis.</w:t>
      </w:r>
    </w:p>
    <w:p w:rsidR="005A273B" w:rsidRDefault="001755A7" w:rsidP="003142D5">
      <w:pPr>
        <w:pStyle w:val="MTDisplayEquation"/>
        <w:rPr>
          <w:rStyle w:val="MTConvertedEquation"/>
        </w:rPr>
      </w:pPr>
      <w:r>
        <w:rPr>
          <w:rStyle w:val="MTConvertedEquation"/>
        </w:rPr>
        <w:t xml:space="preserve">Our model contains a set of dependent parameters which allow us to calibrate our model in the no-intervention case to the levels already in use in the HIV model. </w:t>
      </w:r>
      <w:r w:rsidR="00FB7057">
        <w:rPr>
          <w:rStyle w:val="MTConvertedEquation"/>
        </w:rPr>
        <w:t>Since no population is undergoing PPT in the no-intervention case, so every population contains only susceptible and infected members, we only require four dependant parameters to specify our equilibrium.</w:t>
      </w:r>
      <w:r w:rsidR="005A273B" w:rsidRPr="005A273B">
        <w:rPr>
          <w:rStyle w:val="MTConvertedEquation"/>
        </w:rPr>
        <w:t xml:space="preserve"> </w:t>
      </w:r>
    </w:p>
    <w:p w:rsidR="00AE2648" w:rsidRDefault="005A273B" w:rsidP="003142D5">
      <w:pPr>
        <w:pStyle w:val="MTDisplayEquation"/>
        <w:rPr>
          <w:rStyle w:val="MTConvertedEquation"/>
        </w:rPr>
      </w:pPr>
      <w:r>
        <w:rPr>
          <w:rStyle w:val="MTConvertedEquation"/>
        </w:rPr>
        <w:t>We run two instances of our model per scenario, one for each region as defined by the HIV model, and we do not allow interaction between regions in our syphilis model.</w:t>
      </w:r>
    </w:p>
    <w:p w:rsidR="00AC58D0" w:rsidRPr="00AC58D0" w:rsidRDefault="00CC438C" w:rsidP="00AC58D0">
      <w:pPr>
        <w:pStyle w:val="Heading3"/>
      </w:pPr>
      <w:r>
        <w:t>Main e</w:t>
      </w:r>
      <w:r w:rsidR="00AC58D0">
        <w:t>quations for FSW</w:t>
      </w:r>
    </w:p>
    <w:p w:rsidR="00FB7057" w:rsidRDefault="00022F6E" w:rsidP="005C7386">
      <w:r>
        <w:t>Our model uses a system of difference equations for the proportions of each sub-population that are susceptible, infected or resistant. These equations are identical between FSW, general females and general males</w:t>
      </w:r>
      <w:r w:rsidR="005C7386">
        <w:t xml:space="preserve"> varying only by subscripts</w:t>
      </w:r>
      <w:r>
        <w:t xml:space="preserve">, and </w:t>
      </w:r>
      <w:r w:rsidR="005C7386">
        <w:t xml:space="preserve">are </w:t>
      </w:r>
      <w:r>
        <w:t>only slightly different for MSMW.</w:t>
      </w:r>
      <w:r w:rsidR="005C7386">
        <w:t xml:space="preserve"> </w:t>
      </w:r>
    </w:p>
    <w:p w:rsidR="005C7386" w:rsidRPr="00563886" w:rsidRDefault="005C7386" w:rsidP="005C7386">
      <w:pPr>
        <w:rPr>
          <w:rStyle w:val="MTConvertedEquation"/>
        </w:rPr>
      </w:pPr>
      <w:r>
        <w:t xml:space="preserve">The equations </w:t>
      </w:r>
      <w:r w:rsidR="00FB7057">
        <w:t xml:space="preserve">for FSW </w:t>
      </w:r>
      <w:r>
        <w:t>are:</w:t>
      </w:r>
      <w:r w:rsidR="00563886">
        <w:br/>
      </w:r>
      <w:r w:rsidR="00022F6E">
        <w:t xml:space="preserve"> </w:t>
      </w:r>
      <w:r>
        <w:rPr>
          <w:rStyle w:val="MTConvertedEquation"/>
          <w:rFonts w:ascii="Cambria Math" w:hAnsi="Cambria Math"/>
        </w:rPr>
        <w:br/>
      </w:r>
      <m:oMathPara>
        <m:oMath>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t+1</m:t>
              </m:r>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e>
          </m:d>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δ</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e>
          </m:d>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r>
            <w:rPr>
              <w:rStyle w:val="MTConvertedEquation"/>
              <w:rFonts w:ascii="Cambria Math" w:hAnsi="Cambria Math"/>
            </w:rPr>
            <m:t>+</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δ</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e>
          </m:d>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e>
          </m:d>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p w:rsidR="005C7386" w:rsidRPr="00B4238E" w:rsidRDefault="00945F64" w:rsidP="005C7386">
      <w:pPr>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t+1</m:t>
              </m:r>
            </m:e>
          </m:d>
          <m:r>
            <w:rPr>
              <w:rStyle w:val="MTConvertedEquation"/>
              <w:rFonts w:ascii="Cambria Math" w:hAnsi="Cambria Math"/>
            </w:rPr>
            <m:t xml:space="preserve">= </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d>
            <m:dPr>
              <m:ctrlPr>
                <w:rPr>
                  <w:rStyle w:val="MTConvertedEquation"/>
                  <w:rFonts w:ascii="Cambria Math" w:hAnsi="Cambria Math"/>
                  <w:i/>
                </w:rPr>
              </m:ctrlPr>
            </m:dPr>
            <m:e>
              <m:r>
                <w:rPr>
                  <w:rStyle w:val="MTConvertedEquation"/>
                  <w:rFonts w:ascii="Cambria Math" w:hAnsi="Cambria Math"/>
                </w:rPr>
                <m:t>1-</m:t>
              </m:r>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d>
            <m:dPr>
              <m:ctrlPr>
                <w:rPr>
                  <w:rStyle w:val="MTConvertedEquation"/>
                  <w:rFonts w:ascii="Cambria Math" w:hAnsi="Cambria Math"/>
                  <w:i/>
                </w:rPr>
              </m:ctrlPr>
            </m:dPr>
            <m:e>
              <m:r>
                <w:rPr>
                  <w:rStyle w:val="MTConvertedEquation"/>
                  <w:rFonts w:ascii="Cambria Math" w:hAnsi="Cambria Math"/>
                </w:rPr>
                <m:t>1-</m:t>
              </m:r>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p w:rsidR="00022F6E" w:rsidRDefault="00945F64" w:rsidP="00022F6E">
      <w:pPr>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t+1</m:t>
              </m:r>
            </m:e>
          </m:d>
          <m:r>
            <w:rPr>
              <w:rStyle w:val="MTConvertedEquation"/>
              <w:rFonts w:ascii="Cambria Math" w:hAnsi="Cambria Math"/>
            </w:rPr>
            <m:t>=</m:t>
          </m:r>
          <m:sSub>
            <m:sSubPr>
              <m:ctrlPr>
                <w:rPr>
                  <w:rStyle w:val="MTConvertedEquation"/>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δ</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r>
            <w:rPr>
              <w:rStyle w:val="MTConvertedEquation"/>
              <w:rFonts w:ascii="Cambria Math" w:hAnsi="Cambria Math"/>
            </w:rPr>
            <m:t>+</m:t>
          </m:r>
          <m:sSub>
            <m:sSubPr>
              <m:ctrlPr>
                <w:rPr>
                  <w:rStyle w:val="MTConvertedEquation"/>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δ</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r>
            <w:rPr>
              <w:rStyle w:val="MTConvertedEquation"/>
              <w:rFonts w:ascii="Cambria Math" w:hAnsi="Cambria Math"/>
            </w:rPr>
            <m:t>+0</m:t>
          </m:r>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r>
            <w:rPr>
              <w:rStyle w:val="MTConvertedEquation"/>
              <w:rFonts w:ascii="Cambria Math" w:hAnsi="Cambria Math"/>
            </w:rPr>
            <m:t>(t).</m:t>
          </m:r>
        </m:oMath>
      </m:oMathPara>
    </w:p>
    <w:p w:rsidR="00563886" w:rsidRPr="008B580C" w:rsidRDefault="00FB7057" w:rsidP="00FB7057">
      <w:pPr>
        <w:rPr>
          <w:rStyle w:val="MTConvertedEquation"/>
          <w:rFonts w:ascii="Cambria" w:eastAsia="Cambria" w:hAnsi="Cambria" w:cs="Times New Roman"/>
          <w:sz w:val="20"/>
          <w:szCs w:val="20"/>
        </w:rPr>
      </w:pPr>
      <w:r w:rsidRPr="00FB7057">
        <w:rPr>
          <w:rStyle w:val="MTConvertedEquation"/>
          <w:rFonts w:ascii="Cambria" w:eastAsia="Cambria" w:hAnsi="Cambria" w:cs="Times New Roman"/>
        </w:rPr>
        <w:lastRenderedPageBreak/>
        <w:t>These equations use the following parameters</w:t>
      </w:r>
      <w:r w:rsidR="00563886" w:rsidRPr="00FB7057">
        <w:rPr>
          <w:rStyle w:val="MTConvertedEquation"/>
          <w:rFonts w:ascii="Cambria" w:eastAsia="Cambria" w:hAnsi="Cambria" w:cs="Times New Roman"/>
        </w:rPr>
        <w:t>:</w:t>
      </w:r>
    </w:p>
    <w:tbl>
      <w:tblPr>
        <w:tblStyle w:val="TableGrid"/>
        <w:tblW w:w="0" w:type="auto"/>
        <w:jc w:val="center"/>
        <w:tblLook w:val="04A0"/>
      </w:tblPr>
      <w:tblGrid>
        <w:gridCol w:w="1576"/>
        <w:gridCol w:w="3946"/>
        <w:gridCol w:w="1840"/>
      </w:tblGrid>
      <w:tr w:rsidR="00DD1B93" w:rsidRPr="008B580C" w:rsidTr="00DD1B93">
        <w:trPr>
          <w:jc w:val="center"/>
        </w:trPr>
        <w:tc>
          <w:tcPr>
            <w:tcW w:w="1576" w:type="dxa"/>
          </w:tcPr>
          <w:p w:rsidR="00DD1B93" w:rsidRPr="008B580C" w:rsidRDefault="00DD1B93" w:rsidP="00563886">
            <w:pPr>
              <w:rPr>
                <w:sz w:val="20"/>
                <w:szCs w:val="20"/>
              </w:rPr>
            </w:pPr>
            <w:r w:rsidRPr="008B580C">
              <w:rPr>
                <w:sz w:val="20"/>
                <w:szCs w:val="20"/>
              </w:rPr>
              <w:t>Parameter</w:t>
            </w:r>
          </w:p>
        </w:tc>
        <w:tc>
          <w:tcPr>
            <w:tcW w:w="3946" w:type="dxa"/>
          </w:tcPr>
          <w:p w:rsidR="00DD1B93" w:rsidRPr="008B580C" w:rsidRDefault="00DD1B93" w:rsidP="00563886">
            <w:pPr>
              <w:rPr>
                <w:sz w:val="20"/>
                <w:szCs w:val="20"/>
              </w:rPr>
            </w:pPr>
            <w:r w:rsidRPr="008B580C">
              <w:rPr>
                <w:sz w:val="20"/>
                <w:szCs w:val="20"/>
              </w:rPr>
              <w:t>Description</w:t>
            </w:r>
          </w:p>
        </w:tc>
        <w:tc>
          <w:tcPr>
            <w:tcW w:w="1840" w:type="dxa"/>
          </w:tcPr>
          <w:p w:rsidR="00DD1B93" w:rsidRPr="008B580C" w:rsidRDefault="00DD1B93" w:rsidP="002F2DA3">
            <w:pPr>
              <w:rPr>
                <w:sz w:val="20"/>
                <w:szCs w:val="20"/>
              </w:rPr>
            </w:pPr>
            <w:r>
              <w:rPr>
                <w:sz w:val="20"/>
                <w:szCs w:val="20"/>
              </w:rPr>
              <w:t>Typical value</w:t>
            </w:r>
            <w:r w:rsidR="002F2DA3">
              <w:rPr>
                <w:rStyle w:val="FootnoteReference"/>
                <w:sz w:val="20"/>
                <w:szCs w:val="20"/>
              </w:rPr>
              <w:footnoteReference w:id="1"/>
            </w:r>
          </w:p>
        </w:tc>
      </w:tr>
      <w:tr w:rsidR="00DD1B93" w:rsidRPr="008B580C" w:rsidTr="00DD1B93">
        <w:trPr>
          <w:jc w:val="center"/>
        </w:trPr>
        <w:tc>
          <w:tcPr>
            <w:tcW w:w="1576" w:type="dxa"/>
          </w:tcPr>
          <w:p w:rsidR="00DD1B93" w:rsidRDefault="00945F64" w:rsidP="00563886">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tc>
        <w:tc>
          <w:tcPr>
            <w:tcW w:w="3946" w:type="dxa"/>
          </w:tcPr>
          <w:p w:rsidR="00DD1B93" w:rsidRDefault="00DD1B93" w:rsidP="00563886">
            <w:pPr>
              <w:pStyle w:val="MTDisplayEquation"/>
              <w:rPr>
                <w:rStyle w:val="MTConvertedEquation"/>
              </w:rPr>
            </w:pPr>
            <w:r>
              <w:rPr>
                <w:rStyle w:val="MTConvertedEquation"/>
              </w:rPr>
              <w:t>Proportion of FSW who are susceptible</w:t>
            </w:r>
          </w:p>
        </w:tc>
        <w:tc>
          <w:tcPr>
            <w:tcW w:w="1840" w:type="dxa"/>
          </w:tcPr>
          <w:p w:rsidR="00DD1B93" w:rsidRDefault="00DD1B93" w:rsidP="006412FA">
            <w:pPr>
              <w:pStyle w:val="MTDisplayEquation"/>
              <w:rPr>
                <w:rStyle w:val="MTConvertedEquation"/>
              </w:rPr>
            </w:pPr>
            <w:r>
              <w:rPr>
                <w:rStyle w:val="MTConvertedEquation"/>
              </w:rPr>
              <w:t>0.</w:t>
            </w:r>
            <w:r w:rsidR="006412FA">
              <w:rPr>
                <w:rStyle w:val="MTConvertedEquation"/>
              </w:rPr>
              <w:t>7809</w:t>
            </w:r>
          </w:p>
        </w:tc>
      </w:tr>
      <w:tr w:rsidR="00DD1B93" w:rsidRPr="008B580C" w:rsidTr="00DD1B93">
        <w:trPr>
          <w:jc w:val="center"/>
        </w:trPr>
        <w:tc>
          <w:tcPr>
            <w:tcW w:w="1576" w:type="dxa"/>
          </w:tcPr>
          <w:p w:rsidR="00DD1B93" w:rsidRDefault="00945F64" w:rsidP="00563886">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tc>
        <w:tc>
          <w:tcPr>
            <w:tcW w:w="3946" w:type="dxa"/>
          </w:tcPr>
          <w:p w:rsidR="00DD1B93" w:rsidRDefault="00DD1B93" w:rsidP="00563886">
            <w:pPr>
              <w:pStyle w:val="MTDisplayEquation"/>
              <w:rPr>
                <w:rStyle w:val="MTConvertedEquation"/>
              </w:rPr>
            </w:pPr>
            <w:r>
              <w:rPr>
                <w:rStyle w:val="MTConvertedEquation"/>
              </w:rPr>
              <w:t>Proportion of FSW who are infected</w:t>
            </w:r>
          </w:p>
        </w:tc>
        <w:tc>
          <w:tcPr>
            <w:tcW w:w="1840" w:type="dxa"/>
          </w:tcPr>
          <w:p w:rsidR="00DD1B93" w:rsidRDefault="00DD1B93" w:rsidP="006412FA">
            <w:pPr>
              <w:pStyle w:val="MTDisplayEquation"/>
              <w:rPr>
                <w:rStyle w:val="MTConvertedEquation"/>
              </w:rPr>
            </w:pPr>
            <w:r>
              <w:rPr>
                <w:rStyle w:val="MTConvertedEquation"/>
              </w:rPr>
              <w:t>0.</w:t>
            </w:r>
            <w:r w:rsidR="006412FA">
              <w:rPr>
                <w:rStyle w:val="MTConvertedEquation"/>
              </w:rPr>
              <w:t>2128</w:t>
            </w:r>
          </w:p>
        </w:tc>
      </w:tr>
      <w:tr w:rsidR="00DD1B93" w:rsidRPr="008B580C" w:rsidTr="00DD1B93">
        <w:trPr>
          <w:jc w:val="center"/>
        </w:trPr>
        <w:tc>
          <w:tcPr>
            <w:tcW w:w="1576" w:type="dxa"/>
          </w:tcPr>
          <w:p w:rsidR="00DD1B93" w:rsidRDefault="00945F64" w:rsidP="00563886">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R</m:t>
                    </m:r>
                  </m:e>
                  <m:sub>
                    <m:r>
                      <w:rPr>
                        <w:rStyle w:val="MTConvertedEquation"/>
                        <w:rFonts w:ascii="Cambria Math" w:hAnsi="Cambria Math"/>
                      </w:rPr>
                      <m:t>S</m:t>
                    </m:r>
                  </m:sub>
                </m:sSub>
                <m:d>
                  <m:dPr>
                    <m:ctrlPr>
                      <w:rPr>
                        <w:rStyle w:val="MTConvertedEquation"/>
                        <w:rFonts w:ascii="Cambria Math" w:hAnsi="Cambria Math"/>
                        <w:i/>
                      </w:rPr>
                    </m:ctrlPr>
                  </m:dPr>
                  <m:e>
                    <m:r>
                      <w:rPr>
                        <w:rStyle w:val="MTConvertedEquation"/>
                        <w:rFonts w:ascii="Cambria Math" w:hAnsi="Cambria Math"/>
                      </w:rPr>
                      <m:t>t</m:t>
                    </m:r>
                  </m:e>
                </m:d>
              </m:oMath>
            </m:oMathPara>
          </w:p>
        </w:tc>
        <w:tc>
          <w:tcPr>
            <w:tcW w:w="3946" w:type="dxa"/>
          </w:tcPr>
          <w:p w:rsidR="00DD1B93" w:rsidRDefault="00DD1B93" w:rsidP="00294ACE">
            <w:pPr>
              <w:pStyle w:val="MTDisplayEquation"/>
              <w:rPr>
                <w:rStyle w:val="MTConvertedEquation"/>
              </w:rPr>
            </w:pPr>
            <w:r>
              <w:rPr>
                <w:rStyle w:val="MTConvertedEquation"/>
              </w:rPr>
              <w:t xml:space="preserve">Proportion of FSW who </w:t>
            </w:r>
            <w:r w:rsidR="00294ACE">
              <w:rPr>
                <w:rStyle w:val="MTConvertedEquation"/>
              </w:rPr>
              <w:t>have acquired resistance because of presumptive treatment</w:t>
            </w:r>
            <w:r w:rsidR="004F2FB8">
              <w:rPr>
                <w:rStyle w:val="MTConvertedEquation"/>
              </w:rPr>
              <w:t xml:space="preserve"> (see note)</w:t>
            </w:r>
          </w:p>
        </w:tc>
        <w:tc>
          <w:tcPr>
            <w:tcW w:w="1840" w:type="dxa"/>
          </w:tcPr>
          <w:p w:rsidR="00DD1B93" w:rsidRDefault="006412FA" w:rsidP="00563886">
            <w:pPr>
              <w:pStyle w:val="MTDisplayEquation"/>
              <w:rPr>
                <w:rStyle w:val="MTConvertedEquation"/>
              </w:rPr>
            </w:pPr>
            <w:r>
              <w:rPr>
                <w:rStyle w:val="MTConvertedEquation"/>
              </w:rPr>
              <w:t>0.0063</w:t>
            </w:r>
          </w:p>
        </w:tc>
      </w:tr>
      <w:tr w:rsidR="00DD1B93" w:rsidRPr="008B580C" w:rsidTr="00DD1B93">
        <w:trPr>
          <w:jc w:val="center"/>
        </w:trPr>
        <w:tc>
          <w:tcPr>
            <w:tcW w:w="1576" w:type="dxa"/>
          </w:tcPr>
          <w:p w:rsidR="00DD1B93" w:rsidRPr="008B580C" w:rsidRDefault="00945F64" w:rsidP="00563886">
            <w:pPr>
              <w:rPr>
                <w:sz w:val="20"/>
                <w:szCs w:val="20"/>
              </w:rPr>
            </w:pPr>
            <m:oMathPara>
              <m:oMath>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S</m:t>
                    </m:r>
                  </m:sub>
                </m:sSub>
                <m:r>
                  <w:rPr>
                    <w:rStyle w:val="MTConvertedEquation"/>
                    <w:rFonts w:ascii="Cambria Math" w:hAnsi="Cambria Math"/>
                    <w:sz w:val="20"/>
                    <w:szCs w:val="20"/>
                  </w:rPr>
                  <m:t>(t)</m:t>
                </m:r>
              </m:oMath>
            </m:oMathPara>
          </w:p>
        </w:tc>
        <w:tc>
          <w:tcPr>
            <w:tcW w:w="3946" w:type="dxa"/>
          </w:tcPr>
          <w:p w:rsidR="00DD1B93" w:rsidRPr="008B580C" w:rsidRDefault="00DD1B93" w:rsidP="00DD1B93">
            <w:pPr>
              <w:rPr>
                <w:sz w:val="20"/>
                <w:szCs w:val="20"/>
              </w:rPr>
            </w:pPr>
            <w:r w:rsidRPr="008B580C">
              <w:rPr>
                <w:sz w:val="20"/>
                <w:szCs w:val="20"/>
              </w:rPr>
              <w:t>Inf</w:t>
            </w:r>
            <w:r>
              <w:rPr>
                <w:sz w:val="20"/>
                <w:szCs w:val="20"/>
              </w:rPr>
              <w:t xml:space="preserve">ection rate for FSW (see </w:t>
            </w:r>
            <w:r w:rsidRPr="008B580C">
              <w:rPr>
                <w:sz w:val="20"/>
                <w:szCs w:val="20"/>
              </w:rPr>
              <w:t>below)</w:t>
            </w:r>
          </w:p>
        </w:tc>
        <w:tc>
          <w:tcPr>
            <w:tcW w:w="1840" w:type="dxa"/>
          </w:tcPr>
          <w:p w:rsidR="00DD1B93" w:rsidRPr="008B580C" w:rsidRDefault="00DD1B93" w:rsidP="00DD1B93">
            <w:pPr>
              <w:rPr>
                <w:sz w:val="20"/>
                <w:szCs w:val="20"/>
              </w:rPr>
            </w:pPr>
            <w:r>
              <w:rPr>
                <w:sz w:val="20"/>
                <w:szCs w:val="20"/>
              </w:rPr>
              <w:t>0.0109</w:t>
            </w:r>
          </w:p>
        </w:tc>
      </w:tr>
      <w:tr w:rsidR="00DD1B93" w:rsidRPr="008B580C" w:rsidTr="00DD1B93">
        <w:trPr>
          <w:jc w:val="center"/>
        </w:trPr>
        <w:tc>
          <w:tcPr>
            <w:tcW w:w="1576" w:type="dxa"/>
          </w:tcPr>
          <w:p w:rsidR="00DD1B93" w:rsidRPr="008B580C" w:rsidRDefault="00945F64" w:rsidP="00563886">
            <w:pPr>
              <w:rPr>
                <w:sz w:val="20"/>
                <w:szCs w:val="20"/>
              </w:rPr>
            </w:pPr>
            <m:oMathPara>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oMath>
            </m:oMathPara>
          </w:p>
        </w:tc>
        <w:tc>
          <w:tcPr>
            <w:tcW w:w="3946" w:type="dxa"/>
          </w:tcPr>
          <w:p w:rsidR="00DD1B93" w:rsidRPr="008B580C" w:rsidRDefault="00DD1B93" w:rsidP="009D74B8">
            <w:pPr>
              <w:rPr>
                <w:sz w:val="20"/>
                <w:szCs w:val="20"/>
              </w:rPr>
            </w:pPr>
            <w:r w:rsidRPr="008B580C">
              <w:rPr>
                <w:sz w:val="20"/>
                <w:szCs w:val="20"/>
              </w:rPr>
              <w:t>PPT rate for FSW (</w:t>
            </w:r>
            <w:r>
              <w:rPr>
                <w:sz w:val="20"/>
                <w:szCs w:val="20"/>
              </w:rPr>
              <w:t xml:space="preserve">as </w:t>
            </w:r>
            <w:r w:rsidRPr="008B580C">
              <w:rPr>
                <w:sz w:val="20"/>
                <w:szCs w:val="20"/>
              </w:rPr>
              <w:t>adjusted, see below)</w:t>
            </w:r>
          </w:p>
        </w:tc>
        <w:tc>
          <w:tcPr>
            <w:tcW w:w="1840" w:type="dxa"/>
          </w:tcPr>
          <w:p w:rsidR="00DD1B93" w:rsidRPr="008B580C" w:rsidRDefault="00DD1B93" w:rsidP="009D74B8">
            <w:pPr>
              <w:rPr>
                <w:sz w:val="20"/>
                <w:szCs w:val="20"/>
              </w:rPr>
            </w:pPr>
            <w:r>
              <w:rPr>
                <w:sz w:val="20"/>
                <w:szCs w:val="20"/>
              </w:rPr>
              <w:t>0.0078</w:t>
            </w:r>
          </w:p>
        </w:tc>
      </w:tr>
      <w:tr w:rsidR="00DD1B93" w:rsidRPr="008B580C" w:rsidTr="00DD1B93">
        <w:trPr>
          <w:jc w:val="center"/>
        </w:trPr>
        <w:tc>
          <w:tcPr>
            <w:tcW w:w="1576" w:type="dxa"/>
          </w:tcPr>
          <w:p w:rsidR="00DD1B93" w:rsidRPr="008B580C" w:rsidRDefault="00DD1B93" w:rsidP="00563886">
            <w:pPr>
              <w:rPr>
                <w:sz w:val="20"/>
                <w:szCs w:val="20"/>
              </w:rPr>
            </w:pPr>
            <m:oMathPara>
              <m:oMath>
                <m:r>
                  <w:rPr>
                    <w:rStyle w:val="MTConvertedEquation"/>
                    <w:rFonts w:ascii="Cambria Math" w:hAnsi="Cambria Math"/>
                    <w:sz w:val="20"/>
                    <w:szCs w:val="20"/>
                  </w:rPr>
                  <m:t>γ</m:t>
                </m:r>
              </m:oMath>
            </m:oMathPara>
          </w:p>
        </w:tc>
        <w:tc>
          <w:tcPr>
            <w:tcW w:w="3946" w:type="dxa"/>
          </w:tcPr>
          <w:p w:rsidR="00DD1B93" w:rsidRPr="008B580C" w:rsidRDefault="00DD1B93" w:rsidP="00563886">
            <w:pPr>
              <w:rPr>
                <w:sz w:val="20"/>
                <w:szCs w:val="20"/>
              </w:rPr>
            </w:pPr>
            <w:r w:rsidRPr="008B580C">
              <w:rPr>
                <w:sz w:val="20"/>
                <w:szCs w:val="20"/>
              </w:rPr>
              <w:t>Treatment and loss parameter</w:t>
            </w:r>
          </w:p>
        </w:tc>
        <w:tc>
          <w:tcPr>
            <w:tcW w:w="1840" w:type="dxa"/>
          </w:tcPr>
          <w:p w:rsidR="00DD1B93" w:rsidRPr="008B580C" w:rsidRDefault="00DD1B93" w:rsidP="00563886">
            <w:pPr>
              <w:rPr>
                <w:sz w:val="20"/>
                <w:szCs w:val="20"/>
              </w:rPr>
            </w:pPr>
            <w:r>
              <w:rPr>
                <w:sz w:val="20"/>
                <w:szCs w:val="20"/>
              </w:rPr>
              <w:t>1.2</w:t>
            </w:r>
          </w:p>
        </w:tc>
      </w:tr>
      <w:tr w:rsidR="00DD1B93" w:rsidRPr="008B580C" w:rsidTr="00DD1B93">
        <w:trPr>
          <w:jc w:val="center"/>
        </w:trPr>
        <w:tc>
          <w:tcPr>
            <w:tcW w:w="1576" w:type="dxa"/>
          </w:tcPr>
          <w:p w:rsidR="00DD1B93" w:rsidRPr="008B580C" w:rsidRDefault="00945F64" w:rsidP="00563886">
            <w:pPr>
              <w:rPr>
                <w:sz w:val="20"/>
                <w:szCs w:val="20"/>
              </w:rPr>
            </w:pPr>
            <m:oMathPara>
              <m:oMath>
                <m:sSub>
                  <m:sSubPr>
                    <m:ctrlPr>
                      <w:rPr>
                        <w:rStyle w:val="MTConvertedEquation"/>
                        <w:rFonts w:ascii="Cambria Math" w:hAnsi="Cambria Math"/>
                        <w:i/>
                        <w:sz w:val="20"/>
                        <w:szCs w:val="20"/>
                      </w:rPr>
                    </m:ctrlPr>
                  </m:sSubPr>
                  <m:e>
                    <m:r>
                      <m:rPr>
                        <m:sty m:val="p"/>
                      </m:rPr>
                      <w:rPr>
                        <w:rStyle w:val="MTConvertedEquation"/>
                        <w:rFonts w:ascii="Cambria Math" w:hAnsi="Cambria Math"/>
                        <w:sz w:val="20"/>
                        <w:szCs w:val="20"/>
                      </w:rPr>
                      <m:t>Δ</m:t>
                    </m:r>
                    <m:ctrlPr>
                      <w:rPr>
                        <w:rStyle w:val="MTConvertedEquation"/>
                        <w:rFonts w:ascii="Cambria Math" w:hAnsi="Cambria Math"/>
                        <w:sz w:val="20"/>
                        <w:szCs w:val="20"/>
                      </w:rPr>
                    </m:ctrlPr>
                  </m:e>
                  <m:sub>
                    <m:r>
                      <w:rPr>
                        <w:rStyle w:val="MTConvertedEquation"/>
                        <w:rFonts w:ascii="Cambria Math" w:hAnsi="Cambria Math"/>
                        <w:sz w:val="20"/>
                        <w:szCs w:val="20"/>
                      </w:rPr>
                      <m:t>t</m:t>
                    </m:r>
                  </m:sub>
                </m:sSub>
              </m:oMath>
            </m:oMathPara>
          </w:p>
        </w:tc>
        <w:tc>
          <w:tcPr>
            <w:tcW w:w="3946" w:type="dxa"/>
          </w:tcPr>
          <w:p w:rsidR="00DD1B93" w:rsidRPr="008B580C" w:rsidRDefault="00DD1B93" w:rsidP="00563886">
            <w:pPr>
              <w:rPr>
                <w:sz w:val="20"/>
                <w:szCs w:val="20"/>
              </w:rPr>
            </w:pPr>
            <w:r w:rsidRPr="008B580C">
              <w:rPr>
                <w:sz w:val="20"/>
                <w:szCs w:val="20"/>
              </w:rPr>
              <w:t>Time step</w:t>
            </w:r>
          </w:p>
        </w:tc>
        <w:tc>
          <w:tcPr>
            <w:tcW w:w="1840" w:type="dxa"/>
          </w:tcPr>
          <w:p w:rsidR="00DD1B93" w:rsidRPr="008B580C" w:rsidRDefault="00416E9C" w:rsidP="00EF321F">
            <w:pPr>
              <w:rPr>
                <w:sz w:val="20"/>
                <w:szCs w:val="20"/>
              </w:rPr>
            </w:pPr>
            <w:commentRangeStart w:id="80"/>
            <w:r>
              <w:rPr>
                <w:sz w:val="20"/>
                <w:szCs w:val="20"/>
              </w:rPr>
              <w:t>1/122</w:t>
            </w:r>
            <w:commentRangeEnd w:id="80"/>
            <w:r w:rsidR="00FD0806">
              <w:rPr>
                <w:rStyle w:val="CommentReference"/>
              </w:rPr>
              <w:commentReference w:id="80"/>
            </w:r>
          </w:p>
        </w:tc>
      </w:tr>
    </w:tbl>
    <w:p w:rsidR="003421F1" w:rsidRDefault="003421F1" w:rsidP="007B71C8"/>
    <w:p w:rsidR="008B229C" w:rsidRDefault="003421F1" w:rsidP="007B71C8">
      <w:commentRangeStart w:id="81"/>
      <w:r>
        <w:t xml:space="preserve">Our equation for the rate of people leaving </w:t>
      </w:r>
      <m:oMath>
        <m:r>
          <w:rPr>
            <w:rFonts w:ascii="Cambria Math" w:hAnsi="Cambria Math"/>
          </w:rPr>
          <m:t>R</m:t>
        </m:r>
      </m:oMath>
      <w:r>
        <w:t xml:space="preserve"> is non-standard. </w:t>
      </w:r>
      <w:r w:rsidR="00294ACE">
        <w:t xml:space="preserve">We assume that everyone who receives PPT </w:t>
      </w:r>
      <w:r w:rsidR="00A8092F">
        <w:t xml:space="preserve">in the time step </w:t>
      </w:r>
      <m:oMath>
        <m:d>
          <m:dPr>
            <m:begChr m:val="["/>
            <m:ctrlPr>
              <w:rPr>
                <w:rFonts w:ascii="Cambria Math" w:hAnsi="Cambria Math"/>
                <w:i/>
              </w:rPr>
            </m:ctrlPr>
          </m:dPr>
          <m:e>
            <m:r>
              <w:rPr>
                <w:rFonts w:ascii="Cambria Math" w:hAnsi="Cambria Math"/>
              </w:rPr>
              <m:t>t,t+1</m:t>
            </m:r>
          </m:e>
        </m:d>
      </m:oMath>
      <w:r w:rsidR="00294ACE">
        <w:t xml:space="preserve"> receives it </w:t>
      </w:r>
      <w:r w:rsidR="00A8092F">
        <w:t>at the start of that time step</w:t>
      </w:r>
      <w:r w:rsidR="00294ACE">
        <w:t xml:space="preserve">. </w:t>
      </w:r>
      <w:r w:rsidR="008B229C">
        <w:t xml:space="preserve">We let </w:t>
      </w: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w:r w:rsidR="008B229C">
        <w:t xml:space="preserve"> contain only th</w:t>
      </w:r>
      <w:proofErr w:type="spellStart"/>
      <w:r w:rsidR="006843C9">
        <w:t>es</w:t>
      </w:r>
      <w:r w:rsidR="008B229C">
        <w:t>e</w:t>
      </w:r>
      <w:proofErr w:type="spellEnd"/>
      <w:r w:rsidR="008B229C">
        <w:t xml:space="preserve"> people who received PPT </w:t>
      </w:r>
      <w:r w:rsidR="006843C9">
        <w:t>at the start of</w:t>
      </w:r>
      <w:r w:rsidR="008B229C">
        <w:t xml:space="preserve"> this time step, not people who receive any other type of treatment for syphilis. We assume </w:t>
      </w:r>
      <w:r w:rsidR="00294ACE">
        <w:t>that people who</w:t>
      </w:r>
      <w:r w:rsidR="008B229C">
        <w:t xml:space="preserve"> leave </w:t>
      </w:r>
      <m:oMath>
        <m:sSub>
          <m:sSubPr>
            <m:ctrlPr>
              <w:rPr>
                <w:rFonts w:ascii="Cambria Math" w:hAnsi="Cambria Math"/>
                <w:i/>
                <w:lang w:val="el-GR"/>
              </w:rPr>
            </m:ctrlPr>
          </m:sSubPr>
          <m:e>
            <m:r>
              <w:rPr>
                <w:rFonts w:ascii="Cambria Math" w:hAnsi="Cambria Math"/>
                <w:lang w:val="el-GR"/>
              </w:rPr>
              <m:t>I</m:t>
            </m:r>
          </m:e>
          <m:sub>
            <m:r>
              <w:rPr>
                <w:rFonts w:ascii="Cambria Math" w:hAnsi="Cambria Math"/>
                <w:lang w:val="el-GR"/>
              </w:rPr>
              <m:t>S</m:t>
            </m:r>
          </m:sub>
        </m:sSub>
        <m:r>
          <w:rPr>
            <w:rFonts w:ascii="Cambria Math" w:hAnsi="Cambria Math"/>
          </w:rPr>
          <m:t>(</m:t>
        </m:r>
        <m:r>
          <w:rPr>
            <w:rFonts w:ascii="Cambria Math" w:hAnsi="Cambria Math"/>
            <w:lang w:val="el-GR"/>
          </w:rPr>
          <m:t>t</m:t>
        </m:r>
        <m:r>
          <w:rPr>
            <w:rFonts w:ascii="Cambria Math" w:hAnsi="Cambria Math"/>
          </w:rPr>
          <m:t>)</m:t>
        </m:r>
      </m:oMath>
      <w:r w:rsidR="008B229C">
        <w:t xml:space="preserve"> </w:t>
      </w:r>
      <w:r w:rsidR="00294ACE">
        <w:t xml:space="preserve"> immediately become susceptible again. </w:t>
      </w:r>
      <w:r w:rsidR="006843C9">
        <w:t>We also set the length of each time step equal to the duration of protection granted by the PPT, which we assume to be constant.</w:t>
      </w:r>
      <w:r w:rsidR="006843C9" w:rsidRPr="006843C9">
        <w:t xml:space="preserve"> </w:t>
      </w:r>
      <w:r w:rsidR="006843C9">
        <w:t xml:space="preserve">Thus, every person in </w:t>
      </w: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w:r w:rsidR="006843C9">
        <w:t xml:space="preserve"> loses their resistance at the same time, </w:t>
      </w:r>
      <w:proofErr w:type="gramStart"/>
      <w:r w:rsidR="006843C9">
        <w:t xml:space="preserve">at </w:t>
      </w:r>
      <m:oMath>
        <w:proofErr w:type="gramEnd"/>
        <m:r>
          <w:rPr>
            <w:rFonts w:ascii="Cambria Math" w:hAnsi="Cambria Math"/>
          </w:rPr>
          <m:t>t+1</m:t>
        </m:r>
      </m:oMath>
      <w:r w:rsidR="006843C9">
        <w:t>.</w:t>
      </w:r>
    </w:p>
    <w:commentRangeEnd w:id="81"/>
    <w:p w:rsidR="007A3046" w:rsidRDefault="007A3046" w:rsidP="007A3046">
      <w:r>
        <w:rPr>
          <w:rStyle w:val="CommentReference"/>
        </w:rPr>
        <w:commentReference w:id="81"/>
      </w:r>
      <w:r>
        <w:t xml:space="preserve"> We assume that no-one receives PPT immediately after they lose their resistance, so they become susceptible immediately after </w:t>
      </w:r>
      <w:r w:rsidR="006843C9">
        <w:t>they become susceptible</w:t>
      </w:r>
      <w:r>
        <w:t xml:space="preserve">. They then have the same probabilities of remaining susceptible or becoming infected by time </w:t>
      </w:r>
      <m:oMath>
        <m:r>
          <w:rPr>
            <w:rFonts w:ascii="Cambria Math" w:hAnsi="Cambria Math"/>
          </w:rPr>
          <m:t>t+2</m:t>
        </m:r>
      </m:oMath>
      <w:r>
        <w:t xml:space="preserve"> as the rest of the susceptible people at </w:t>
      </w:r>
      <w:proofErr w:type="gramStart"/>
      <w:r>
        <w:t xml:space="preserve">time </w:t>
      </w:r>
      <m:oMath>
        <w:proofErr w:type="gramEnd"/>
        <m:r>
          <w:rPr>
            <w:rFonts w:ascii="Cambria Math" w:hAnsi="Cambria Math"/>
          </w:rPr>
          <m:t>t+1</m:t>
        </m:r>
      </m:oMath>
      <w:r>
        <w:t xml:space="preserve">, except that the people who were resistant at time </w:t>
      </w:r>
      <m:oMath>
        <m:r>
          <w:rPr>
            <w:rFonts w:ascii="Cambria Math" w:hAnsi="Cambria Math"/>
          </w:rPr>
          <m:t>t+1</m:t>
        </m:r>
      </m:oMath>
      <w:r>
        <w:t xml:space="preserve"> have no probability of becomi</w:t>
      </w:r>
      <w:proofErr w:type="spellStart"/>
      <w:r>
        <w:t>ng</w:t>
      </w:r>
      <w:proofErr w:type="spellEnd"/>
      <w:r>
        <w:t xml:space="preserve"> resistant at time </w:t>
      </w:r>
      <m:oMath>
        <m:r>
          <w:rPr>
            <w:rFonts w:ascii="Cambria Math" w:hAnsi="Cambria Math"/>
          </w:rPr>
          <m:t>t+2</m:t>
        </m:r>
      </m:oMath>
      <w:r>
        <w:t xml:space="preserve">. </w:t>
      </w:r>
    </w:p>
    <w:p w:rsidR="00A8092F" w:rsidRDefault="003421F1" w:rsidP="007B71C8">
      <w:r>
        <w:t>We provide a diagram of the possible state changes, and describe the physical meaning of each state change, in the Appendix</w:t>
      </w:r>
      <w:ins w:id="82" w:author="Richard Gray" w:date="2015-01-23T11:19:00Z">
        <w:r w:rsidR="00FD0806">
          <w:t xml:space="preserve"> (</w:t>
        </w:r>
        <w:proofErr w:type="gramStart"/>
        <w:r w:rsidR="00FD0806">
          <w:t>Figure ??</w:t>
        </w:r>
        <w:proofErr w:type="gramEnd"/>
        <w:r w:rsidR="00FD0806">
          <w:t>)</w:t>
        </w:r>
      </w:ins>
      <w:r>
        <w:t>.</w:t>
      </w:r>
    </w:p>
    <w:p w:rsidR="00CC438C" w:rsidRDefault="00CC438C" w:rsidP="007B71C8">
      <w:r>
        <w:t xml:space="preserve">The main equations for the other sub-populations are identical to these, except that every </w:t>
      </w:r>
      <w:r w:rsidR="006D15B0">
        <w:t xml:space="preserve">value with a </w:t>
      </w:r>
      <w:r>
        <w:t xml:space="preserve">subscript </w:t>
      </w:r>
      <m:oMath>
        <m:r>
          <w:rPr>
            <w:rFonts w:ascii="Cambria Math" w:hAnsi="Cambria Math"/>
          </w:rPr>
          <m:t>S</m:t>
        </m:r>
      </m:oMath>
      <w:r>
        <w:t xml:space="preserve"> is replaced by a </w:t>
      </w:r>
      <w:r w:rsidR="006D15B0">
        <w:t xml:space="preserve">different value with a different </w:t>
      </w:r>
      <w:r>
        <w:t xml:space="preserve">subscript </w:t>
      </w:r>
      <m:oMath>
        <m:r>
          <w:rPr>
            <w:rFonts w:ascii="Cambria Math" w:hAnsi="Cambria Math"/>
          </w:rPr>
          <m:t>F,M</m:t>
        </m:r>
      </m:oMath>
      <w:r>
        <w:t xml:space="preserve"> </w:t>
      </w:r>
      <w:proofErr w:type="gramStart"/>
      <w:r>
        <w:t xml:space="preserve">or </w:t>
      </w:r>
      <m:oMath>
        <w:proofErr w:type="gramEnd"/>
        <m:r>
          <w:rPr>
            <w:rFonts w:ascii="Cambria Math" w:hAnsi="Cambria Math"/>
          </w:rPr>
          <m:t>B</m:t>
        </m:r>
      </m:oMath>
      <w:r>
        <w:t xml:space="preserve">. In our typical scenario, sub-population other than </w:t>
      </w:r>
      <w:proofErr w:type="gramStart"/>
      <w:r>
        <w:t>FSW  has</w:t>
      </w:r>
      <w:proofErr w:type="gramEnd"/>
      <w:r>
        <w:t xml:space="preserve"> PPT, so </w:t>
      </w:r>
      <w:r w:rsidR="006D15B0">
        <w:t>all</w:t>
      </w:r>
      <w:r>
        <w:t xml:space="preserve"> other </w:t>
      </w:r>
      <m:oMath>
        <m:r>
          <w:rPr>
            <w:rFonts w:ascii="Cambria Math" w:hAnsi="Cambria Math"/>
          </w:rPr>
          <m:t>δ(t)</m:t>
        </m:r>
      </m:oMath>
      <w:r w:rsidR="006D15B0">
        <w:t xml:space="preserve"> and </w:t>
      </w:r>
      <m:oMath>
        <m:r>
          <w:rPr>
            <w:rFonts w:ascii="Cambria Math" w:hAnsi="Cambria Math"/>
          </w:rPr>
          <m:t>R(t)</m:t>
        </m:r>
      </m:oMath>
      <w:r>
        <w:t xml:space="preserve"> </w:t>
      </w:r>
      <w:r w:rsidR="006D15B0">
        <w:t>are</w:t>
      </w:r>
      <w:r>
        <w:t xml:space="preserve"> 0. </w:t>
      </w:r>
    </w:p>
    <w:p w:rsidR="00CC438C" w:rsidRDefault="00CC438C" w:rsidP="00CC438C">
      <w:pPr>
        <w:pStyle w:val="Heading3"/>
        <w:rPr>
          <w:rFonts w:eastAsiaTheme="minorEastAsia"/>
        </w:rPr>
      </w:pPr>
      <w:r>
        <w:rPr>
          <w:rFonts w:eastAsiaTheme="minorEastAsia"/>
        </w:rPr>
        <w:t>PPT rate equation</w:t>
      </w:r>
    </w:p>
    <w:p w:rsidR="007B71C8" w:rsidRPr="00563886" w:rsidRDefault="007B71C8" w:rsidP="007B71C8">
      <w:r>
        <w:t xml:space="preserve">The PPT rate </w:t>
      </w:r>
      <m:oMath>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 xml:space="preserve"> </m:t>
        </m:r>
      </m:oMath>
      <w:r>
        <w:t>is defined as follows:</w:t>
      </w:r>
      <w:r>
        <w:rPr>
          <w:rFonts w:ascii="Cambria Math" w:hAnsi="Cambria Math"/>
        </w:rPr>
        <w:br/>
      </w:r>
      <m:oMathPara>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f>
            <m:fPr>
              <m:ctrlPr>
                <w:rPr>
                  <w:rFonts w:ascii="Cambria Math" w:hAnsi="Cambria Math"/>
                  <w:i/>
                </w:rPr>
              </m:ctrlPr>
            </m:fPr>
            <m:num>
              <m:r>
                <w:rPr>
                  <w:rFonts w:ascii="Cambria Math" w:hAnsi="Cambria Math"/>
                </w:rPr>
                <m:t>ζτ</m:t>
              </m:r>
              <m:sSub>
                <m:sSubPr>
                  <m:ctrlPr>
                    <w:rPr>
                      <w:rFonts w:ascii="Cambria Math" w:hAnsi="Cambria Math"/>
                      <w:i/>
                    </w:rPr>
                  </m:ctrlPr>
                </m:sSubPr>
                <m:e>
                  <m:r>
                    <w:rPr>
                      <w:rFonts w:ascii="Cambria Math" w:hAnsi="Cambria Math"/>
                    </w:rPr>
                    <m:t>ϵ</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t</m:t>
                          </m:r>
                        </m:sub>
                      </m:sSub>
                    </m:e>
                  </m:d>
                  <m:r>
                    <w:rPr>
                      <w:rFonts w:ascii="Cambria Math" w:hAnsi="Cambria Math"/>
                    </w:rPr>
                    <m:t>χα</m:t>
                  </m:r>
                </m:e>
                <m:sub>
                  <m:r>
                    <w:rPr>
                      <w:rFonts w:ascii="Cambria Math" w:hAnsi="Cambria Math"/>
                    </w:rPr>
                    <m:t>S</m:t>
                  </m:r>
                </m:sub>
              </m:sSub>
            </m:num>
            <m:den>
              <m:sSub>
                <m:sSubPr>
                  <m:ctrlPr>
                    <w:rPr>
                      <w:rFonts w:ascii="Cambria Math" w:hAnsi="Cambria Math"/>
                      <w:i/>
                    </w:rPr>
                  </m:ctrlPr>
                </m:sSubPr>
                <m:e>
                  <m:r>
                    <w:rPr>
                      <w:rFonts w:ascii="Cambria Math" w:hAnsi="Cambria Math"/>
                    </w:rPr>
                    <m:t>S</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(t)</m:t>
              </m:r>
            </m:den>
          </m:f>
        </m:oMath>
      </m:oMathPara>
    </w:p>
    <w:tbl>
      <w:tblPr>
        <w:tblStyle w:val="TableGrid"/>
        <w:tblW w:w="0" w:type="auto"/>
        <w:tblInd w:w="959" w:type="dxa"/>
        <w:tblLook w:val="04A0"/>
      </w:tblPr>
      <w:tblGrid>
        <w:gridCol w:w="1559"/>
        <w:gridCol w:w="3969"/>
        <w:gridCol w:w="1843"/>
      </w:tblGrid>
      <w:tr w:rsidR="007B71C8" w:rsidTr="007C0F2A">
        <w:tc>
          <w:tcPr>
            <w:tcW w:w="1559" w:type="dxa"/>
          </w:tcPr>
          <w:p w:rsidR="007B71C8" w:rsidRDefault="007B71C8" w:rsidP="007C0F2A">
            <m:oMathPara>
              <m:oMath>
                <m:r>
                  <w:rPr>
                    <w:rStyle w:val="MTConvertedEquation"/>
                    <w:rFonts w:ascii="Cambria Math" w:eastAsia="Times New Roman" w:hAnsi="Cambria Math" w:cs="Times New Roman"/>
                  </w:rPr>
                  <m:t>ζ</m:t>
                </m:r>
              </m:oMath>
            </m:oMathPara>
          </w:p>
        </w:tc>
        <w:tc>
          <w:tcPr>
            <w:tcW w:w="3969" w:type="dxa"/>
          </w:tcPr>
          <w:p w:rsidR="007B71C8" w:rsidRDefault="00427664" w:rsidP="007C0F2A">
            <w:r>
              <w:t>Coverage of PPT</w:t>
            </w:r>
          </w:p>
        </w:tc>
        <w:tc>
          <w:tcPr>
            <w:tcW w:w="1843" w:type="dxa"/>
          </w:tcPr>
          <w:p w:rsidR="007B71C8" w:rsidRDefault="00427664" w:rsidP="007C0F2A">
            <w:r>
              <w:t>0.75</w:t>
            </w:r>
          </w:p>
        </w:tc>
      </w:tr>
      <w:tr w:rsidR="00427664" w:rsidTr="007C0F2A">
        <w:tc>
          <w:tcPr>
            <w:tcW w:w="1559" w:type="dxa"/>
          </w:tcPr>
          <w:p w:rsidR="00427664" w:rsidRDefault="00427664" w:rsidP="00427664">
            <w:pPr>
              <w:rPr>
                <w:rStyle w:val="MTConvertedEquation"/>
                <w:rFonts w:ascii="Cambria" w:eastAsia="Cambria" w:hAnsi="Cambria" w:cs="Times New Roman"/>
              </w:rPr>
            </w:pPr>
            <m:oMathPara>
              <m:oMath>
                <m:r>
                  <w:rPr>
                    <w:rStyle w:val="MTConvertedEquation"/>
                    <w:rFonts w:ascii="Cambria Math" w:eastAsia="Cambria" w:hAnsi="Cambria Math" w:cs="Times New Roman"/>
                  </w:rPr>
                  <m:t>τ</m:t>
                </m:r>
              </m:oMath>
            </m:oMathPara>
          </w:p>
        </w:tc>
        <w:tc>
          <w:tcPr>
            <w:tcW w:w="3969" w:type="dxa"/>
          </w:tcPr>
          <w:p w:rsidR="00427664" w:rsidRDefault="00427664" w:rsidP="00427664">
            <w:r>
              <w:t>Average number of visits per year, for a person on PPT</w:t>
            </w:r>
          </w:p>
        </w:tc>
        <w:tc>
          <w:tcPr>
            <w:tcW w:w="1843" w:type="dxa"/>
          </w:tcPr>
          <w:p w:rsidR="00427664" w:rsidRDefault="00427664" w:rsidP="007C0F2A">
            <w:r>
              <w:t>4</w:t>
            </w:r>
          </w:p>
        </w:tc>
      </w:tr>
      <w:tr w:rsidR="007B71C8" w:rsidTr="007C0F2A">
        <w:tc>
          <w:tcPr>
            <w:tcW w:w="1559" w:type="dxa"/>
          </w:tcPr>
          <w:p w:rsidR="007B71C8" w:rsidRDefault="007B71C8" w:rsidP="007C0F2A">
            <w:pPr>
              <w:rPr>
                <w:rStyle w:val="MTConvertedEquation"/>
                <w:rFonts w:ascii="Cambria" w:eastAsia="Times New Roman" w:hAnsi="Cambria" w:cs="Times New Roman"/>
              </w:rPr>
            </w:pPr>
            <m:oMathPara>
              <m:oMath>
                <m:r>
                  <w:rPr>
                    <w:rStyle w:val="MTConvertedEquation"/>
                    <w:rFonts w:ascii="Cambria Math" w:eastAsia="Times New Roman" w:hAnsi="Cambria Math" w:cs="Times New Roman"/>
                  </w:rPr>
                  <m:t>ϵ</m:t>
                </m:r>
              </m:oMath>
            </m:oMathPara>
          </w:p>
        </w:tc>
        <w:tc>
          <w:tcPr>
            <w:tcW w:w="3969" w:type="dxa"/>
          </w:tcPr>
          <w:p w:rsidR="007B71C8" w:rsidRDefault="007B71C8" w:rsidP="007C0F2A">
            <w:r>
              <w:t>Initial effectiveness of PPT</w:t>
            </w:r>
          </w:p>
        </w:tc>
        <w:tc>
          <w:tcPr>
            <w:tcW w:w="1843" w:type="dxa"/>
          </w:tcPr>
          <w:p w:rsidR="007B71C8" w:rsidRDefault="007B71C8" w:rsidP="007C0F2A">
            <w:r>
              <w:t>0.98</w:t>
            </w:r>
          </w:p>
        </w:tc>
      </w:tr>
      <w:tr w:rsidR="007B71C8" w:rsidTr="007C0F2A">
        <w:tc>
          <w:tcPr>
            <w:tcW w:w="1559" w:type="dxa"/>
          </w:tcPr>
          <w:p w:rsidR="007B71C8" w:rsidRDefault="00945F64" w:rsidP="007C0F2A">
            <w:pPr>
              <w:rPr>
                <w:rStyle w:val="MTConvertedEquation"/>
                <w:rFonts w:ascii="Cambria" w:eastAsia="Times New Roman" w:hAnsi="Cambria" w:cs="Times New Roman"/>
              </w:rPr>
            </w:pPr>
            <m:oMathPara>
              <m:oMath>
                <m:sSub>
                  <m:sSubPr>
                    <m:ctrlPr>
                      <w:rPr>
                        <w:rStyle w:val="MTConvertedEquation"/>
                        <w:rFonts w:ascii="Cambria Math" w:eastAsia="Times New Roman" w:hAnsi="Cambria Math" w:cs="Times New Roman"/>
                        <w:i/>
                      </w:rPr>
                    </m:ctrlPr>
                  </m:sSubPr>
                  <m:e>
                    <m:r>
                      <w:rPr>
                        <w:rStyle w:val="MTConvertedEquation"/>
                        <w:rFonts w:ascii="Cambria Math" w:eastAsia="Times New Roman" w:hAnsi="Cambria Math" w:cs="Times New Roman"/>
                      </w:rPr>
                      <m:t>ρ</m:t>
                    </m:r>
                  </m:e>
                  <m:sub>
                    <m:r>
                      <w:rPr>
                        <w:rStyle w:val="MTConvertedEquation"/>
                        <w:rFonts w:ascii="Cambria Math" w:eastAsia="Times New Roman" w:hAnsi="Cambria Math" w:cs="Times New Roman"/>
                      </w:rPr>
                      <m:t>t</m:t>
                    </m:r>
                  </m:sub>
                </m:sSub>
              </m:oMath>
            </m:oMathPara>
          </w:p>
        </w:tc>
        <w:tc>
          <w:tcPr>
            <w:tcW w:w="3969" w:type="dxa"/>
          </w:tcPr>
          <w:p w:rsidR="007B71C8" w:rsidRDefault="007B71C8" w:rsidP="007C0F2A">
            <w:r>
              <w:t>Increase in resistance to PPT of STI</w:t>
            </w:r>
          </w:p>
        </w:tc>
        <w:tc>
          <w:tcPr>
            <w:tcW w:w="1843" w:type="dxa"/>
          </w:tcPr>
          <w:p w:rsidR="007B71C8" w:rsidRDefault="007B71C8" w:rsidP="007C0F2A">
            <w:r>
              <w:t>0.01</w:t>
            </w:r>
            <m:oMath>
              <m:r>
                <w:rPr>
                  <w:rFonts w:ascii="Cambria Math" w:hAnsi="Cambria Math"/>
                </w:rPr>
                <m:t>×t</m:t>
              </m:r>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oMath>
          </w:p>
        </w:tc>
      </w:tr>
      <w:tr w:rsidR="007B71C8" w:rsidTr="007C0F2A">
        <w:tc>
          <w:tcPr>
            <w:tcW w:w="1559" w:type="dxa"/>
          </w:tcPr>
          <w:p w:rsidR="007B71C8" w:rsidRPr="00800FF8" w:rsidRDefault="00945F64" w:rsidP="007C0F2A">
            <w:pPr>
              <w:rPr>
                <w:rStyle w:val="MTConvertedEquation"/>
                <w:rFonts w:ascii="Cambria" w:eastAsia="Times New Roman" w:hAnsi="Cambria" w:cs="Times New Roman"/>
              </w:rPr>
            </w:pPr>
            <m:oMathPara>
              <m:oMath>
                <m:sSub>
                  <m:sSubPr>
                    <m:ctrlPr>
                      <w:rPr>
                        <w:rStyle w:val="MTConvertedEquation"/>
                        <w:rFonts w:ascii="Cambria Math" w:eastAsia="Times New Roman" w:hAnsi="Cambria Math" w:cs="Times New Roman"/>
                        <w:i/>
                      </w:rPr>
                    </m:ctrlPr>
                  </m:sSubPr>
                  <m:e>
                    <m:r>
                      <w:rPr>
                        <w:rStyle w:val="MTConvertedEquation"/>
                        <w:rFonts w:ascii="Cambria Math" w:eastAsia="Times New Roman" w:hAnsi="Cambria Math" w:cs="Times New Roman"/>
                      </w:rPr>
                      <m:t>α</m:t>
                    </m:r>
                  </m:e>
                  <m:sub>
                    <m:r>
                      <w:rPr>
                        <w:rStyle w:val="MTConvertedEquation"/>
                        <w:rFonts w:ascii="Cambria Math" w:eastAsia="Times New Roman" w:hAnsi="Cambria Math" w:cs="Times New Roman"/>
                      </w:rPr>
                      <m:t>S</m:t>
                    </m:r>
                  </m:sub>
                </m:sSub>
              </m:oMath>
            </m:oMathPara>
          </w:p>
        </w:tc>
        <w:tc>
          <w:tcPr>
            <w:tcW w:w="3969" w:type="dxa"/>
          </w:tcPr>
          <w:p w:rsidR="007B71C8" w:rsidRDefault="007B71C8" w:rsidP="007C0F2A">
            <w:r>
              <w:t>Adjustment for whether FSW are targeted</w:t>
            </w:r>
          </w:p>
        </w:tc>
        <w:tc>
          <w:tcPr>
            <w:tcW w:w="1843" w:type="dxa"/>
          </w:tcPr>
          <w:p w:rsidR="007B71C8" w:rsidRDefault="007B71C8" w:rsidP="007C0F2A">
            <w:r>
              <w:t>1</w:t>
            </w:r>
          </w:p>
        </w:tc>
      </w:tr>
      <w:tr w:rsidR="007B71C8" w:rsidTr="007C0F2A">
        <w:tc>
          <w:tcPr>
            <w:tcW w:w="1559" w:type="dxa"/>
          </w:tcPr>
          <w:p w:rsidR="007B71C8" w:rsidRDefault="007B71C8" w:rsidP="007C0F2A">
            <w:pPr>
              <w:rPr>
                <w:rStyle w:val="MTConvertedEquation"/>
                <w:rFonts w:ascii="Cambria" w:eastAsia="Times New Roman" w:hAnsi="Cambria" w:cs="Times New Roman"/>
              </w:rPr>
            </w:pPr>
            <m:oMathPara>
              <m:oMath>
                <m:r>
                  <w:rPr>
                    <w:rStyle w:val="MTConvertedEquation"/>
                    <w:rFonts w:ascii="Cambria Math" w:eastAsia="Times New Roman" w:hAnsi="Cambria Math" w:cs="Times New Roman"/>
                  </w:rPr>
                  <m:t>χ</m:t>
                </m:r>
              </m:oMath>
            </m:oMathPara>
          </w:p>
        </w:tc>
        <w:tc>
          <w:tcPr>
            <w:tcW w:w="3969" w:type="dxa"/>
          </w:tcPr>
          <w:p w:rsidR="007B71C8" w:rsidRDefault="007B71C8" w:rsidP="007C0F2A">
            <w:r>
              <w:t>Modifier based on the region</w:t>
            </w:r>
          </w:p>
        </w:tc>
        <w:tc>
          <w:tcPr>
            <w:tcW w:w="1843" w:type="dxa"/>
          </w:tcPr>
          <w:p w:rsidR="007B71C8" w:rsidRDefault="007B71C8" w:rsidP="007C0F2A">
            <w:r>
              <w:t>1</w:t>
            </w:r>
          </w:p>
        </w:tc>
      </w:tr>
    </w:tbl>
    <w:p w:rsidR="00FB7057" w:rsidRPr="00FB7057" w:rsidRDefault="00FB7057" w:rsidP="007B71C8">
      <w:pPr>
        <w:pStyle w:val="MTDisplayEquation"/>
        <w:rPr>
          <w:rStyle w:val="MTConvertedEquation"/>
        </w:rPr>
      </w:pPr>
    </w:p>
    <w:p w:rsidR="007A3046" w:rsidRDefault="007A3046" w:rsidP="007B71C8">
      <w:pPr>
        <w:pStyle w:val="MTDisplayEquation"/>
        <w:rPr>
          <w:rStyle w:val="MTConvertedEquation"/>
        </w:rPr>
      </w:pPr>
      <w:r>
        <w:rPr>
          <w:rStyle w:val="MTConvertedEquation"/>
        </w:rPr>
        <w:lastRenderedPageBreak/>
        <w:t xml:space="preserve">We divide by </w:t>
      </w:r>
      <m:oMath>
        <m:sSub>
          <m:sSubPr>
            <m:ctrlPr>
              <w:rPr>
                <w:rFonts w:ascii="Cambria Math" w:hAnsi="Cambria Math"/>
                <w:i/>
              </w:rPr>
            </m:ctrlPr>
          </m:sSubPr>
          <m:e>
            <m:r>
              <w:rPr>
                <w:rFonts w:ascii="Cambria Math" w:hAnsi="Cambria Math"/>
              </w:rPr>
              <m:t>S</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(t)</m:t>
        </m:r>
      </m:oMath>
      <w:r>
        <w:rPr>
          <w:rStyle w:val="MTConvertedEquation"/>
        </w:rPr>
        <w:t xml:space="preserve"> because we assume that the entire coverage of PPT is applied to people who have been susceptible or infected for more than one time step, that is, people do </w:t>
      </w:r>
      <w:r w:rsidR="00CC438C">
        <w:rPr>
          <w:rStyle w:val="MTConvertedEquation"/>
        </w:rPr>
        <w:t xml:space="preserve">are not currently resistant and who were not resistant last time step. </w:t>
      </w:r>
    </w:p>
    <w:p w:rsidR="007B71C8" w:rsidRDefault="007B71C8" w:rsidP="007B71C8">
      <w:pPr>
        <w:pStyle w:val="MTDisplayEquation"/>
        <w:rPr>
          <w:rStyle w:val="MTConvertedEquation"/>
        </w:rPr>
      </w:pPr>
      <m:oMath>
        <m:r>
          <w:rPr>
            <w:rStyle w:val="MTConvertedEquation"/>
            <w:rFonts w:ascii="Cambria Math" w:hAnsi="Cambria Math"/>
          </w:rPr>
          <m:t>χ</m:t>
        </m:r>
      </m:oMath>
      <w:r>
        <w:rPr>
          <w:rStyle w:val="MTConvertedEquation"/>
        </w:rPr>
        <w:t xml:space="preserve"> </w:t>
      </w:r>
      <w:proofErr w:type="gramStart"/>
      <w:r w:rsidR="00D71DAD">
        <w:rPr>
          <w:rStyle w:val="MTConvertedEquation"/>
        </w:rPr>
        <w:t>is</w:t>
      </w:r>
      <w:proofErr w:type="gramEnd"/>
      <w:r>
        <w:rPr>
          <w:rStyle w:val="MTConvertedEquation"/>
        </w:rPr>
        <w:t xml:space="preserve"> included to allow us to describe interventions targeting different regions differently.</w:t>
      </w:r>
      <w:r w:rsidR="007A3046">
        <w:rPr>
          <w:rStyle w:val="MTConvertedEquation"/>
        </w:rPr>
        <w:t xml:space="preserve"> In the default scenario it is 1 in both regions, but in other scenarios, either the value for </w:t>
      </w:r>
      <m:oMath>
        <m:r>
          <w:rPr>
            <w:rStyle w:val="MTConvertedEquation"/>
            <w:rFonts w:ascii="Cambria Math" w:hAnsi="Cambria Math"/>
          </w:rPr>
          <m:t>χ</m:t>
        </m:r>
      </m:oMath>
      <w:r w:rsidR="007A3046">
        <w:rPr>
          <w:rStyle w:val="MTConvertedEquation"/>
        </w:rPr>
        <w:t xml:space="preserve"> in urban regions</w:t>
      </w:r>
      <w:proofErr w:type="gramStart"/>
      <w:r w:rsidR="007A3046">
        <w:rPr>
          <w:rStyle w:val="MTConvertedEquation"/>
        </w:rPr>
        <w:t xml:space="preserve">, </w:t>
      </w:r>
      <m:oMath>
        <w:proofErr w:type="gramEnd"/>
        <m:sSub>
          <m:sSubPr>
            <m:ctrlPr>
              <w:rPr>
                <w:rStyle w:val="MTConvertedEquation"/>
                <w:rFonts w:ascii="Cambria Math" w:hAnsi="Cambria Math"/>
                <w:i/>
              </w:rPr>
            </m:ctrlPr>
          </m:sSubPr>
          <m:e>
            <m:r>
              <w:rPr>
                <w:rStyle w:val="MTConvertedEquation"/>
                <w:rFonts w:ascii="Cambria Math" w:hAnsi="Cambria Math"/>
              </w:rPr>
              <m:t>χ</m:t>
            </m:r>
          </m:e>
          <m:sub>
            <m:r>
              <w:rPr>
                <w:rStyle w:val="MTConvertedEquation"/>
                <w:rFonts w:ascii="Cambria Math" w:hAnsi="Cambria Math"/>
              </w:rPr>
              <m:t>u</m:t>
            </m:r>
          </m:sub>
        </m:sSub>
      </m:oMath>
      <w:r w:rsidR="007A3046">
        <w:rPr>
          <w:rStyle w:val="MTConvertedEquation"/>
        </w:rPr>
        <w:t xml:space="preserve">, or the value for </w:t>
      </w:r>
      <m:oMath>
        <m:r>
          <w:rPr>
            <w:rStyle w:val="MTConvertedEquation"/>
            <w:rFonts w:ascii="Cambria Math" w:hAnsi="Cambria Math"/>
          </w:rPr>
          <m:t>χ</m:t>
        </m:r>
      </m:oMath>
      <w:r w:rsidR="007A3046">
        <w:rPr>
          <w:rStyle w:val="MTConvertedEquation"/>
        </w:rPr>
        <w:t xml:space="preserve"> in rural regions, </w:t>
      </w:r>
      <m:oMath>
        <m:sSub>
          <m:sSubPr>
            <m:ctrlPr>
              <w:rPr>
                <w:rStyle w:val="MTConvertedEquation"/>
                <w:rFonts w:ascii="Cambria Math" w:hAnsi="Cambria Math"/>
                <w:i/>
              </w:rPr>
            </m:ctrlPr>
          </m:sSubPr>
          <m:e>
            <m:r>
              <w:rPr>
                <w:rStyle w:val="MTConvertedEquation"/>
                <w:rFonts w:ascii="Cambria Math" w:hAnsi="Cambria Math"/>
              </w:rPr>
              <m:t>χ</m:t>
            </m:r>
          </m:e>
          <m:sub>
            <m:r>
              <w:rPr>
                <w:rStyle w:val="MTConvertedEquation"/>
                <w:rFonts w:ascii="Cambria Math" w:hAnsi="Cambria Math"/>
              </w:rPr>
              <m:t>r</m:t>
            </m:r>
          </m:sub>
        </m:sSub>
      </m:oMath>
      <w:r w:rsidR="007A3046">
        <w:rPr>
          <w:rStyle w:val="MTConvertedEquation"/>
        </w:rPr>
        <w:t xml:space="preserve">, will be less than one.  </w:t>
      </w:r>
      <m:oMath>
        <m:sSub>
          <m:sSubPr>
            <m:ctrlPr>
              <w:rPr>
                <w:rStyle w:val="MTConvertedEquation"/>
                <w:rFonts w:ascii="Cambria Math" w:hAnsi="Cambria Math"/>
                <w:i/>
              </w:rPr>
            </m:ctrlPr>
          </m:sSubPr>
          <m:e>
            <m:r>
              <w:rPr>
                <w:rStyle w:val="MTConvertedEquation"/>
                <w:rFonts w:ascii="Cambria Math" w:hAnsi="Cambria Math"/>
              </w:rPr>
              <m:t>α</m:t>
            </m:r>
          </m:e>
          <m:sub>
            <m:r>
              <w:rPr>
                <w:rStyle w:val="MTConvertedEquation"/>
                <w:rFonts w:ascii="Cambria Math" w:hAnsi="Cambria Math"/>
              </w:rPr>
              <m:t>S</m:t>
            </m:r>
          </m:sub>
        </m:sSub>
      </m:oMath>
      <w:r w:rsidR="00D71DAD">
        <w:rPr>
          <w:rStyle w:val="MTConvertedEquation"/>
        </w:rPr>
        <w:t xml:space="preserve"> </w:t>
      </w:r>
      <w:proofErr w:type="gramStart"/>
      <w:r w:rsidR="00D71DAD">
        <w:rPr>
          <w:rStyle w:val="MTConvertedEquation"/>
        </w:rPr>
        <w:t>is</w:t>
      </w:r>
      <w:proofErr w:type="gramEnd"/>
      <w:r w:rsidR="00D71DAD">
        <w:rPr>
          <w:rStyle w:val="MTConvertedEquation"/>
        </w:rPr>
        <w:t xml:space="preserve"> included to allow us to target different sub-populations.</w:t>
      </w:r>
      <w:r w:rsidR="007A3046">
        <w:rPr>
          <w:rStyle w:val="MTConvertedEquation"/>
        </w:rPr>
        <w:t xml:space="preserve"> In the default scenario, </w:t>
      </w:r>
      <m:oMath>
        <m:sSub>
          <m:sSubPr>
            <m:ctrlPr>
              <w:rPr>
                <w:rStyle w:val="MTConvertedEquation"/>
                <w:rFonts w:ascii="Cambria Math" w:hAnsi="Cambria Math"/>
                <w:i/>
              </w:rPr>
            </m:ctrlPr>
          </m:sSubPr>
          <m:e>
            <m:r>
              <w:rPr>
                <w:rStyle w:val="MTConvertedEquation"/>
                <w:rFonts w:ascii="Cambria Math" w:hAnsi="Cambria Math"/>
              </w:rPr>
              <m:t>α</m:t>
            </m:r>
          </m:e>
          <m:sub>
            <m:r>
              <w:rPr>
                <w:rStyle w:val="MTConvertedEquation"/>
                <w:rFonts w:ascii="Cambria Math" w:hAnsi="Cambria Math"/>
              </w:rPr>
              <m:t>S</m:t>
            </m:r>
          </m:sub>
        </m:sSub>
      </m:oMath>
      <w:r w:rsidR="007A3046">
        <w:rPr>
          <w:rStyle w:val="MTConvertedEquation"/>
        </w:rPr>
        <w:t xml:space="preserve"> is 1 while the corresponding parameters for the other sub-populations, </w:t>
      </w:r>
      <m:oMath>
        <m:sSub>
          <m:sSubPr>
            <m:ctrlPr>
              <w:rPr>
                <w:rStyle w:val="MTConvertedEquation"/>
                <w:rFonts w:ascii="Cambria Math" w:hAnsi="Cambria Math"/>
                <w:i/>
              </w:rPr>
            </m:ctrlPr>
          </m:sSubPr>
          <m:e>
            <m:r>
              <w:rPr>
                <w:rStyle w:val="MTConvertedEquation"/>
                <w:rFonts w:ascii="Cambria Math" w:hAnsi="Cambria Math"/>
              </w:rPr>
              <m:t>α</m:t>
            </m:r>
          </m:e>
          <m:sub>
            <m:r>
              <w:rPr>
                <w:rStyle w:val="MTConvertedEquation"/>
                <w:rFonts w:ascii="Cambria Math" w:hAnsi="Cambria Math"/>
              </w:rPr>
              <m:t>F</m:t>
            </m:r>
          </m:sub>
        </m:sSub>
        <m:r>
          <w:rPr>
            <w:rStyle w:val="MTConvertedEquation"/>
            <w:rFonts w:ascii="Cambria Math" w:hAnsi="Cambria Math"/>
          </w:rPr>
          <m:t xml:space="preserve">, </m:t>
        </m:r>
        <m:sSub>
          <m:sSubPr>
            <m:ctrlPr>
              <w:rPr>
                <w:rStyle w:val="MTConvertedEquation"/>
                <w:rFonts w:ascii="Cambria Math" w:hAnsi="Cambria Math"/>
                <w:i/>
              </w:rPr>
            </m:ctrlPr>
          </m:sSubPr>
          <m:e>
            <m:r>
              <w:rPr>
                <w:rStyle w:val="MTConvertedEquation"/>
                <w:rFonts w:ascii="Cambria Math" w:hAnsi="Cambria Math"/>
              </w:rPr>
              <m:t>α</m:t>
            </m:r>
          </m:e>
          <m:sub>
            <m:r>
              <w:rPr>
                <w:rStyle w:val="MTConvertedEquation"/>
                <w:rFonts w:ascii="Cambria Math" w:hAnsi="Cambria Math"/>
              </w:rPr>
              <m:t>M</m:t>
            </m:r>
          </m:sub>
        </m:sSub>
        <m:r>
          <w:rPr>
            <w:rStyle w:val="MTConvertedEquation"/>
            <w:rFonts w:ascii="Cambria Math" w:hAnsi="Cambria Math"/>
          </w:rPr>
          <m:t xml:space="preserve"> </m:t>
        </m:r>
      </m:oMath>
      <w:proofErr w:type="gramStart"/>
      <w:r w:rsidR="007A3046">
        <w:rPr>
          <w:rStyle w:val="MTConvertedEquation"/>
        </w:rPr>
        <w:t xml:space="preserve">and </w:t>
      </w:r>
      <m:oMath>
        <w:proofErr w:type="gramEnd"/>
        <m:sSub>
          <m:sSubPr>
            <m:ctrlPr>
              <w:rPr>
                <w:rStyle w:val="MTConvertedEquation"/>
                <w:rFonts w:ascii="Cambria Math" w:hAnsi="Cambria Math"/>
                <w:i/>
              </w:rPr>
            </m:ctrlPr>
          </m:sSubPr>
          <m:e>
            <m:r>
              <w:rPr>
                <w:rStyle w:val="MTConvertedEquation"/>
                <w:rFonts w:ascii="Cambria Math" w:hAnsi="Cambria Math"/>
              </w:rPr>
              <m:t>α</m:t>
            </m:r>
          </m:e>
          <m:sub>
            <m:r>
              <w:rPr>
                <w:rStyle w:val="MTConvertedEquation"/>
                <w:rFonts w:ascii="Cambria Math" w:hAnsi="Cambria Math"/>
              </w:rPr>
              <m:t>B</m:t>
            </m:r>
          </m:sub>
        </m:sSub>
      </m:oMath>
      <w:r w:rsidR="007A3046">
        <w:rPr>
          <w:rStyle w:val="MTConvertedEquation"/>
        </w:rPr>
        <w:t>, are all 0.</w:t>
      </w:r>
      <w:r w:rsidR="006D15B0">
        <w:rPr>
          <w:rStyle w:val="MTConvertedEquation"/>
        </w:rPr>
        <w:t xml:space="preserve"> Again, the equations for </w:t>
      </w:r>
      <m:oMath>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F</m:t>
            </m:r>
          </m:sub>
        </m:sSub>
        <m:d>
          <m:dPr>
            <m:ctrlPr>
              <w:rPr>
                <w:rStyle w:val="MTConvertedEquation"/>
                <w:rFonts w:ascii="Cambria Math" w:hAnsi="Cambria Math"/>
                <w:i/>
              </w:rPr>
            </m:ctrlPr>
          </m:dPr>
          <m:e>
            <m:r>
              <w:rPr>
                <w:rStyle w:val="MTConvertedEquation"/>
                <w:rFonts w:ascii="Cambria Math" w:hAnsi="Cambria Math"/>
              </w:rPr>
              <m:t>t</m:t>
            </m:r>
          </m:e>
        </m:d>
        <m:r>
          <w:rPr>
            <w:rStyle w:val="MTConvertedEquation"/>
            <w:rFonts w:ascii="Cambria Math" w:hAnsi="Cambria Math"/>
          </w:rPr>
          <m:t xml:space="preserve">, </m:t>
        </m:r>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M</m:t>
            </m:r>
          </m:sub>
        </m:sSub>
        <m:d>
          <m:dPr>
            <m:ctrlPr>
              <w:rPr>
                <w:rStyle w:val="MTConvertedEquation"/>
                <w:rFonts w:ascii="Cambria Math" w:hAnsi="Cambria Math"/>
                <w:i/>
              </w:rPr>
            </m:ctrlPr>
          </m:dPr>
          <m:e>
            <m:r>
              <w:rPr>
                <w:rStyle w:val="MTConvertedEquation"/>
                <w:rFonts w:ascii="Cambria Math" w:hAnsi="Cambria Math"/>
              </w:rPr>
              <m:t>t</m:t>
            </m:r>
          </m:e>
        </m:d>
      </m:oMath>
      <w:r w:rsidR="006D15B0">
        <w:rPr>
          <w:rStyle w:val="MTConvertedEquation"/>
        </w:rPr>
        <w:t xml:space="preserve"> and </w:t>
      </w:r>
      <m:oMath>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B</m:t>
            </m:r>
          </m:sub>
        </m:sSub>
        <m:r>
          <w:rPr>
            <w:rStyle w:val="MTConvertedEquation"/>
            <w:rFonts w:ascii="Cambria Math" w:hAnsi="Cambria Math"/>
          </w:rPr>
          <m:t>(t)</m:t>
        </m:r>
      </m:oMath>
      <w:r w:rsidR="006D15B0">
        <w:rPr>
          <w:rStyle w:val="MTConvertedEquation"/>
        </w:rPr>
        <w:t xml:space="preserve"> are all the same with different subscripts. </w:t>
      </w:r>
    </w:p>
    <w:p w:rsidR="00CC438C" w:rsidRPr="00CC438C" w:rsidRDefault="00CC438C" w:rsidP="00CC438C">
      <w:pPr>
        <w:pStyle w:val="Heading3"/>
      </w:pPr>
      <w:r>
        <w:t>Force of infection equation</w:t>
      </w:r>
    </w:p>
    <w:p w:rsidR="00563886" w:rsidRDefault="00563886" w:rsidP="00022F6E">
      <w:pPr>
        <w:rPr>
          <w:rStyle w:val="MTConvertedEquation"/>
          <w:sz w:val="20"/>
          <w:szCs w:val="20"/>
        </w:rPr>
      </w:pPr>
      <w:r>
        <w:t xml:space="preserve">The force of infection, </w:t>
      </w:r>
      <m:oMath>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S</m:t>
            </m:r>
          </m:sub>
        </m:sSub>
        <m:d>
          <m:dPr>
            <m:ctrlPr>
              <w:rPr>
                <w:rStyle w:val="MTConvertedEquation"/>
                <w:rFonts w:ascii="Cambria Math" w:hAnsi="Cambria Math"/>
                <w:i/>
                <w:sz w:val="20"/>
                <w:szCs w:val="20"/>
              </w:rPr>
            </m:ctrlPr>
          </m:dPr>
          <m:e>
            <m:r>
              <w:rPr>
                <w:rStyle w:val="MTConvertedEquation"/>
                <w:rFonts w:ascii="Cambria Math" w:hAnsi="Cambria Math"/>
                <w:sz w:val="20"/>
                <w:szCs w:val="20"/>
              </w:rPr>
              <m:t>t</m:t>
            </m:r>
          </m:e>
        </m:d>
        <m:r>
          <w:rPr>
            <w:rStyle w:val="MTConvertedEquation"/>
            <w:rFonts w:ascii="Cambria Math" w:hAnsi="Cambria Math"/>
            <w:sz w:val="20"/>
            <w:szCs w:val="20"/>
          </w:rPr>
          <m:t>,</m:t>
        </m:r>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F</m:t>
            </m:r>
          </m:sub>
        </m:sSub>
        <m:d>
          <m:dPr>
            <m:ctrlPr>
              <w:rPr>
                <w:rStyle w:val="MTConvertedEquation"/>
                <w:rFonts w:ascii="Cambria Math" w:hAnsi="Cambria Math"/>
                <w:i/>
                <w:sz w:val="20"/>
                <w:szCs w:val="20"/>
              </w:rPr>
            </m:ctrlPr>
          </m:dPr>
          <m:e>
            <m:r>
              <w:rPr>
                <w:rStyle w:val="MTConvertedEquation"/>
                <w:rFonts w:ascii="Cambria Math" w:hAnsi="Cambria Math"/>
                <w:sz w:val="20"/>
                <w:szCs w:val="20"/>
              </w:rPr>
              <m:t>t</m:t>
            </m:r>
          </m:e>
        </m:d>
        <m:r>
          <w:rPr>
            <w:rStyle w:val="MTConvertedEquation"/>
            <w:rFonts w:ascii="Cambria Math" w:hAnsi="Cambria Math"/>
            <w:sz w:val="20"/>
            <w:szCs w:val="20"/>
          </w:rPr>
          <m:t xml:space="preserve">, </m:t>
        </m:r>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M</m:t>
            </m:r>
          </m:sub>
        </m:sSub>
        <m:d>
          <m:dPr>
            <m:ctrlPr>
              <w:rPr>
                <w:rStyle w:val="MTConvertedEquation"/>
                <w:rFonts w:ascii="Cambria Math" w:hAnsi="Cambria Math"/>
                <w:i/>
                <w:sz w:val="20"/>
                <w:szCs w:val="20"/>
              </w:rPr>
            </m:ctrlPr>
          </m:dPr>
          <m:e>
            <m:r>
              <w:rPr>
                <w:rStyle w:val="MTConvertedEquation"/>
                <w:rFonts w:ascii="Cambria Math" w:hAnsi="Cambria Math"/>
                <w:sz w:val="20"/>
                <w:szCs w:val="20"/>
              </w:rPr>
              <m:t>t</m:t>
            </m:r>
          </m:e>
        </m:d>
      </m:oMath>
      <w:r w:rsidR="006D15B0">
        <w:rPr>
          <w:rStyle w:val="MTConvertedEquation"/>
          <w:sz w:val="20"/>
          <w:szCs w:val="20"/>
        </w:rPr>
        <w:t xml:space="preserve"> </w:t>
      </w:r>
      <w:proofErr w:type="gramStart"/>
      <w:r w:rsidR="006D15B0">
        <w:rPr>
          <w:rStyle w:val="MTConvertedEquation"/>
          <w:sz w:val="20"/>
          <w:szCs w:val="20"/>
        </w:rPr>
        <w:t xml:space="preserve">and </w:t>
      </w:r>
      <m:oMath>
        <w:proofErr w:type="gramEnd"/>
        <m:sSub>
          <m:sSubPr>
            <m:ctrlPr>
              <w:rPr>
                <w:rStyle w:val="MTConvertedEquation"/>
                <w:rFonts w:ascii="Cambria Math" w:hAnsi="Cambria Math"/>
                <w:i/>
                <w:sz w:val="20"/>
                <w:szCs w:val="20"/>
              </w:rPr>
            </m:ctrlPr>
          </m:sSubPr>
          <m:e>
            <m:r>
              <w:rPr>
                <w:rStyle w:val="MTConvertedEquation"/>
                <w:rFonts w:ascii="Cambria Math" w:hAnsi="Cambria Math"/>
                <w:sz w:val="20"/>
                <w:szCs w:val="20"/>
              </w:rPr>
              <m:t>λ</m:t>
            </m:r>
          </m:e>
          <m:sub>
            <m:r>
              <w:rPr>
                <w:rStyle w:val="MTConvertedEquation"/>
                <w:rFonts w:ascii="Cambria Math" w:hAnsi="Cambria Math"/>
                <w:sz w:val="20"/>
                <w:szCs w:val="20"/>
              </w:rPr>
              <m:t>B</m:t>
            </m:r>
          </m:sub>
        </m:sSub>
        <m:r>
          <w:rPr>
            <w:rStyle w:val="MTConvertedEquation"/>
            <w:rFonts w:ascii="Cambria Math" w:hAnsi="Cambria Math"/>
            <w:sz w:val="20"/>
            <w:szCs w:val="20"/>
          </w:rPr>
          <m:t>(t)</m:t>
        </m:r>
      </m:oMath>
      <w:r>
        <w:rPr>
          <w:rStyle w:val="MTConvertedEquation"/>
          <w:sz w:val="20"/>
          <w:szCs w:val="20"/>
        </w:rPr>
        <w:t xml:space="preserve">, </w:t>
      </w:r>
      <w:r w:rsidR="006D15B0">
        <w:rPr>
          <w:rStyle w:val="MTConvertedEquation"/>
          <w:sz w:val="20"/>
          <w:szCs w:val="20"/>
        </w:rPr>
        <w:t>are</w:t>
      </w:r>
      <w:r>
        <w:rPr>
          <w:rStyle w:val="MTConvertedEquation"/>
          <w:sz w:val="20"/>
          <w:szCs w:val="20"/>
        </w:rPr>
        <w:t xml:space="preserve"> defined as follows:</w:t>
      </w:r>
    </w:p>
    <w:p w:rsidR="00563886" w:rsidRDefault="00945F64" w:rsidP="00022F6E">
      <m:oMathPara>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oMath>
      </m:oMathPara>
    </w:p>
    <w:p w:rsidR="006D15B0" w:rsidRDefault="00945F64" w:rsidP="00022F6E">
      <m:oMathPara>
        <m:oMath>
          <m:sSub>
            <m:sSubPr>
              <m:ctrlPr>
                <w:rPr>
                  <w:rFonts w:ascii="Cambria Math" w:hAnsi="Cambria Math"/>
                  <w:i/>
                </w:rPr>
              </m:ctrlPr>
            </m:sSubPr>
            <m:e>
              <m:r>
                <w:rPr>
                  <w:rFonts w:ascii="Cambria Math" w:hAnsi="Cambria Math"/>
                </w:rPr>
                <m:t>λ</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oMath>
      </m:oMathPara>
    </w:p>
    <w:p w:rsidR="006D15B0" w:rsidRPr="006D15B0" w:rsidRDefault="00945F64" w:rsidP="00022F6E">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M</m:t>
                      </m:r>
                    </m:sub>
                  </m:sSub>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r>
                        <w:rPr>
                          <w:rFonts w:ascii="Cambria Math" w:hAnsi="Cambria Math"/>
                        </w:rPr>
                        <m:t>t</m:t>
                      </m:r>
                    </m:e>
                  </m:d>
                  <m:ctrlPr>
                    <w:rPr>
                      <w:rFonts w:ascii="Cambria Math" w:hAnsi="Cambria Math"/>
                    </w:rPr>
                  </m:ctrlPr>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oMath>
      </m:oMathPara>
    </w:p>
    <w:p w:rsidR="006D15B0" w:rsidRPr="00022F6E" w:rsidRDefault="00945F64" w:rsidP="00022F6E">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S</m:t>
                          </m:r>
                        </m:sub>
                      </m:sSub>
                      <m:d>
                        <m:dPr>
                          <m:ctrlPr>
                            <w:rPr>
                              <w:rFonts w:ascii="Cambria Math" w:hAnsi="Cambria Math"/>
                              <w:i/>
                            </w:rPr>
                          </m:ctrlPr>
                        </m:dPr>
                        <m:e>
                          <m:r>
                            <w:rPr>
                              <w:rFonts w:ascii="Cambria Math" w:hAnsi="Cambria Math"/>
                            </w:rPr>
                            <m:t>t</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B</m:t>
                      </m:r>
                    </m:sub>
                  </m:sSub>
                  <m:d>
                    <m:dPr>
                      <m:ctrlPr>
                        <w:rPr>
                          <w:rFonts w:ascii="Cambria Math" w:hAnsi="Cambria Math"/>
                        </w:rPr>
                      </m:ctrlPr>
                    </m:dPr>
                    <m:e>
                      <m:r>
                        <m:rPr>
                          <m:sty m:val="p"/>
                        </m:rPr>
                        <w:rPr>
                          <w:rFonts w:ascii="Cambria Math" w:hAnsi="Cambria Math"/>
                        </w:rPr>
                        <m:t>t</m:t>
                      </m:r>
                    </m:e>
                  </m:d>
                  <m:ctrlPr>
                    <w:rPr>
                      <w:rFonts w:ascii="Cambria Math" w:hAnsi="Cambria Math"/>
                    </w:rPr>
                  </m:ctrlPr>
                </m:e>
              </m:d>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sup>
          </m:sSup>
          <m:r>
            <w:rPr>
              <w:rFonts w:ascii="Cambria Math" w:hAnsi="Cambria Math"/>
            </w:rPr>
            <m:t>.</m:t>
          </m:r>
        </m:oMath>
      </m:oMathPara>
    </w:p>
    <w:p w:rsidR="002F2BEA" w:rsidRDefault="00563886" w:rsidP="002F2BEA">
      <w:pPr>
        <w:pStyle w:val="MTDisplayEquation"/>
        <w:rPr>
          <w:rStyle w:val="MTConvertedEquation"/>
        </w:rPr>
      </w:pPr>
      <w:r>
        <w:rPr>
          <w:rStyle w:val="MTConvertedEquation"/>
        </w:rPr>
        <w:t>This contains further parameters, as outlined below:</w:t>
      </w:r>
    </w:p>
    <w:tbl>
      <w:tblPr>
        <w:tblStyle w:val="TableGrid"/>
        <w:tblW w:w="0" w:type="auto"/>
        <w:tblLook w:val="04A0"/>
      </w:tblPr>
      <w:tblGrid>
        <w:gridCol w:w="2310"/>
        <w:gridCol w:w="2310"/>
        <w:gridCol w:w="2151"/>
        <w:gridCol w:w="2471"/>
      </w:tblGrid>
      <w:tr w:rsidR="006D15B0" w:rsidTr="003245BA">
        <w:tc>
          <w:tcPr>
            <w:tcW w:w="2310" w:type="dxa"/>
            <w:vMerge w:val="restart"/>
          </w:tcPr>
          <w:p w:rsidR="006D15B0" w:rsidRDefault="006D15B0" w:rsidP="006D15B0">
            <w:r>
              <w:t>Sub-population</w:t>
            </w:r>
          </w:p>
        </w:tc>
        <w:tc>
          <w:tcPr>
            <w:tcW w:w="2310" w:type="dxa"/>
          </w:tcPr>
          <w:p w:rsidR="006D15B0" w:rsidRDefault="00945F64" w:rsidP="006D15B0">
            <m:oMathPara>
              <m:oMath>
                <m:sSup>
                  <m:sSupPr>
                    <m:ctrlPr>
                      <w:rPr>
                        <w:rFonts w:ascii="Cambria Math" w:hAnsi="Cambria Math"/>
                        <w:i/>
                      </w:rPr>
                    </m:ctrlPr>
                  </m:sSupPr>
                  <m:e>
                    <m:r>
                      <w:rPr>
                        <w:rFonts w:ascii="Cambria Math" w:hAnsi="Cambria Math"/>
                      </w:rPr>
                      <m:t>I</m:t>
                    </m:r>
                  </m:e>
                  <m:sup>
                    <m:r>
                      <w:rPr>
                        <w:rFonts w:ascii="Cambria Math" w:hAnsi="Cambria Math"/>
                      </w:rPr>
                      <m:t>*</m:t>
                    </m:r>
                  </m:sup>
                </m:sSup>
              </m:oMath>
            </m:oMathPara>
          </w:p>
        </w:tc>
        <w:tc>
          <w:tcPr>
            <w:tcW w:w="2151" w:type="dxa"/>
          </w:tcPr>
          <w:p w:rsidR="006D15B0" w:rsidRDefault="00945F64" w:rsidP="006D15B0">
            <m:oMathPara>
              <m:oMath>
                <m:sSup>
                  <m:sSupPr>
                    <m:ctrlPr>
                      <w:rPr>
                        <w:rFonts w:ascii="Cambria Math" w:hAnsi="Cambria Math"/>
                        <w:i/>
                      </w:rPr>
                    </m:ctrlPr>
                  </m:sSupPr>
                  <m:e>
                    <m:r>
                      <w:rPr>
                        <w:rFonts w:ascii="Cambria Math" w:hAnsi="Cambria Math"/>
                      </w:rPr>
                      <m:t>λ</m:t>
                    </m:r>
                  </m:e>
                  <m:sup>
                    <m:r>
                      <w:rPr>
                        <w:rFonts w:ascii="Cambria Math" w:hAnsi="Cambria Math"/>
                      </w:rPr>
                      <m:t>*</m:t>
                    </m:r>
                  </m:sup>
                </m:sSup>
              </m:oMath>
            </m:oMathPara>
          </w:p>
        </w:tc>
        <w:tc>
          <w:tcPr>
            <w:tcW w:w="2471" w:type="dxa"/>
          </w:tcPr>
          <w:p w:rsidR="006D15B0" w:rsidRDefault="006D15B0" w:rsidP="006D15B0">
            <m:oMathPara>
              <m:oMath>
                <m:r>
                  <w:rPr>
                    <w:rFonts w:ascii="Cambria Math" w:hAnsi="Cambria Math"/>
                  </w:rPr>
                  <m:t>β</m:t>
                </m:r>
              </m:oMath>
            </m:oMathPara>
          </w:p>
        </w:tc>
      </w:tr>
      <w:tr w:rsidR="006D15B0" w:rsidTr="003245BA">
        <w:tc>
          <w:tcPr>
            <w:tcW w:w="2310" w:type="dxa"/>
            <w:vMerge/>
          </w:tcPr>
          <w:p w:rsidR="006D15B0" w:rsidRDefault="006D15B0" w:rsidP="006D15B0"/>
        </w:tc>
        <w:tc>
          <w:tcPr>
            <w:tcW w:w="2310" w:type="dxa"/>
          </w:tcPr>
          <w:p w:rsidR="006D15B0" w:rsidRDefault="006D15B0" w:rsidP="006D15B0">
            <w:r>
              <w:t>Assumed baseline level of syphilis</w:t>
            </w:r>
          </w:p>
        </w:tc>
        <w:tc>
          <w:tcPr>
            <w:tcW w:w="2151" w:type="dxa"/>
          </w:tcPr>
          <w:p w:rsidR="006D15B0" w:rsidRDefault="006D15B0" w:rsidP="006D15B0">
            <w:r>
              <w:t>Infection rate</w:t>
            </w:r>
          </w:p>
        </w:tc>
        <w:tc>
          <w:tcPr>
            <w:tcW w:w="2471" w:type="dxa"/>
          </w:tcPr>
          <w:p w:rsidR="006D15B0" w:rsidRDefault="006D15B0" w:rsidP="003245BA">
            <w:r>
              <w:t xml:space="preserve">Infection rate </w:t>
            </w:r>
            <w:r w:rsidR="003245BA">
              <w:t>parameter (see below)</w:t>
            </w:r>
          </w:p>
        </w:tc>
      </w:tr>
      <w:tr w:rsidR="003245BA" w:rsidTr="003245BA">
        <w:tc>
          <w:tcPr>
            <w:tcW w:w="2310" w:type="dxa"/>
          </w:tcPr>
          <w:p w:rsidR="003245BA" w:rsidRDefault="003245BA" w:rsidP="006D15B0">
            <w:r>
              <w:t>FSW</w:t>
            </w:r>
          </w:p>
        </w:tc>
        <w:tc>
          <w:tcPr>
            <w:tcW w:w="2310" w:type="dxa"/>
            <w:vAlign w:val="bottom"/>
          </w:tcPr>
          <w:p w:rsidR="003245BA" w:rsidRPr="00416E9C" w:rsidRDefault="003245BA" w:rsidP="006D15B0">
            <w:r w:rsidRPr="00416E9C">
              <w:t>0.0469</w:t>
            </w:r>
          </w:p>
        </w:tc>
        <w:tc>
          <w:tcPr>
            <w:tcW w:w="2151" w:type="dxa"/>
            <w:vAlign w:val="bottom"/>
          </w:tcPr>
          <w:p w:rsidR="003245BA" w:rsidRPr="00416E9C" w:rsidRDefault="003245BA" w:rsidP="006D15B0">
            <w:r w:rsidRPr="00416E9C">
              <w:t>0.0027</w:t>
            </w:r>
          </w:p>
        </w:tc>
        <w:tc>
          <w:tcPr>
            <w:tcW w:w="2471" w:type="dxa"/>
            <w:vAlign w:val="bottom"/>
          </w:tcPr>
          <w:p w:rsidR="003245BA" w:rsidRPr="003245BA" w:rsidRDefault="003245BA" w:rsidP="003245BA">
            <w:r w:rsidRPr="003245BA">
              <w:t>-6.954</w:t>
            </w:r>
          </w:p>
        </w:tc>
      </w:tr>
      <w:tr w:rsidR="003245BA" w:rsidTr="003245BA">
        <w:tc>
          <w:tcPr>
            <w:tcW w:w="2310" w:type="dxa"/>
          </w:tcPr>
          <w:p w:rsidR="003245BA" w:rsidRDefault="003245BA" w:rsidP="006D15B0">
            <w:r>
              <w:t>General females</w:t>
            </w:r>
          </w:p>
        </w:tc>
        <w:tc>
          <w:tcPr>
            <w:tcW w:w="2310" w:type="dxa"/>
            <w:vAlign w:val="bottom"/>
          </w:tcPr>
          <w:p w:rsidR="003245BA" w:rsidRPr="00416E9C" w:rsidRDefault="003245BA" w:rsidP="006D15B0">
            <w:r w:rsidRPr="00416E9C">
              <w:t>0.0536</w:t>
            </w:r>
          </w:p>
        </w:tc>
        <w:tc>
          <w:tcPr>
            <w:tcW w:w="2151" w:type="dxa"/>
            <w:vAlign w:val="bottom"/>
          </w:tcPr>
          <w:p w:rsidR="003245BA" w:rsidRPr="00416E9C" w:rsidRDefault="003245BA" w:rsidP="006D15B0">
            <w:r w:rsidRPr="00416E9C">
              <w:t>0.0006</w:t>
            </w:r>
          </w:p>
        </w:tc>
        <w:tc>
          <w:tcPr>
            <w:tcW w:w="2471" w:type="dxa"/>
            <w:vAlign w:val="bottom"/>
          </w:tcPr>
          <w:p w:rsidR="003245BA" w:rsidRPr="003245BA" w:rsidRDefault="003245BA" w:rsidP="003245BA">
            <w:r w:rsidRPr="003245BA">
              <w:t>-1.635</w:t>
            </w:r>
          </w:p>
        </w:tc>
      </w:tr>
      <w:tr w:rsidR="003245BA" w:rsidTr="003245BA">
        <w:tc>
          <w:tcPr>
            <w:tcW w:w="2310" w:type="dxa"/>
          </w:tcPr>
          <w:p w:rsidR="003245BA" w:rsidRDefault="003245BA" w:rsidP="006D15B0">
            <w:r>
              <w:t>General males</w:t>
            </w:r>
          </w:p>
        </w:tc>
        <w:tc>
          <w:tcPr>
            <w:tcW w:w="2310" w:type="dxa"/>
            <w:vAlign w:val="bottom"/>
          </w:tcPr>
          <w:p w:rsidR="003245BA" w:rsidRPr="00416E9C" w:rsidRDefault="003245BA" w:rsidP="006D15B0">
            <w:r w:rsidRPr="00416E9C">
              <w:t>0.0603</w:t>
            </w:r>
          </w:p>
        </w:tc>
        <w:tc>
          <w:tcPr>
            <w:tcW w:w="2151" w:type="dxa"/>
            <w:vAlign w:val="bottom"/>
          </w:tcPr>
          <w:p w:rsidR="003245BA" w:rsidRPr="00416E9C" w:rsidRDefault="003245BA" w:rsidP="006D15B0">
            <w:r w:rsidRPr="00416E9C">
              <w:t>0.0005</w:t>
            </w:r>
          </w:p>
        </w:tc>
        <w:tc>
          <w:tcPr>
            <w:tcW w:w="2471" w:type="dxa"/>
            <w:vAlign w:val="bottom"/>
          </w:tcPr>
          <w:p w:rsidR="003245BA" w:rsidRPr="003245BA" w:rsidRDefault="003245BA" w:rsidP="003245BA">
            <w:r w:rsidRPr="003245BA">
              <w:t>-0.500</w:t>
            </w:r>
          </w:p>
        </w:tc>
      </w:tr>
      <w:tr w:rsidR="003245BA" w:rsidTr="003245BA">
        <w:tc>
          <w:tcPr>
            <w:tcW w:w="2310" w:type="dxa"/>
          </w:tcPr>
          <w:p w:rsidR="003245BA" w:rsidRDefault="003245BA" w:rsidP="006D15B0">
            <w:r>
              <w:t>MSMW</w:t>
            </w:r>
          </w:p>
        </w:tc>
        <w:tc>
          <w:tcPr>
            <w:tcW w:w="2310" w:type="dxa"/>
            <w:vAlign w:val="bottom"/>
          </w:tcPr>
          <w:p w:rsidR="003245BA" w:rsidRPr="00416E9C" w:rsidRDefault="003245BA" w:rsidP="006D15B0">
            <w:r w:rsidRPr="00416E9C">
              <w:t>0.2144</w:t>
            </w:r>
          </w:p>
        </w:tc>
        <w:tc>
          <w:tcPr>
            <w:tcW w:w="2151" w:type="dxa"/>
            <w:vAlign w:val="bottom"/>
          </w:tcPr>
          <w:p w:rsidR="003245BA" w:rsidRPr="00416E9C" w:rsidRDefault="003245BA" w:rsidP="006D15B0">
            <w:r w:rsidRPr="00416E9C">
              <w:t>0.0005</w:t>
            </w:r>
          </w:p>
        </w:tc>
        <w:tc>
          <w:tcPr>
            <w:tcW w:w="2471" w:type="dxa"/>
            <w:vAlign w:val="bottom"/>
          </w:tcPr>
          <w:p w:rsidR="003245BA" w:rsidRPr="003245BA" w:rsidRDefault="003245BA" w:rsidP="003245BA">
            <w:r w:rsidRPr="003245BA">
              <w:t>-0.171</w:t>
            </w:r>
          </w:p>
        </w:tc>
      </w:tr>
    </w:tbl>
    <w:p w:rsidR="006D15B0" w:rsidRPr="006D15B0" w:rsidRDefault="006D15B0" w:rsidP="006D15B0"/>
    <w:tbl>
      <w:tblPr>
        <w:tblStyle w:val="TableGrid"/>
        <w:tblW w:w="0" w:type="auto"/>
        <w:tblInd w:w="959" w:type="dxa"/>
        <w:tblLook w:val="04A0"/>
      </w:tblPr>
      <w:tblGrid>
        <w:gridCol w:w="1559"/>
        <w:gridCol w:w="3969"/>
        <w:gridCol w:w="1843"/>
      </w:tblGrid>
      <w:tr w:rsidR="006D15B0" w:rsidTr="00DD1B93">
        <w:tc>
          <w:tcPr>
            <w:tcW w:w="1559" w:type="dxa"/>
          </w:tcPr>
          <w:p w:rsidR="006D15B0" w:rsidRDefault="00945F64" w:rsidP="006D15B0">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3969" w:type="dxa"/>
          </w:tcPr>
          <w:p w:rsidR="006D15B0" w:rsidRDefault="006D15B0" w:rsidP="006D15B0">
            <w:r>
              <w:t>Weight placed on level of infection in general females</w:t>
            </w:r>
          </w:p>
        </w:tc>
        <w:tc>
          <w:tcPr>
            <w:tcW w:w="1843" w:type="dxa"/>
          </w:tcPr>
          <w:p w:rsidR="006D15B0" w:rsidRDefault="006D15B0" w:rsidP="00563886">
            <w:r>
              <w:t>0.62</w:t>
            </w:r>
          </w:p>
        </w:tc>
      </w:tr>
      <w:tr w:rsidR="006D15B0" w:rsidTr="00DD1B93">
        <w:tc>
          <w:tcPr>
            <w:tcW w:w="1559" w:type="dxa"/>
          </w:tcPr>
          <w:p w:rsidR="006D15B0" w:rsidRDefault="00945F64" w:rsidP="00563886">
            <m:oMathPara>
              <m:oMath>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3969" w:type="dxa"/>
          </w:tcPr>
          <w:p w:rsidR="006D15B0" w:rsidRDefault="006D15B0" w:rsidP="00563886">
            <w:r>
              <w:t>Weight placed on level of infection in general males</w:t>
            </w:r>
          </w:p>
        </w:tc>
        <w:tc>
          <w:tcPr>
            <w:tcW w:w="1843" w:type="dxa"/>
          </w:tcPr>
          <w:p w:rsidR="006D15B0" w:rsidRDefault="006D15B0" w:rsidP="00563886">
            <w:r>
              <w:t>0.96</w:t>
            </w:r>
          </w:p>
        </w:tc>
      </w:tr>
    </w:tbl>
    <w:p w:rsidR="00FB7057" w:rsidRDefault="009D74B8" w:rsidP="00563886">
      <w:r>
        <w:br/>
        <w:t xml:space="preserve"> </w:t>
      </w:r>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the CDF of an exponential random variable with rate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w:r w:rsidR="00CC438C">
        <w:t xml:space="preserve">, evaluated at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oMath>
      <w:r>
        <w:t xml:space="preserve">. </w:t>
      </w:r>
    </w:p>
    <w:p w:rsidR="006D15B0" w:rsidRDefault="006D15B0" w:rsidP="00563886">
      <w:r>
        <w:t xml:space="preserve">Note that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is much lower than the proportion of females who are general females because each FSW contributes more to each male’s infection probability than each general female contributes. In contrast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the proportion of males who are general males because gene</w:t>
      </w:r>
      <w:proofErr w:type="spellStart"/>
      <w:r>
        <w:t>ral</w:t>
      </w:r>
      <w:proofErr w:type="spellEnd"/>
      <w:r>
        <w:t xml:space="preserve"> males and MSMW are assumed to contribute equally to </w:t>
      </w:r>
      <w:r w:rsidR="003245BA">
        <w:t xml:space="preserve">each female’s probability of infection. </w:t>
      </w:r>
    </w:p>
    <w:p w:rsidR="007C3529" w:rsidRDefault="007C3529" w:rsidP="00563886"/>
    <w:p w:rsidR="00AC58D0" w:rsidRDefault="00AC58D0" w:rsidP="00AC58D0">
      <w:pPr>
        <w:pStyle w:val="Heading3"/>
        <w:rPr>
          <w:rFonts w:eastAsiaTheme="minorEastAsia"/>
        </w:rPr>
      </w:pPr>
      <w:r>
        <w:rPr>
          <w:rFonts w:eastAsiaTheme="minorEastAsia"/>
        </w:rPr>
        <w:t>Calibration parameters</w:t>
      </w:r>
    </w:p>
    <w:p w:rsidR="00AC58D0" w:rsidRDefault="001C2298" w:rsidP="00AC58D0">
      <w:pPr>
        <w:rPr>
          <w:rFonts w:asciiTheme="majorHAnsi" w:hAnsiTheme="majorHAnsi" w:cstheme="majorBidi"/>
        </w:rPr>
      </w:pPr>
      <w:r>
        <w:rPr>
          <w:rFonts w:asciiTheme="majorHAnsi" w:hAnsiTheme="majorHAnsi" w:cstheme="majorBidi"/>
        </w:rPr>
        <w:t xml:space="preserve">We require our syphilis model to satisfy four equations for the equilibrium level of syphilis in each of the four sub-populations, so that in the baseline scenario, syphilis levels remain at those </w:t>
      </w:r>
      <w:r>
        <w:rPr>
          <w:rFonts w:asciiTheme="majorHAnsi" w:hAnsiTheme="majorHAnsi" w:cstheme="majorBidi"/>
        </w:rPr>
        <w:lastRenderedPageBreak/>
        <w:t xml:space="preserve">already selected for the HIV model. We thus include four dependent parameters, </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oMath>
      <w:r>
        <w:rPr>
          <w:rFonts w:asciiTheme="majorHAnsi" w:hAnsiTheme="majorHAnsi" w:cstheme="majorBidi"/>
        </w:rPr>
        <w:t xml:space="preserve"> </w:t>
      </w:r>
      <w:proofErr w:type="gramStart"/>
      <w:r>
        <w:rPr>
          <w:rFonts w:asciiTheme="majorHAnsi" w:hAnsiTheme="majorHAnsi" w:cstheme="majorBidi"/>
        </w:rPr>
        <w:t xml:space="preserve">and </w:t>
      </w:r>
      <m:oMath>
        <w:proofErr w:type="gramEnd"/>
        <m:sSub>
          <m:sSubPr>
            <m:ctrlPr>
              <w:rPr>
                <w:rFonts w:ascii="Cambria Math" w:hAnsi="Cambria Math"/>
                <w:i/>
              </w:rPr>
            </m:ctrlPr>
          </m:sSubPr>
          <m:e>
            <m:r>
              <w:rPr>
                <w:rFonts w:ascii="Cambria Math" w:hAnsi="Cambria Math"/>
              </w:rPr>
              <m:t>β</m:t>
            </m:r>
          </m:e>
          <m:sub>
            <m:r>
              <w:rPr>
                <w:rFonts w:ascii="Cambria Math" w:hAnsi="Cambria Math"/>
              </w:rPr>
              <m:t>B</m:t>
            </m:r>
          </m:sub>
        </m:sSub>
      </m:oMath>
      <w:r>
        <w:rPr>
          <w:rFonts w:asciiTheme="majorHAnsi" w:hAnsiTheme="majorHAnsi" w:cstheme="majorBidi"/>
        </w:rPr>
        <w:t xml:space="preserve">, which we calculate by solving the four equations for the equilibrium syphilis levels. That is, we find values for  </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oMath>
      <w:r>
        <w:rPr>
          <w:rFonts w:asciiTheme="majorHAnsi" w:hAnsiTheme="majorHAnsi" w:cstheme="majorBidi"/>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B</m:t>
            </m:r>
          </m:sub>
        </m:sSub>
      </m:oMath>
      <w:r>
        <w:rPr>
          <w:rFonts w:asciiTheme="majorHAnsi" w:hAnsiTheme="majorHAnsi" w:cstheme="majorBidi"/>
        </w:rPr>
        <w:t xml:space="preserve"> such that </w:t>
      </w:r>
    </w:p>
    <w:p w:rsidR="001C2298" w:rsidRDefault="00945F64" w:rsidP="001C2298">
      <w:pPr>
        <w:rPr>
          <w:rStyle w:val="MTConvertedEquation"/>
        </w:rPr>
      </w:pPr>
      <m:oMathPara>
        <m:oMath>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S</m:t>
              </m:r>
            </m:sub>
            <m:sup>
              <m:r>
                <w:rPr>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F</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F</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M</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r>
            <m:rPr>
              <m:sty m:val="p"/>
            </m:rPr>
            <w:rPr>
              <w:rStyle w:val="MTConvertedEquation"/>
              <w:rFonts w:ascii="Cambria Math" w:hAnsi="Cambria Math"/>
            </w:rPr>
            <w:br/>
          </m:r>
        </m:oMath>
        <m:oMath>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r>
            <w:rPr>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λ</m:t>
              </m:r>
            </m:e>
            <m:sub>
              <m:r>
                <w:rPr>
                  <w:rStyle w:val="MTConvertedEquation"/>
                  <w:rFonts w:ascii="Cambria Math" w:hAnsi="Cambria Math"/>
                </w:rPr>
                <m:t>B</m:t>
              </m:r>
            </m:sub>
            <m:sup>
              <m:r>
                <w:rPr>
                  <w:rStyle w:val="MTConvertedEquation"/>
                  <w:rFonts w:ascii="Cambria Math" w:hAnsi="Cambria Math"/>
                </w:rPr>
                <m:t>*</m:t>
              </m:r>
            </m:sup>
          </m:sSubSup>
          <m:d>
            <m:dPr>
              <m:ctrlPr>
                <w:rPr>
                  <w:rStyle w:val="MTConvertedEquation"/>
                  <w:rFonts w:ascii="Cambria Math" w:hAnsi="Cambria Math"/>
                  <w:i/>
                </w:rPr>
              </m:ctrlPr>
            </m:dPr>
            <m:e>
              <m:r>
                <w:rPr>
                  <w:rStyle w:val="MTConvertedEquation"/>
                  <w:rFonts w:ascii="Cambria Math" w:hAnsi="Cambria Math"/>
                </w:rPr>
                <m:t>1-</m:t>
              </m:r>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e>
          </m:d>
          <m:r>
            <w:rPr>
              <w:rStyle w:val="MTConvertedEquation"/>
              <w:rFonts w:ascii="Cambria Math" w:hAnsi="Cambria Math"/>
            </w:rPr>
            <m:t>+</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Style w:val="MTConvertedEquation"/>
                  <w:rFonts w:ascii="Cambria Math" w:hAnsi="Cambria Math"/>
                </w:rPr>
                <m:t>γ</m:t>
              </m:r>
            </m:e>
          </m:d>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m:t>
              </m:r>
            </m:sup>
          </m:sSubSup>
          <m:r>
            <w:rPr>
              <w:rStyle w:val="MTConvertedEquation"/>
              <w:rFonts w:ascii="Cambria Math" w:hAnsi="Cambria Math"/>
            </w:rPr>
            <m:t>,</m:t>
          </m:r>
        </m:oMath>
      </m:oMathPara>
    </w:p>
    <w:p w:rsidR="007409A2" w:rsidRDefault="00354760" w:rsidP="003245BA">
      <w:proofErr w:type="gramStart"/>
      <w:r>
        <w:t>where</w:t>
      </w:r>
      <w:proofErr w:type="gramEnd"/>
      <w:r>
        <w:t xml:space="preserve"> each</w:t>
      </w:r>
      <w:r w:rsidR="001B67E0">
        <w:t xml:space="preserve"> </w:t>
      </w:r>
      <m:oMath>
        <m:sSup>
          <m:sSupPr>
            <m:ctrlPr>
              <w:rPr>
                <w:rFonts w:ascii="Cambria Math" w:hAnsi="Cambria Math"/>
                <w:i/>
              </w:rPr>
            </m:ctrlPr>
          </m:sSupPr>
          <m:e>
            <m:r>
              <w:rPr>
                <w:rFonts w:ascii="Cambria Math" w:hAnsi="Cambria Math"/>
              </w:rPr>
              <m:t>λ</m:t>
            </m:r>
          </m:e>
          <m:sup>
            <m:r>
              <w:rPr>
                <w:rFonts w:ascii="Cambria Math" w:hAnsi="Cambria Math"/>
              </w:rPr>
              <m:t>*</m:t>
            </m:r>
          </m:sup>
        </m:sSup>
      </m:oMath>
      <w:r>
        <w:t xml:space="preserve"> is a function of the corresponding </w:t>
      </w:r>
      <m:oMath>
        <m:r>
          <w:rPr>
            <w:rFonts w:ascii="Cambria Math" w:hAnsi="Cambria Math"/>
          </w:rPr>
          <m:t>β</m:t>
        </m:r>
      </m:oMath>
      <w:r>
        <w:t xml:space="preserve">, and on the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values. </w:t>
      </w:r>
      <w:r w:rsidR="003245BA">
        <w:t xml:space="preserve">We perform these steps once for urban populations and again for rural populations in each simulation, but we do not allow for movement between regions in this model. </w:t>
      </w:r>
    </w:p>
    <w:p w:rsidR="004405AA" w:rsidRDefault="004405AA" w:rsidP="004405AA">
      <w:pPr>
        <w:pStyle w:val="Heading2"/>
        <w:rPr>
          <w:rFonts w:eastAsiaTheme="minorEastAsia"/>
        </w:rPr>
      </w:pPr>
      <w:commentRangeStart w:id="83"/>
      <w:r>
        <w:rPr>
          <w:rFonts w:eastAsiaTheme="minorEastAsia"/>
        </w:rPr>
        <w:t>Results</w:t>
      </w:r>
      <w:commentRangeEnd w:id="83"/>
      <w:r w:rsidR="00FD0806">
        <w:rPr>
          <w:rStyle w:val="CommentReference"/>
          <w:rFonts w:asciiTheme="minorHAnsi" w:eastAsiaTheme="minorHAnsi" w:hAnsiTheme="minorHAnsi" w:cstheme="minorBidi"/>
          <w:b w:val="0"/>
          <w:bCs w:val="0"/>
          <w:color w:val="auto"/>
        </w:rPr>
        <w:commentReference w:id="83"/>
      </w:r>
    </w:p>
    <w:p w:rsidR="00F106F1" w:rsidRPr="00F106F1" w:rsidRDefault="00F106F1" w:rsidP="00F106F1">
      <w:pPr>
        <w:pStyle w:val="Heading3"/>
      </w:pPr>
      <w:r>
        <w:t>Typical scenario</w:t>
      </w:r>
    </w:p>
    <w:p w:rsidR="004405AA" w:rsidRDefault="004405AA" w:rsidP="004405AA">
      <w:r>
        <w:t xml:space="preserve">A full description of the results is provided in the Appendix. With </w:t>
      </w:r>
      <w:proofErr w:type="gramStart"/>
      <w:r>
        <w:t>a coverage</w:t>
      </w:r>
      <w:proofErr w:type="gramEnd"/>
      <w:r>
        <w:t xml:space="preserve"> of </w:t>
      </w:r>
      <w:r w:rsidR="0043716A">
        <w:t>75</w:t>
      </w:r>
      <w:r>
        <w:t>% for all FSW in PNG</w:t>
      </w:r>
      <w:r w:rsidR="002F16BF">
        <w:t xml:space="preserve"> and one PPT per person per year on average</w:t>
      </w:r>
      <w:r>
        <w:t xml:space="preserve">, </w:t>
      </w:r>
      <w:r w:rsidR="00264962">
        <w:t xml:space="preserve">and </w:t>
      </w:r>
      <w:r>
        <w:t>with no coverage for general females</w:t>
      </w:r>
      <w:r w:rsidR="00540C9A">
        <w:t>,</w:t>
      </w:r>
      <w:r>
        <w:t xml:space="preserve"> males</w:t>
      </w:r>
      <w:r w:rsidR="00540C9A">
        <w:t xml:space="preserve"> or MSMW, there is a </w:t>
      </w:r>
      <w:r w:rsidR="002F16BF">
        <w:t>39.87</w:t>
      </w:r>
      <w:r>
        <w:t xml:space="preserve">% fall in </w:t>
      </w:r>
      <w:r w:rsidR="002F16BF">
        <w:t>STI prevalence</w:t>
      </w:r>
      <w:r w:rsidR="002F16BF" w:rsidRPr="002F16BF">
        <w:t xml:space="preserve"> </w:t>
      </w:r>
      <w:r w:rsidR="002F16BF">
        <w:t xml:space="preserve">over 10 years, compared to </w:t>
      </w:r>
      <w:r>
        <w:t xml:space="preserve">the equilibrium </w:t>
      </w:r>
      <w:r w:rsidR="00DC7EE8">
        <w:t>prevalence.</w:t>
      </w:r>
      <w:r w:rsidR="00540C9A">
        <w:t xml:space="preserve"> </w:t>
      </w:r>
      <w:r w:rsidR="002F16BF">
        <w:t>There is an 18.69% fall after 3 years</w:t>
      </w:r>
      <w:r w:rsidR="00DC7EE8">
        <w:t xml:space="preserve">. This </w:t>
      </w:r>
      <w:r>
        <w:t>causes a</w:t>
      </w:r>
      <w:r w:rsidR="00941BA0">
        <w:t xml:space="preserve"> fall of </w:t>
      </w:r>
      <w:r w:rsidR="002F16BF">
        <w:t>23.89</w:t>
      </w:r>
      <w:r w:rsidR="00941BA0">
        <w:t>% in nationwi</w:t>
      </w:r>
      <w:r w:rsidR="00497B84">
        <w:t>de HIV</w:t>
      </w:r>
      <w:r w:rsidR="002F16BF">
        <w:t xml:space="preserve"> incidence relative to the forecast with no intervention</w:t>
      </w:r>
      <w:r w:rsidR="00497B84">
        <w:t xml:space="preserve">. </w:t>
      </w:r>
    </w:p>
    <w:tbl>
      <w:tblPr>
        <w:tblStyle w:val="TableGrid"/>
        <w:tblW w:w="0" w:type="auto"/>
        <w:tblLook w:val="04A0"/>
      </w:tblPr>
      <w:tblGrid>
        <w:gridCol w:w="2310"/>
        <w:gridCol w:w="2310"/>
        <w:gridCol w:w="2311"/>
        <w:gridCol w:w="2311"/>
      </w:tblGrid>
      <w:tr w:rsidR="002F16BF" w:rsidTr="00215A92">
        <w:tc>
          <w:tcPr>
            <w:tcW w:w="2310" w:type="dxa"/>
          </w:tcPr>
          <w:p w:rsidR="002F16BF" w:rsidRDefault="002F16BF" w:rsidP="00941BA0">
            <w:r>
              <w:t>Scenario</w:t>
            </w:r>
          </w:p>
        </w:tc>
        <w:tc>
          <w:tcPr>
            <w:tcW w:w="2310" w:type="dxa"/>
          </w:tcPr>
          <w:p w:rsidR="002F16BF" w:rsidRDefault="002F16BF" w:rsidP="002F16BF">
            <w:r>
              <w:t>Percentage drop in syphilis prevalence after 3 years</w:t>
            </w:r>
          </w:p>
        </w:tc>
        <w:tc>
          <w:tcPr>
            <w:tcW w:w="2311" w:type="dxa"/>
          </w:tcPr>
          <w:p w:rsidR="002F16BF" w:rsidRDefault="002F16BF" w:rsidP="002F16BF">
            <w:r>
              <w:t>Percentage drop in syphilis prevalence after 10 years</w:t>
            </w:r>
          </w:p>
        </w:tc>
        <w:tc>
          <w:tcPr>
            <w:tcW w:w="2311" w:type="dxa"/>
          </w:tcPr>
          <w:p w:rsidR="002F16BF" w:rsidRDefault="002F16BF" w:rsidP="002F16BF">
            <w:r>
              <w:t>Percentage drop in HIV incidence after 10 years</w:t>
            </w:r>
          </w:p>
        </w:tc>
      </w:tr>
      <w:tr w:rsidR="002F16BF" w:rsidTr="00941BA0">
        <w:tc>
          <w:tcPr>
            <w:tcW w:w="2310" w:type="dxa"/>
            <w:vAlign w:val="bottom"/>
          </w:tcPr>
          <w:p w:rsidR="002F16BF" w:rsidRDefault="002F16BF" w:rsidP="00941BA0">
            <w:pPr>
              <w:rPr>
                <w:rFonts w:ascii="Calibri" w:hAnsi="Calibri" w:cs="Calibri"/>
                <w:color w:val="000000"/>
              </w:rPr>
            </w:pPr>
            <w:r>
              <w:rPr>
                <w:rFonts w:ascii="Calibri" w:hAnsi="Calibri" w:cs="Calibri"/>
                <w:color w:val="000000"/>
              </w:rPr>
              <w:t>Default intervention</w:t>
            </w:r>
          </w:p>
        </w:tc>
        <w:tc>
          <w:tcPr>
            <w:tcW w:w="2310" w:type="dxa"/>
            <w:vAlign w:val="bottom"/>
          </w:tcPr>
          <w:p w:rsidR="002F16BF" w:rsidRDefault="002F16BF">
            <w:pPr>
              <w:jc w:val="right"/>
              <w:rPr>
                <w:rFonts w:ascii="Calibri" w:hAnsi="Calibri" w:cs="Calibri"/>
                <w:color w:val="000000"/>
              </w:rPr>
            </w:pPr>
            <w:r>
              <w:rPr>
                <w:rFonts w:ascii="Calibri" w:hAnsi="Calibri" w:cs="Calibri"/>
                <w:color w:val="000000"/>
              </w:rPr>
              <w:t>18.69%</w:t>
            </w:r>
          </w:p>
        </w:tc>
        <w:tc>
          <w:tcPr>
            <w:tcW w:w="2311" w:type="dxa"/>
            <w:vAlign w:val="bottom"/>
          </w:tcPr>
          <w:p w:rsidR="002F16BF" w:rsidRDefault="002F16BF">
            <w:pPr>
              <w:jc w:val="right"/>
              <w:rPr>
                <w:rFonts w:ascii="Calibri" w:hAnsi="Calibri" w:cs="Calibri"/>
                <w:color w:val="000000"/>
              </w:rPr>
            </w:pPr>
            <w:r>
              <w:rPr>
                <w:rFonts w:ascii="Calibri" w:hAnsi="Calibri" w:cs="Calibri"/>
                <w:color w:val="000000"/>
              </w:rPr>
              <w:t>39.87%</w:t>
            </w:r>
          </w:p>
        </w:tc>
        <w:tc>
          <w:tcPr>
            <w:tcW w:w="2311" w:type="dxa"/>
            <w:vAlign w:val="bottom"/>
          </w:tcPr>
          <w:p w:rsidR="002F16BF" w:rsidRDefault="002F16BF">
            <w:pPr>
              <w:jc w:val="right"/>
              <w:rPr>
                <w:rFonts w:ascii="Calibri" w:hAnsi="Calibri" w:cs="Calibri"/>
                <w:color w:val="000000"/>
              </w:rPr>
            </w:pPr>
            <w:r>
              <w:rPr>
                <w:rFonts w:ascii="Calibri" w:hAnsi="Calibri" w:cs="Calibri"/>
                <w:color w:val="000000"/>
              </w:rPr>
              <w:t>23.89%</w:t>
            </w:r>
          </w:p>
        </w:tc>
      </w:tr>
    </w:tbl>
    <w:p w:rsidR="00215A92" w:rsidRPr="008618C6" w:rsidRDefault="008618C6" w:rsidP="004405AA">
      <w:commentRangeStart w:id="85"/>
      <w:commentRangeStart w:id="86"/>
      <w:r>
        <w:rPr>
          <w:noProof/>
          <w:color w:val="FF0000"/>
        </w:rPr>
        <w:drawing>
          <wp:anchor distT="0" distB="0" distL="114300" distR="114300" simplePos="0" relativeHeight="251658752" behindDoc="0" locked="0" layoutInCell="1" allowOverlap="1">
            <wp:simplePos x="0" y="0"/>
            <wp:positionH relativeFrom="column">
              <wp:posOffset>2731135</wp:posOffset>
            </wp:positionH>
            <wp:positionV relativeFrom="paragraph">
              <wp:posOffset>308610</wp:posOffset>
            </wp:positionV>
            <wp:extent cx="3609340" cy="2612390"/>
            <wp:effectExtent l="19050" t="0" r="0" b="0"/>
            <wp:wrapTopAndBottom/>
            <wp:docPr id="84" name="Picture 84" descr="T:\Crock\SmallModel\Figure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Crock\SmallModel\Figures\temp.png"/>
                    <pic:cNvPicPr>
                      <a:picLocks noChangeAspect="1" noChangeArrowheads="1"/>
                    </pic:cNvPicPr>
                  </pic:nvPicPr>
                  <pic:blipFill>
                    <a:blip r:embed="rId8" cstate="print"/>
                    <a:srcRect t="38398" r="68117" b="30663"/>
                    <a:stretch>
                      <a:fillRect/>
                    </a:stretch>
                  </pic:blipFill>
                  <pic:spPr bwMode="auto">
                    <a:xfrm>
                      <a:off x="0" y="0"/>
                      <a:ext cx="3609340" cy="2612390"/>
                    </a:xfrm>
                    <a:prstGeom prst="rect">
                      <a:avLst/>
                    </a:prstGeom>
                    <a:noFill/>
                    <a:ln w="9525">
                      <a:noFill/>
                      <a:miter lim="800000"/>
                      <a:headEnd/>
                      <a:tailEnd/>
                    </a:ln>
                  </pic:spPr>
                </pic:pic>
              </a:graphicData>
            </a:graphic>
          </wp:anchor>
        </w:drawing>
      </w:r>
      <w:commentRangeStart w:id="87"/>
      <w:r>
        <w:rPr>
          <w:noProof/>
          <w:color w:val="FF0000"/>
        </w:rPr>
        <w:drawing>
          <wp:anchor distT="0" distB="0" distL="114300" distR="114300" simplePos="0" relativeHeight="251657728" behindDoc="0" locked="0" layoutInCell="1" allowOverlap="1">
            <wp:simplePos x="0" y="0"/>
            <wp:positionH relativeFrom="column">
              <wp:posOffset>-895350</wp:posOffset>
            </wp:positionH>
            <wp:positionV relativeFrom="paragraph">
              <wp:posOffset>65916</wp:posOffset>
            </wp:positionV>
            <wp:extent cx="3626675" cy="3075709"/>
            <wp:effectExtent l="19050" t="0" r="0" b="0"/>
            <wp:wrapTopAndBottom/>
            <wp:docPr id="4" name="Picture 83" descr="T:\Crock\SmallModel\Figures\Overall STI preval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Crock\SmallModel\Figures\Overall STI prevalences.png"/>
                    <pic:cNvPicPr>
                      <a:picLocks noChangeAspect="1" noChangeArrowheads="1"/>
                    </pic:cNvPicPr>
                  </pic:nvPicPr>
                  <pic:blipFill>
                    <a:blip r:embed="rId9" cstate="print"/>
                    <a:srcRect/>
                    <a:stretch>
                      <a:fillRect/>
                    </a:stretch>
                  </pic:blipFill>
                  <pic:spPr bwMode="auto">
                    <a:xfrm>
                      <a:off x="0" y="0"/>
                      <a:ext cx="3626675" cy="3075709"/>
                    </a:xfrm>
                    <a:prstGeom prst="rect">
                      <a:avLst/>
                    </a:prstGeom>
                    <a:noFill/>
                    <a:ln w="9525">
                      <a:noFill/>
                      <a:miter lim="800000"/>
                      <a:headEnd/>
                      <a:tailEnd/>
                    </a:ln>
                  </pic:spPr>
                </pic:pic>
              </a:graphicData>
            </a:graphic>
          </wp:anchor>
        </w:drawing>
      </w:r>
      <w:commentRangeEnd w:id="87"/>
      <w:r w:rsidR="00FD0806">
        <w:rPr>
          <w:rStyle w:val="CommentReference"/>
        </w:rPr>
        <w:commentReference w:id="87"/>
      </w:r>
      <w:r>
        <w:rPr>
          <w:color w:val="FF0000"/>
        </w:rPr>
        <w:t xml:space="preserve"> </w:t>
      </w:r>
      <w:r w:rsidRPr="008618C6">
        <w:t xml:space="preserve">The </w:t>
      </w:r>
      <w:r>
        <w:t xml:space="preserve">plot on the left shows overall STIs falling dramatically with this intervention, compared to the non-equilibrium case. </w:t>
      </w:r>
      <w:commentRangeEnd w:id="85"/>
      <w:r>
        <w:rPr>
          <w:rStyle w:val="CommentReference"/>
        </w:rPr>
        <w:commentReference w:id="85"/>
      </w:r>
      <w:commentRangeEnd w:id="86"/>
      <w:r w:rsidR="00FD0806">
        <w:rPr>
          <w:rStyle w:val="CommentReference"/>
        </w:rPr>
        <w:commentReference w:id="86"/>
      </w:r>
      <w:r>
        <w:t xml:space="preserve">The plot on the right shows HIV </w:t>
      </w:r>
      <w:proofErr w:type="gramStart"/>
      <w:r>
        <w:t xml:space="preserve">incidence </w:t>
      </w:r>
      <w:r w:rsidR="001B67E0" w:rsidRPr="008618C6">
        <w:t xml:space="preserve"> </w:t>
      </w:r>
      <w:r>
        <w:t>falling</w:t>
      </w:r>
      <w:proofErr w:type="gramEnd"/>
      <w:r>
        <w:t xml:space="preserve"> significantly.</w:t>
      </w:r>
    </w:p>
    <w:p w:rsidR="00B9787E" w:rsidRDefault="000252B7" w:rsidP="00723AA9">
      <w:r>
        <w:t>Separating by sub-population and region we have the following STI prevalences:</w:t>
      </w:r>
    </w:p>
    <w:p w:rsidR="00F106F1" w:rsidRDefault="00F106F1">
      <w:r w:rsidRPr="00F106F1">
        <w:lastRenderedPageBreak/>
        <w:t xml:space="preserve"> </w:t>
      </w:r>
      <w:commentRangeStart w:id="88"/>
      <w:r w:rsidR="000252B7" w:rsidRPr="000252B7">
        <w:rPr>
          <w:noProof/>
        </w:rPr>
        <w:drawing>
          <wp:inline distT="0" distB="0" distL="0" distR="0">
            <wp:extent cx="5657355" cy="4797578"/>
            <wp:effectExtent l="19050" t="0" r="49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Crock\SmallModel\Figures\by pop.png"/>
                    <pic:cNvPicPr>
                      <a:picLocks noChangeAspect="1" noChangeArrowheads="1"/>
                    </pic:cNvPicPr>
                  </pic:nvPicPr>
                  <pic:blipFill>
                    <a:blip r:embed="rId10" cstate="print"/>
                    <a:srcRect/>
                    <a:stretch>
                      <a:fillRect/>
                    </a:stretch>
                  </pic:blipFill>
                  <pic:spPr bwMode="auto">
                    <a:xfrm>
                      <a:off x="0" y="0"/>
                      <a:ext cx="5664325" cy="4803488"/>
                    </a:xfrm>
                    <a:prstGeom prst="rect">
                      <a:avLst/>
                    </a:prstGeom>
                    <a:noFill/>
                    <a:ln w="9525">
                      <a:noFill/>
                      <a:miter lim="800000"/>
                      <a:headEnd/>
                      <a:tailEnd/>
                    </a:ln>
                  </pic:spPr>
                </pic:pic>
              </a:graphicData>
            </a:graphic>
          </wp:inline>
        </w:drawing>
      </w:r>
      <w:commentRangeEnd w:id="88"/>
      <w:r w:rsidR="00FD0806">
        <w:rPr>
          <w:rStyle w:val="CommentReference"/>
        </w:rPr>
        <w:commentReference w:id="88"/>
      </w:r>
    </w:p>
    <w:p w:rsidR="00B51E90" w:rsidRDefault="00B51E90" w:rsidP="00B51E90">
      <w:pPr>
        <w:pStyle w:val="Heading2"/>
      </w:pPr>
      <w:r>
        <w:t>Intervention variants</w:t>
      </w:r>
    </w:p>
    <w:p w:rsidR="00F106F1" w:rsidRDefault="00F106F1" w:rsidP="00F106F1">
      <w:pPr>
        <w:pStyle w:val="Heading3"/>
      </w:pPr>
      <w:r>
        <w:t>Choice of sub-population</w:t>
      </w:r>
    </w:p>
    <w:p w:rsidR="00F106F1" w:rsidRDefault="00F106F1">
      <w:r>
        <w:t xml:space="preserve">Providing PPT to general males and females at the same level as to FSW provides a large impact, but this is because there are far more general males and females than FSW. Providing the same number of total treatment doses but distributing these across the whole population results in almost no benefit (0.95% reduction in ulcerating STIs, 0.47% reduction in HIV). Providing PPT to MSMW at the same level as to FSW provides little additional benefit (2% further decrease in ulcerating STIs). </w:t>
      </w:r>
    </w:p>
    <w:p w:rsidR="00B53D77" w:rsidRDefault="00F106F1" w:rsidP="00F106F1">
      <w:pPr>
        <w:pStyle w:val="Heading3"/>
        <w:rPr>
          <w:rFonts w:eastAsiaTheme="minorEastAsia"/>
        </w:rPr>
      </w:pPr>
      <w:r>
        <w:rPr>
          <w:rFonts w:eastAsiaTheme="minorEastAsia"/>
        </w:rPr>
        <w:t xml:space="preserve">Varying coverage and </w:t>
      </w:r>
      <w:r w:rsidR="00B53D77">
        <w:rPr>
          <w:rFonts w:eastAsiaTheme="minorEastAsia"/>
        </w:rPr>
        <w:t>number of visits</w:t>
      </w:r>
    </w:p>
    <w:p w:rsidR="00416E9C" w:rsidRPr="00416E9C" w:rsidRDefault="00416E9C" w:rsidP="00416E9C">
      <w:r>
        <w:t>I will add information here.</w:t>
      </w:r>
    </w:p>
    <w:p w:rsidR="00B53D77" w:rsidRDefault="00B53D77" w:rsidP="00F106F1">
      <w:pPr>
        <w:pStyle w:val="Heading3"/>
        <w:rPr>
          <w:rFonts w:eastAsiaTheme="minorEastAsia"/>
        </w:rPr>
      </w:pPr>
    </w:p>
    <w:p w:rsidR="00E054C0" w:rsidRDefault="00E054C0" w:rsidP="00F106F1">
      <w:pPr>
        <w:pStyle w:val="Heading3"/>
        <w:rPr>
          <w:rFonts w:eastAsiaTheme="minorEastAsia"/>
        </w:rPr>
      </w:pPr>
      <w:r>
        <w:rPr>
          <w:rFonts w:eastAsiaTheme="minorEastAsia"/>
        </w:rPr>
        <w:br w:type="page"/>
      </w:r>
    </w:p>
    <w:p w:rsidR="00F106F1" w:rsidRDefault="00F106F1">
      <w:pPr>
        <w:rPr>
          <w:rFonts w:asciiTheme="majorHAnsi" w:hAnsiTheme="majorHAnsi" w:cstheme="majorBidi"/>
          <w:b/>
          <w:bCs/>
          <w:color w:val="4F81BD" w:themeColor="accent1"/>
          <w:sz w:val="26"/>
          <w:szCs w:val="26"/>
        </w:rPr>
      </w:pPr>
    </w:p>
    <w:p w:rsidR="00B9787E" w:rsidRDefault="00B9787E" w:rsidP="00B9787E">
      <w:pPr>
        <w:pStyle w:val="Heading2"/>
        <w:rPr>
          <w:rFonts w:eastAsiaTheme="minorEastAsia"/>
        </w:rPr>
      </w:pPr>
      <w:r>
        <w:rPr>
          <w:rFonts w:eastAsiaTheme="minorEastAsia"/>
        </w:rPr>
        <w:t>Appendix</w:t>
      </w:r>
    </w:p>
    <w:p w:rsidR="002A0318" w:rsidRPr="002A0318" w:rsidRDefault="002A0318" w:rsidP="002A0318"/>
    <w:p w:rsidR="00E054C0" w:rsidRDefault="00E054C0" w:rsidP="001B67E0">
      <w:pPr>
        <w:pStyle w:val="Heading3"/>
      </w:pPr>
      <w:r>
        <w:t xml:space="preserve">Diagram </w:t>
      </w:r>
      <w:r w:rsidR="00022F6E">
        <w:t>showing</w:t>
      </w:r>
      <w:r>
        <w:t xml:space="preserve"> the possible state changes in the model</w:t>
      </w:r>
    </w:p>
    <w:p w:rsidR="001B67E0" w:rsidRDefault="00945F64" w:rsidP="00E054C0">
      <w:pPr>
        <w:rPr>
          <w:rStyle w:val="MTConvertedEquation"/>
        </w:rPr>
      </w:pPr>
      <w:r w:rsidRPr="00945F64">
        <w:rPr>
          <w:rFonts w:eastAsiaTheme="minorHAnsi"/>
          <w:noProof/>
        </w:rPr>
        <w:lastRenderedPageBreak/>
        <w:pict>
          <v:group id="Group 54" o:spid="_x0000_s1026" style="position:absolute;margin-left:-20.4pt;margin-top:17.25pt;width:495.2pt;height:400.65pt;z-index:251744256" coordorigin="1032,2216" coordsize="9904,8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">
            <v:shapetype id="_x0000_t202" coordsize="21600,21600" o:spt="202" path="m,l,21600r21600,l21600,xe">
              <v:stroke joinstyle="miter"/>
              <v:path gradientshapeok="t" o:connecttype="rect"/>
            </v:shapetype>
            <v:shape id="Text Box 37" o:spid="_x0000_s1027" type="#_x0000_t202" style="position:absolute;left:1032;top:2216;width:9904;height:8013;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8AQMEA&#10;AADaAAAADwAAAGRycy9kb3ducmV2LnhtbERPu2rDMBTdA/0HcQvZYrkZQnAsm9AmtEMDrV1oxot1&#10;/aDWlbHk2P37aCh0PJx3mi+mFzcaXWdZwVMUgyCurO64UfBVnjd7EM4ja+wtk4JfcpBnD6sUE21n&#10;/qRb4RsRQtglqKD1fkikdFVLBl1kB+LA1XY06AMcG6lHnEO46eU2jnfSYMehocWBnluqforJKLh8&#10;+O9TM9G1L97Pr+XlpZ7mSiq1flyOBxCeFv8v/nO/aQVha7gSboDM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vAEDBAAAA2gAAAA8AAAAAAAAAAAAAAAAAmAIAAGRycy9kb3du&#10;cmV2LnhtbFBLBQYAAAAABAAEAPUAAACGAwAAAAA=&#10;" filled="f">
              <v:textbox>
                <w:txbxContent>
                  <w:p w:rsidR="007564D2" w:rsidRDefault="007564D2" w:rsidP="00E054C0">
                    <w:proofErr w:type="gramStart"/>
                    <w:r>
                      <w:t>Diagram 1: The possible states, and possible movements between states over a single period, in our model.</w:t>
                    </w:r>
                    <w:proofErr w:type="gramEnd"/>
                    <w:r>
                      <w:t xml:space="preserve"> </w:t>
                    </w:r>
                  </w:p>
                </w:txbxContent>
              </v:textbox>
            </v:shape>
            <v:roundrect id="AutoShape 38" o:spid="_x0000_s1028" style="position:absolute;left:3919;top:2317;width:3132;height:1325;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O0GsIA&#10;AADaAAAADwAAAGRycy9kb3ducmV2LnhtbESPT4vCMBTE7wt+h/AEb2u6Cq52G0UFpR5XPay3R/P6&#10;h21eShNt/fZGEDwOM/MbJln1phY3al1lWcHXOAJBnFldcaHgfNp9zkE4j6yxtkwK7uRgtRx8JBhr&#10;2/Ev3Y6+EAHCLkYFpfdNLKXLSjLoxrYhDl5uW4M+yLaQusUuwE0tJ1E0kwYrDgslNrQtKfs/Xo2C&#10;WXFJ5XTD33/mnl6mh/06jxadUqNhv/4B4an37/CrnWoFC3heCT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07QawgAAANoAAAAPAAAAAAAAAAAAAAAAAJgCAABkcnMvZG93&#10;bnJldi54bWxQSwUGAAAAAAQABAD1AAAAhwMAAAAA&#10;" filled="f" fillcolor="white [3212]" strokecolor="black [3213]">
              <v:textbox>
                <w:txbxContent>
                  <w:p w:rsidR="007564D2" w:rsidRPr="00F657AE" w:rsidRDefault="007564D2" w:rsidP="00E054C0">
                    <w:pPr>
                      <w:jc w:val="center"/>
                      <w:rPr>
                        <w:sz w:val="28"/>
                      </w:rPr>
                    </w:pPr>
                    <w:r w:rsidRPr="00F657AE">
                      <w:rPr>
                        <w:sz w:val="28"/>
                      </w:rPr>
                      <w:t>Susceptible</w:t>
                    </w:r>
                  </w:p>
                </w:txbxContent>
              </v:textbox>
            </v:roundrect>
            <v:shapetype id="_x0000_t32" coordsize="21600,21600" o:spt="32" o:oned="t" path="m,l21600,21600e" filled="f">
              <v:path arrowok="t" fillok="f" o:connecttype="none"/>
              <o:lock v:ext="edit" shapetype="t"/>
            </v:shapetype>
            <v:shape id="AutoShape 39" o:spid="_x0000_s1029" type="#_x0000_t32" style="position:absolute;left:4755;top:3642;width:0;height:182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iYl8UAAADbAAAADwAAAGRycy9kb3ducmV2LnhtbESPQU/DMAyF70j8h8hI3FgKB4S6ZdMY&#10;QkKcWLcJcbMaryk0Tpdkbffv8QGJm633/N7nxWrynRoopjawgftZAYq4DrblxsB+93r3BCplZItd&#10;YDJwoQSr5fXVAksbRt7SUOVGSQinEg24nPtS61Q78phmoScW7RiixyxrbLSNOEq47/RDUTxqjy1L&#10;g8OeNo7qn+rsDXTD+3g6nL9P7uVj2FWbzy/3HHtjbm+m9RxUpin/m/+u36zgC738IgP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iYl8UAAADbAAAADwAAAAAAAAAA&#10;AAAAAAChAgAAZHJzL2Rvd25yZXYueG1sUEsFBgAAAAAEAAQA+QAAAJMDAAAAAA==&#10;" strokecolor="black [3213]">
              <v:stroke endarrow="block"/>
            </v:shape>
            <v:roundrect id="AutoShape 40" o:spid="_x0000_s1030" style="position:absolute;left:3919;top:5463;width:3132;height:1325;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FZMIA&#10;AADbAAAADwAAAGRycy9kb3ducmV2LnhtbERPS2vCQBC+F/wPywi91U0qWI3ZBFtoSY9VD3obsmMS&#10;zM6G7DaPf98tFHqbj+85aT6ZVgzUu8aygngVgSAurW64UnA+vT9tQTiPrLG1TApmcpBni4cUE21H&#10;/qLh6CsRQtglqKD2vkukdGVNBt3KdsSBu9neoA+wr6TucQzhppXPUbSRBhsODTV29FZTeT9+GwWb&#10;6lrI9Su/XMxcXNefH4dbtBuVelxOhz0IT5P/F/+5Cx3mx/D7Szh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8oVkwgAAANsAAAAPAAAAAAAAAAAAAAAAAJgCAABkcnMvZG93&#10;bnJldi54bWxQSwUGAAAAAAQABAD1AAAAhwMAAAAA&#10;" filled="f" fillcolor="white [3212]" strokecolor="black [3213]">
              <v:textbox>
                <w:txbxContent>
                  <w:p w:rsidR="007564D2" w:rsidRPr="00F657AE" w:rsidRDefault="007564D2" w:rsidP="00E054C0">
                    <w:pPr>
                      <w:jc w:val="center"/>
                      <w:rPr>
                        <w:sz w:val="28"/>
                      </w:rPr>
                    </w:pPr>
                    <w:r>
                      <w:rPr>
                        <w:sz w:val="28"/>
                      </w:rPr>
                      <w:t>Infected</w:t>
                    </w:r>
                  </w:p>
                </w:txbxContent>
              </v:textbox>
            </v:roundrect>
            <v:shape id="Arc 41" o:spid="_x0000_s1031" style="position:absolute;left:3019;top:6124;width:900;height:2598;rotation:180;flip:y;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pDS78A&#10;AADbAAAADwAAAGRycy9kb3ducmV2LnhtbERPS4vCMBC+C/sfwizsRdZUwbLURlkEYU8tvu5DM22K&#10;zaQ0Wa3/3giCt/n4npNvRtuJKw2+daxgPktAEFdOt9woOB133z8gfEDW2DkmBXfysFl/THLMtLvx&#10;nq6H0IgYwj5DBSaEPpPSV4Ys+pnriSNXu8FiiHBopB7wFsNtJxdJkkqLLccGgz1tDVWXw79VIPdF&#10;WU7T5fZ+LmVq6rSoEiyU+vocf1cgAo3hLX65/3Scv4DnL/EA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6kNLvwAAANsAAAAPAAAAAAAAAAAAAAAAAJgCAABkcnMvZG93bnJl&#10;di54bWxQSwUGAAAAAAQABAD1AAAAhAMAAAAA&#10;" adj="0,,0" path="m-1,nfc11929,,21600,9670,21600,21600v,11844,-9539,21479,-21384,21598em-1,nsc11929,,21600,9670,21600,21600v,11844,-9539,21479,-21384,21598l,21600,-1,xe" filled="f" fillcolor="white [3212]" strokecolor="black [3213]">
              <v:stroke endarrow="block" joinstyle="round"/>
              <v:formulas/>
              <v:path arrowok="t" o:extrusionok="f" o:connecttype="custom" o:connectlocs="0,0;9,2598;0,1299" o:connectangles="0,0,0"/>
            </v:shape>
            <v:shape id="Arc 42" o:spid="_x0000_s1032" style="position:absolute;left:2220;top:3044;width:1699;height:5663;rotation:180;flip:y;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bm0MEA&#10;AADbAAAADwAAAGRycy9kb3ducmV2LnhtbERPTWvCQBC9F/wPywi9FLNpS4PErCKC4ClBW+9DdswG&#10;s7MhuzXJv+8WCr3N431OsZtsJx40+NaxgtckBUFcO91yo+Dr87hag/ABWWPnmBTM5GG3XTwVmGs3&#10;8pkel9CIGMI+RwUmhD6X0teGLPrE9cSRu7nBYohwaKQecIzhtpNvaZpJiy3HBoM9HQzV98u3VSDP&#10;ZVW9ZB+H+VrJzNyysk6xVOp5Oe03IAJN4V/85z7pOP8d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m5tDBAAAA2wAAAA8AAAAAAAAAAAAAAAAAmAIAAGRycy9kb3du&#10;cmV2LnhtbFBLBQYAAAAABAAEAPUAAACGAwAAAAA=&#10;" adj="0,,0" path="m-1,nfc11929,,21600,9670,21600,21600v,11844,-9539,21479,-21384,21598em-1,nsc11929,,21600,9670,21600,21600v,11844,-9539,21479,-21384,21598l,21600,-1,xe" filled="f" fillcolor="white [3212]" strokecolor="black [3213]">
              <v:stroke endarrow="block" joinstyle="round"/>
              <v:formulas/>
              <v:path arrowok="t" o:extrusionok="f" o:connecttype="custom" o:connectlocs="0,0;17,5663;0,2832" o:connectangles="0,0,0"/>
            </v:shape>
            <v:roundrect id="AutoShape 43" o:spid="_x0000_s1033" style="position:absolute;left:3919;top:7894;width:3132;height:1325;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Um/MAA&#10;AADbAAAADwAAAGRycy9kb3ducmV2LnhtbERPS4vCMBC+C/6HMII3TdVF3a5RVFDq0cdhvQ3N2JZt&#10;JqWJtv77jSB4m4/vOYtVa0rxoNoVlhWMhhEI4tTqgjMFl/NuMAfhPLLG0jIpeJKD1bLbWWCsbcNH&#10;epx8JkIIuxgV5N5XsZQuzcmgG9qKOHA3Wxv0AdaZ1DU2IdyUchxFU2mw4NCQY0XbnNK/090omGbX&#10;RE42PPs1z+Q6OezXt+i7Uarfa9c/IDy1/iN+uxMd5n/B65dw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IUm/MAAAADbAAAADwAAAAAAAAAAAAAAAACYAgAAZHJzL2Rvd25y&#10;ZXYueG1sUEsFBgAAAAAEAAQA9QAAAIUDAAAAAA==&#10;" filled="f" fillcolor="white [3212]" strokecolor="black [3213]">
              <v:textbox>
                <w:txbxContent>
                  <w:p w:rsidR="007564D2" w:rsidRPr="00F657AE" w:rsidRDefault="007564D2" w:rsidP="00E054C0">
                    <w:pPr>
                      <w:jc w:val="center"/>
                      <w:rPr>
                        <w:sz w:val="28"/>
                      </w:rPr>
                    </w:pPr>
                    <w:r>
                      <w:rPr>
                        <w:sz w:val="28"/>
                      </w:rPr>
                      <w:t>Resistant</w:t>
                    </w:r>
                  </w:p>
                </w:txbxContent>
              </v:textbox>
            </v:roundrect>
            <v:shape id="Arc 44" o:spid="_x0000_s1034" style="position:absolute;left:7051;top:2692;width:1709;height:6015;flip:y;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SI+8AA&#10;AADbAAAADwAAAGRycy9kb3ducmV2LnhtbERPS2vCQBC+C/0PyxR6M5sGUiTNKlIQPFofmOOYnWaD&#10;2dmQXWP8991Cwdt8fM8pV5PtxEiDbx0reE9SEMS10y03Co6HzXwBwgdkjZ1jUvAgD6vly6zEQrs7&#10;f9O4D42IIewLVGBC6AspfW3Iok9cTxy5HzdYDBEOjdQD3mO47WSWph/SYsuxwWBPX4bq6/5mFeTn&#10;6nGgMTtdprxycodVqjOn1NvrtP4EEWgKT/G/e6vj/Bz+fokHy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SI+8AAAADbAAAADwAAAAAAAAAAAAAAAACYAgAAZHJzL2Rvd25y&#10;ZXYueG1sUEsFBgAAAAAEAAQA9QAAAIUDAAAAAA==&#10;" adj="0,,0" path="m-1,nfc11929,,21600,9670,21600,21600v,11844,-9539,21479,-21384,21598em-1,nsc11929,,21600,9670,21600,21600v,11844,-9539,21479,-21384,21598l,21600,-1,xe" filled="f" fillcolor="white [3212]" strokecolor="black [3213]">
              <v:stroke endarrow="block" joinstyle="round"/>
              <v:formulas/>
              <v:path arrowok="t" o:extrusionok="f" o:connecttype="custom" o:connectlocs="0,0;17,6015;0,3008" o:connectangles="0,0,0"/>
            </v:shape>
            <v:shape id="AutoShape 45" o:spid="_x0000_s1035" type="#_x0000_t32" style="position:absolute;left:6180;top:3642;width:0;height:182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98nsAAAADbAAAADwAAAGRycy9kb3ducmV2LnhtbERPTYvCMBC9C/6HMII3TVVwtRpFBF3d&#10;m1VQb0MztsVmUpqo3X9vFha8zeN9znzZmFI8qXaFZQWDfgSCOLW64EzB6bjpTUA4j6yxtEwKfsnB&#10;ctFuzTHW9sUHeiY+EyGEXYwKcu+rWEqX5mTQ9W1FHLibrQ36AOtM6hpfIdyUchhFY2mw4NCQY0Xr&#10;nNJ78jAKvuT5O5qku+FgOjpdruvE7n+2Vqlup1nNQHhq/Ef8797pMH8Mf7+EA+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PfJ7AAAAA2wAAAA8AAAAAAAAAAAAAAAAA&#10;oQIAAGRycy9kb3ducmV2LnhtbFBLBQYAAAAABAAEAPkAAACOAwAAAAA=&#10;" strokecolor="black [3213]">
              <v:stroke endarrow="block"/>
            </v:shape>
            <v:shape id="Text Box 46" o:spid="_x0000_s1036" type="#_x0000_t202" style="position:absolute;left:6060;top:4282;width:156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BkMAA&#10;AADbAAAADwAAAGRycy9kb3ducmV2LnhtbERPTWsCMRC9C/6HMAUvotl6aGVrlFoQRIpQFc/DZrpZ&#10;3ExiEnX990Yo9DaP9zmzRWdbcaUQG8cKXscFCOLK6YZrBYf9ajQFEROyxtYxKbhThMW835thqd2N&#10;f+i6S7XIIRxLVGBS8qWUsTJkMY6dJ87crwsWU4ahljrgLYfbVk6K4k1abDg3GPT0Zag67S5WgdVb&#10;b1an9nuzvPvQnfVxeG6OSg1eus8PEIm69C/+c691nv8Oz1/yAX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JBkMAAAADbAAAADwAAAAAAAAAAAAAAAACYAgAAZHJzL2Rvd25y&#10;ZXYueG1sUEsFBgAAAAAEAAQA9QAAAIUDAAAAAA==&#10;" filled="f" fillcolor="white [3212]" stroked="f" strokecolor="black [3213]">
              <v:textbox>
                <w:txbxContent>
                  <w:p w:rsidR="007564D2" w:rsidRDefault="007564D2" w:rsidP="00E054C0">
                    <w:r>
                      <w:t>Treatment and loss rate</w:t>
                    </w:r>
                  </w:p>
                </w:txbxContent>
              </v:textbox>
            </v:shape>
            <v:shape id="Text Box 47" o:spid="_x0000_s1037" type="#_x0000_t202" style="position:absolute;left:4680;top:4282;width:1162;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3V4sQA&#10;AADbAAAADwAAAGRycy9kb3ducmV2LnhtbESPT2sCMRDF74V+hzCFXkrNtgeRrVFsQSilCP7B87AZ&#10;N4ubSUxSXb995yB4m+G9ee830/nge3WmlLvABt5GFSjiJtiOWwO77fJ1AioXZIt9YDJwpQzz2ePD&#10;FGsbLrym86a0SkI412jAlRJrrXPjyGMehUgs2iEkj0XW1Gqb8CLhvtfvVTXWHjuWBoeRvhw1x82f&#10;N+DtKrrlsf/9+bzGNJzs/uXU7Y15fhoWH6AKDeVuvl1/W8EXWPlFBt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N1eLEAAAA2wAAAA8AAAAAAAAAAAAAAAAAmAIAAGRycy9k&#10;b3ducmV2LnhtbFBLBQYAAAAABAAEAPUAAACJAwAAAAA=&#10;" filled="f" fillcolor="white [3212]" stroked="f" strokecolor="black [3213]">
              <v:textbox>
                <w:txbxContent>
                  <w:p w:rsidR="007564D2" w:rsidRDefault="007564D2" w:rsidP="00E054C0">
                    <w:r>
                      <w:t>Infection rate</w:t>
                    </w:r>
                  </w:p>
                </w:txbxContent>
              </v:textbox>
            </v:shape>
            <v:shape id="Text Box 48" o:spid="_x0000_s1038" type="#_x0000_t202" style="position:absolute;left:2220;top:5107;width:1543;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FwecAA&#10;AADbAAAADwAAAGRycy9kb3ducmV2LnhtbERPTWsCMRC9C/6HMAUvotl6KHVrlFoQRIpQFc/DZrpZ&#10;3ExiEnX990Yo9DaP9zmzRWdbcaUQG8cKXscFCOLK6YZrBYf9avQOIiZkja1jUnCnCIt5vzfDUrsb&#10;/9B1l2qRQziWqMCk5EspY2XIYhw7T5y5XxcspgxDLXXAWw63rZwUxZu02HBuMOjpy1B12l2sAqu3&#10;3qxO7fdmefehO+vj8NwclRq8dJ8fIBJ16V/8517rPH8Kz1/yAX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FwecAAAADbAAAADwAAAAAAAAAAAAAAAACYAgAAZHJzL2Rvd25y&#10;ZXYueG1sUEsFBgAAAAAEAAQA9QAAAIUDAAAAAA==&#10;" filled="f" fillcolor="white [3212]" stroked="f" strokecolor="black [3213]">
              <v:textbox>
                <w:txbxContent>
                  <w:p w:rsidR="007564D2" w:rsidRDefault="007564D2" w:rsidP="00E054C0">
                    <w:r>
                      <w:t xml:space="preserve">PPT rate for </w:t>
                    </w:r>
                    <w:proofErr w:type="spellStart"/>
                    <w:r>
                      <w:t>susceptibles</w:t>
                    </w:r>
                    <w:proofErr w:type="spellEnd"/>
                  </w:p>
                </w:txbxContent>
              </v:textbox>
            </v:shape>
            <v:shape id="Text Box 49" o:spid="_x0000_s1039" type="#_x0000_t202" style="position:absolute;left:2995;top:6922;width:1556;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cTWcAA&#10;AADbAAAADwAAAGRycy9kb3ducmV2LnhtbERPy2oCMRTdF/yHcIVuSs04i1JGo7SCUIoUquL6Mrmd&#10;DE5uYpLO4+/NotDl4bzX29F2oqcQW8cKlosCBHHtdMuNgvNp//wKIiZkjZ1jUjBRhO1m9rDGSruB&#10;v6k/pkbkEI4VKjAp+UrKWBuyGBfOE2fuxwWLKcPQSB1wyOG2k2VRvEiLLecGg552hurr8dcqsPrL&#10;m/21O3y+Tz6MN315urUXpR7n49sKRKIx/Yv/3B9aQZnX5y/5B8jN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cTWcAAAADbAAAADwAAAAAAAAAAAAAAAACYAgAAZHJzL2Rvd25y&#10;ZXYueG1sUEsFBgAAAAAEAAQA9QAAAIUDAAAAAA==&#10;" filled="f" fillcolor="white [3212]" stroked="f" strokecolor="black [3213]">
              <v:textbox>
                <w:txbxContent>
                  <w:p w:rsidR="007564D2" w:rsidRDefault="007564D2" w:rsidP="00E054C0">
                    <w:r>
                      <w:t>PPT rate for infected</w:t>
                    </w:r>
                  </w:p>
                </w:txbxContent>
              </v:textbox>
            </v:shape>
            <v:shape id="Text Box 50" o:spid="_x0000_s1040" type="#_x0000_t202" style="position:absolute;left:8625;top:4657;width:1455;height:13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u2wsIA&#10;AADbAAAADwAAAGRycy9kb3ducmV2LnhtbESPQWsCMRSE7wX/Q3hCL0WzeihlNYoKgkgRquL5sXlu&#10;FjcvMYm6/ntTKPQ4zMw3zHTe2VbcKcTGsYLRsABBXDndcK3geFgPvkDEhKyxdUwKnhRhPuu9TbHU&#10;7sE/dN+nWmQIxxIVmJR8KWWsDFmMQ+eJs3d2wWLKMtRSB3xkuG3luCg+pcWG84JBTytD1WV/swqs&#10;3nmzvrTf2+XTh+6qTx/X5qTUe79bTEAk6tJ/+K+90QrGI/j9kn+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W7bCwgAAANsAAAAPAAAAAAAAAAAAAAAAAJgCAABkcnMvZG93&#10;bnJldi54bWxQSwUGAAAAAAQABAD1AAAAhwMAAAAA&#10;" filled="f" fillcolor="white [3212]" stroked="f" strokecolor="black [3213]">
              <v:textbox>
                <w:txbxContent>
                  <w:p w:rsidR="007564D2" w:rsidRDefault="007564D2" w:rsidP="00E054C0">
                    <w:r>
                      <w:t>Move off treatment, and remain susceptible</w:t>
                    </w:r>
                  </w:p>
                </w:txbxContent>
              </v:textbox>
            </v:shape>
            <v:shape id="Arc 51" o:spid="_x0000_s1041" style="position:absolute;left:7054;top:6109;width:900;height:2598;flip:y;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aMsEA&#10;AADbAAAADwAAAGRycy9kb3ducmV2LnhtbESPT4vCMBTE7wt+h/AEbzY14CLVKCIIHtd/bI9vm2db&#10;bF5Kk6312xthYY/DzPyGWW0G24ieOl871jBLUhDEhTM1lxou5/10AcIHZIONY9LwJA+b9ehjhZlx&#10;Dz5SfwqliBD2GWqoQmgzKX1RkUWfuJY4ejfXWQxRdqU0HT4i3DZSpemntFhzXKiwpV1Fxf30azXM&#10;v/PnmXp1/RnmuZNfmKdGOa0n42G7BBFoCP/hv/bBaFAK3l/i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x2jLBAAAA2wAAAA8AAAAAAAAAAAAAAAAAmAIAAGRycy9kb3du&#10;cmV2LnhtbFBLBQYAAAAABAAEAPUAAACGAwAAAAA=&#10;" adj="0,,0" path="m-1,nfc11929,,21600,9670,21600,21600v,11844,-9539,21479,-21384,21598em-1,nsc11929,,21600,9670,21600,21600v,11844,-9539,21479,-21384,21598l,21600,-1,xe" filled="f" fillcolor="white [3212]" strokecolor="black [3213]">
              <v:stroke endarrow="block" joinstyle="round"/>
              <v:formulas/>
              <v:path arrowok="t" o:extrusionok="f" o:connecttype="custom" o:connectlocs="0,0;9,2598;0,1299" o:connectangles="0,0,0"/>
            </v:shape>
            <v:shape id="Text Box 52" o:spid="_x0000_s1042" type="#_x0000_t202" style="position:absolute;left:5829;top:6788;width:2195;height:9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WNLsIA&#10;AADbAAAADwAAAGRycy9kb3ducmV2LnhtbESPQWsCMRSE7wX/Q3iCl6LZWiiyGkUFQaQUquL5sXlu&#10;FjcvMUl1/femUOhxmJlvmNmis624UYiNYwVvowIEceV0w7WC42EznICICVlj65gUPCjCYt57mWGp&#10;3Z2/6bZPtcgQjiUqMCn5UspYGbIYR84TZ+/sgsWUZailDnjPcNvKcVF8SIsN5wWDntaGqsv+xyqw&#10;+subzaX93K0ePnRXfXq9NielBv1uOQWRqEv/4b/2VisYv8Pvl/wD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xY0uwgAAANsAAAAPAAAAAAAAAAAAAAAAAJgCAABkcnMvZG93&#10;bnJldi54bWxQSwUGAAAAAAQABAD1AAAAhwMAAAAA&#10;" filled="f" fillcolor="white [3212]" stroked="f" strokecolor="black [3213]">
              <v:textbox>
                <w:txbxContent>
                  <w:p w:rsidR="007564D2" w:rsidRDefault="007564D2" w:rsidP="00E054C0">
                    <w:r>
                      <w:t>Move off treatment and be infected immediately</w:t>
                    </w:r>
                  </w:p>
                </w:txbxContent>
              </v:textbox>
            </v:shape>
            <w10:wrap type="square"/>
          </v:group>
        </w:pict>
      </w:r>
    </w:p>
    <w:p w:rsidR="00E054C0" w:rsidRDefault="001B67E0" w:rsidP="001B67E0">
      <w:pPr>
        <w:pStyle w:val="Heading3"/>
        <w:rPr>
          <w:rStyle w:val="MTConvertedEquation"/>
          <w:rFonts w:eastAsiaTheme="minorEastAsia"/>
        </w:rPr>
      </w:pPr>
      <w:r>
        <w:rPr>
          <w:rStyle w:val="MTConvertedEquation"/>
          <w:rFonts w:eastAsiaTheme="minorEastAsia"/>
        </w:rPr>
        <w:lastRenderedPageBreak/>
        <w:t>Description of the parameters in the table</w:t>
      </w:r>
    </w:p>
    <w:tbl>
      <w:tblPr>
        <w:tblStyle w:val="TableGrid"/>
        <w:tblW w:w="0" w:type="auto"/>
        <w:jc w:val="center"/>
        <w:tblInd w:w="-512" w:type="dxa"/>
        <w:tblLook w:val="04A0"/>
      </w:tblPr>
      <w:tblGrid>
        <w:gridCol w:w="2410"/>
        <w:gridCol w:w="4138"/>
        <w:gridCol w:w="1064"/>
      </w:tblGrid>
      <w:tr w:rsidR="00563886" w:rsidTr="007C4B41">
        <w:trPr>
          <w:jc w:val="center"/>
        </w:trPr>
        <w:tc>
          <w:tcPr>
            <w:tcW w:w="2410" w:type="dxa"/>
          </w:tcPr>
          <w:p w:rsidR="00563886" w:rsidRDefault="00563886" w:rsidP="007C4B41">
            <w:pPr>
              <w:pStyle w:val="MTDisplayEquation"/>
              <w:rPr>
                <w:rStyle w:val="MTConvertedEquation"/>
              </w:rPr>
            </w:pPr>
            <w:r>
              <w:rPr>
                <w:rStyle w:val="MTConvertedEquation"/>
              </w:rPr>
              <w:t>Probability of state change  (m1)</w:t>
            </w:r>
          </w:p>
        </w:tc>
        <w:tc>
          <w:tcPr>
            <w:tcW w:w="4138" w:type="dxa"/>
          </w:tcPr>
          <w:p w:rsidR="00563886" w:rsidRDefault="00563886" w:rsidP="007C4B41">
            <w:pPr>
              <w:pStyle w:val="MTDisplayEquation"/>
              <w:rPr>
                <w:rStyle w:val="MTConvertedEquation"/>
              </w:rPr>
            </w:pPr>
            <w:r>
              <w:rPr>
                <w:rStyle w:val="MTConvertedEquation"/>
              </w:rPr>
              <w:t>Description</w:t>
            </w:r>
          </w:p>
        </w:tc>
        <w:tc>
          <w:tcPr>
            <w:tcW w:w="1064" w:type="dxa"/>
          </w:tcPr>
          <w:p w:rsidR="00563886" w:rsidRDefault="00563886" w:rsidP="007C4B41">
            <w:pPr>
              <w:pStyle w:val="MTDisplayEquation"/>
              <w:rPr>
                <w:rStyle w:val="MTConvertedEquation"/>
              </w:rPr>
            </w:pPr>
            <w:r>
              <w:rPr>
                <w:rStyle w:val="MTConvertedEquation"/>
              </w:rPr>
              <w:t>Footnote</w:t>
            </w:r>
          </w:p>
        </w:tc>
      </w:tr>
      <w:tr w:rsidR="00563886" w:rsidTr="007C4B41">
        <w:trPr>
          <w:jc w:val="center"/>
        </w:trPr>
        <w:tc>
          <w:tcPr>
            <w:tcW w:w="2410" w:type="dxa"/>
          </w:tcPr>
          <w:p w:rsidR="00563886" w:rsidRDefault="00945F64" w:rsidP="00B4719E">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d>
                  <m:dPr>
                    <m:ctrlPr>
                      <w:rPr>
                        <w:rStyle w:val="MTConvertedEquation"/>
                        <w:rFonts w:ascii="Cambria Math" w:hAnsi="Cambria Math"/>
                        <w:i/>
                      </w:rPr>
                    </m:ctrlPr>
                  </m:dPr>
                  <m:e>
                    <m:r>
                      <w:rPr>
                        <w:rStyle w:val="MTConvertedEquation"/>
                        <w:rFonts w:ascii="Cambria Math" w:hAnsi="Cambria Math"/>
                      </w:rPr>
                      <m:t>1-</m:t>
                    </m:r>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oMath>
            </m:oMathPara>
          </w:p>
        </w:tc>
        <w:tc>
          <w:tcPr>
            <w:tcW w:w="4138" w:type="dxa"/>
          </w:tcPr>
          <w:p w:rsidR="00563886" w:rsidRDefault="00563886" w:rsidP="007C4B41">
            <w:pPr>
              <w:pStyle w:val="MTDisplayEquation"/>
              <w:rPr>
                <w:rStyle w:val="MTConvertedEquation"/>
              </w:rPr>
            </w:pPr>
            <w:r>
              <w:rPr>
                <w:rStyle w:val="MTConvertedEquation"/>
              </w:rPr>
              <w:t>Infection rate</w:t>
            </w:r>
          </w:p>
        </w:tc>
        <w:tc>
          <w:tcPr>
            <w:tcW w:w="1064" w:type="dxa"/>
          </w:tcPr>
          <w:p w:rsidR="00563886" w:rsidRPr="00800FF8" w:rsidRDefault="007C4B41" w:rsidP="007C4B41">
            <w:pPr>
              <w:pStyle w:val="MTDisplayEquation"/>
              <w:rPr>
                <w:rStyle w:val="MTConvertedEquation"/>
                <w:rFonts w:ascii="Cambria" w:eastAsia="Cambria" w:hAnsi="Cambria" w:cs="Times New Roman"/>
              </w:rPr>
            </w:pPr>
            <w:r>
              <w:rPr>
                <w:rStyle w:val="MTConvertedEquation"/>
                <w:rFonts w:ascii="Cambria" w:eastAsia="Cambria" w:hAnsi="Cambria" w:cs="Times New Roman"/>
              </w:rPr>
              <w:t>m1</w:t>
            </w:r>
          </w:p>
        </w:tc>
      </w:tr>
      <w:tr w:rsidR="00563886" w:rsidTr="007C4B41">
        <w:trPr>
          <w:jc w:val="center"/>
        </w:trPr>
        <w:tc>
          <w:tcPr>
            <w:tcW w:w="2410" w:type="dxa"/>
          </w:tcPr>
          <w:p w:rsidR="00563886" w:rsidRDefault="00563886" w:rsidP="00B4719E">
            <w:pPr>
              <w:pStyle w:val="MTDisplayEquation"/>
              <w:rPr>
                <w:rStyle w:val="MTConvertedEquation"/>
              </w:rPr>
            </w:pPr>
            <m:oMathPara>
              <m:oMath>
                <m:r>
                  <w:rPr>
                    <w:rStyle w:val="MTConvertedEquation"/>
                    <w:rFonts w:ascii="Cambria Math" w:hAnsi="Cambria Math"/>
                  </w:rPr>
                  <m:t>γ</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d>
                  <m:dPr>
                    <m:ctrlPr>
                      <w:rPr>
                        <w:rStyle w:val="MTConvertedEquation"/>
                        <w:rFonts w:ascii="Cambria Math" w:hAnsi="Cambria Math"/>
                        <w:i/>
                      </w:rPr>
                    </m:ctrlPr>
                  </m:dPr>
                  <m:e>
                    <m:r>
                      <w:rPr>
                        <w:rStyle w:val="MTConvertedEquation"/>
                        <w:rFonts w:ascii="Cambria Math" w:hAnsi="Cambria Math"/>
                      </w:rPr>
                      <m:t>1-</m:t>
                    </m:r>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oMath>
            </m:oMathPara>
          </w:p>
        </w:tc>
        <w:tc>
          <w:tcPr>
            <w:tcW w:w="4138" w:type="dxa"/>
          </w:tcPr>
          <w:p w:rsidR="00563886" w:rsidRDefault="00563886" w:rsidP="007C4B41">
            <w:pPr>
              <w:pStyle w:val="MTDisplayEquation"/>
              <w:rPr>
                <w:rStyle w:val="MTConvertedEquation"/>
              </w:rPr>
            </w:pPr>
            <w:r>
              <w:rPr>
                <w:rStyle w:val="MTConvertedEquation"/>
              </w:rPr>
              <w:t>Existing treatment and loss rate</w:t>
            </w:r>
          </w:p>
        </w:tc>
        <w:tc>
          <w:tcPr>
            <w:tcW w:w="1064" w:type="dxa"/>
          </w:tcPr>
          <w:p w:rsidR="00563886" w:rsidRDefault="007C4B41" w:rsidP="007C4B41">
            <w:pPr>
              <w:pStyle w:val="MTDisplayEquation"/>
              <w:rPr>
                <w:rStyle w:val="MTConvertedEquation"/>
                <w:rFonts w:ascii="Cambria" w:eastAsia="Cambria" w:hAnsi="Cambria" w:cs="Times New Roman"/>
              </w:rPr>
            </w:pPr>
            <w:r>
              <w:rPr>
                <w:rStyle w:val="MTConvertedEquation"/>
                <w:rFonts w:ascii="Cambria" w:eastAsia="Cambria" w:hAnsi="Cambria" w:cs="Times New Roman"/>
              </w:rPr>
              <w:t>m2</w:t>
            </w:r>
          </w:p>
        </w:tc>
      </w:tr>
      <w:tr w:rsidR="00563886" w:rsidTr="007C4B41">
        <w:trPr>
          <w:jc w:val="center"/>
        </w:trPr>
        <w:tc>
          <w:tcPr>
            <w:tcW w:w="2410" w:type="dxa"/>
          </w:tcPr>
          <w:p w:rsidR="00563886" w:rsidRDefault="00945F64" w:rsidP="00B4719E">
            <w:pPr>
              <w:pStyle w:val="MTDisplayEquation"/>
              <w:rPr>
                <w:rStyle w:val="MTConvertedEquation"/>
              </w:rPr>
            </w:pPr>
            <m:oMathPara>
              <m:oMath>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tc>
        <w:tc>
          <w:tcPr>
            <w:tcW w:w="4138" w:type="dxa"/>
          </w:tcPr>
          <w:p w:rsidR="00563886" w:rsidRDefault="00563886" w:rsidP="007C4B41">
            <w:pPr>
              <w:pStyle w:val="MTDisplayEquation"/>
              <w:rPr>
                <w:rStyle w:val="MTConvertedEquation"/>
              </w:rPr>
            </w:pPr>
            <w:r>
              <w:rPr>
                <w:rStyle w:val="MTConvertedEquation"/>
              </w:rPr>
              <w:t>PPT rate for susceptible</w:t>
            </w:r>
          </w:p>
        </w:tc>
        <w:tc>
          <w:tcPr>
            <w:tcW w:w="1064" w:type="dxa"/>
          </w:tcPr>
          <w:p w:rsidR="00563886" w:rsidRPr="00800FF8" w:rsidRDefault="007C4B41" w:rsidP="007C4B41">
            <w:pPr>
              <w:pStyle w:val="MTDisplayEquation"/>
              <w:rPr>
                <w:rFonts w:ascii="Cambria" w:eastAsia="Cambria" w:hAnsi="Cambria" w:cs="Times New Roman"/>
              </w:rPr>
            </w:pPr>
            <w:r>
              <w:rPr>
                <w:rFonts w:ascii="Cambria" w:eastAsia="Cambria" w:hAnsi="Cambria" w:cs="Times New Roman"/>
              </w:rPr>
              <w:t>m3</w:t>
            </w:r>
          </w:p>
        </w:tc>
      </w:tr>
      <w:tr w:rsidR="00563886" w:rsidTr="007C4B41">
        <w:trPr>
          <w:jc w:val="center"/>
        </w:trPr>
        <w:tc>
          <w:tcPr>
            <w:tcW w:w="2410" w:type="dxa"/>
          </w:tcPr>
          <w:p w:rsidR="00563886" w:rsidRDefault="00945F64" w:rsidP="00B4719E">
            <w:pPr>
              <w:pStyle w:val="MTDisplayEquation"/>
              <w:rPr>
                <w:rStyle w:val="MTConvertedEquation"/>
              </w:rPr>
            </w:pPr>
            <m:oMathPara>
              <m:oMath>
                <m:sSub>
                  <m:sSubPr>
                    <m:ctrlPr>
                      <w:rPr>
                        <w:rFonts w:ascii="Cambria Math" w:hAnsi="Cambria Math"/>
                        <w:i/>
                      </w:rPr>
                    </m:ctrlPr>
                  </m:sSubPr>
                  <m:e>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tc>
        <w:tc>
          <w:tcPr>
            <w:tcW w:w="4138" w:type="dxa"/>
          </w:tcPr>
          <w:p w:rsidR="00563886" w:rsidRDefault="00563886" w:rsidP="007C4B41">
            <w:pPr>
              <w:pStyle w:val="MTDisplayEquation"/>
              <w:rPr>
                <w:rStyle w:val="MTConvertedEquation"/>
              </w:rPr>
            </w:pPr>
            <w:r>
              <w:rPr>
                <w:rStyle w:val="MTConvertedEquation"/>
              </w:rPr>
              <w:t>PPT rate for infected</w:t>
            </w:r>
          </w:p>
        </w:tc>
        <w:tc>
          <w:tcPr>
            <w:tcW w:w="1064" w:type="dxa"/>
          </w:tcPr>
          <w:p w:rsidR="00563886" w:rsidRPr="00800FF8" w:rsidRDefault="007C4B41" w:rsidP="007C4B41">
            <w:pPr>
              <w:pStyle w:val="MTDisplayEquation"/>
              <w:rPr>
                <w:rFonts w:ascii="Cambria" w:eastAsia="Cambria" w:hAnsi="Cambria" w:cs="Times New Roman"/>
              </w:rPr>
            </w:pPr>
            <w:r>
              <w:rPr>
                <w:rFonts w:ascii="Cambria" w:eastAsia="Cambria" w:hAnsi="Cambria" w:cs="Times New Roman"/>
              </w:rPr>
              <w:t>m4</w:t>
            </w:r>
          </w:p>
        </w:tc>
      </w:tr>
      <w:tr w:rsidR="00563886" w:rsidTr="007C4B41">
        <w:trPr>
          <w:jc w:val="center"/>
        </w:trPr>
        <w:tc>
          <w:tcPr>
            <w:tcW w:w="2410" w:type="dxa"/>
          </w:tcPr>
          <w:p w:rsidR="00563886" w:rsidRDefault="00945F64" w:rsidP="007C4B41">
            <w:pPr>
              <w:pStyle w:val="MTDisplayEquation"/>
              <w:rPr>
                <w:rStyle w:val="MTConvertedEquation"/>
              </w:rPr>
            </w:pPr>
            <m:oMathPara>
              <m:oMath>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oMath>
            </m:oMathPara>
          </w:p>
        </w:tc>
        <w:tc>
          <w:tcPr>
            <w:tcW w:w="4138" w:type="dxa"/>
          </w:tcPr>
          <w:p w:rsidR="00563886" w:rsidRDefault="00563886" w:rsidP="007C4B41">
            <w:pPr>
              <w:pStyle w:val="MTDisplayEquation"/>
              <w:rPr>
                <w:rStyle w:val="MTConvertedEquation"/>
              </w:rPr>
            </w:pPr>
            <w:r>
              <w:rPr>
                <w:rStyle w:val="MTConvertedEquation"/>
              </w:rPr>
              <w:t>Move off PPT, then remain susceptible for one period</w:t>
            </w:r>
          </w:p>
        </w:tc>
        <w:tc>
          <w:tcPr>
            <w:tcW w:w="1064" w:type="dxa"/>
          </w:tcPr>
          <w:p w:rsidR="00563886" w:rsidRPr="00800FF8" w:rsidRDefault="007C4B41" w:rsidP="007C4B41">
            <w:pPr>
              <w:pStyle w:val="MTDisplayEquation"/>
              <w:rPr>
                <w:rStyle w:val="MTConvertedEquation"/>
                <w:rFonts w:ascii="Cambria" w:eastAsia="Cambria" w:hAnsi="Cambria" w:cs="Times New Roman"/>
              </w:rPr>
            </w:pPr>
            <w:r>
              <w:rPr>
                <w:rStyle w:val="MTConvertedEquation"/>
                <w:rFonts w:ascii="Cambria" w:eastAsia="Cambria" w:hAnsi="Cambria" w:cs="Times New Roman"/>
              </w:rPr>
              <w:t>m5</w:t>
            </w:r>
          </w:p>
        </w:tc>
      </w:tr>
      <w:tr w:rsidR="00563886" w:rsidTr="007C4B41">
        <w:trPr>
          <w:jc w:val="center"/>
        </w:trPr>
        <w:tc>
          <w:tcPr>
            <w:tcW w:w="2410" w:type="dxa"/>
          </w:tcPr>
          <w:p w:rsidR="00563886" w:rsidRDefault="00563886" w:rsidP="007C4B41">
            <w:pPr>
              <w:pStyle w:val="MTDisplayEquation"/>
              <w:rPr>
                <w:rStyle w:val="MTConvertedEquation"/>
              </w:rPr>
            </w:pPr>
            <m:oMathPara>
              <m:oMath>
                <m:r>
                  <w:rPr>
                    <w:rStyle w:val="MTConvertedEquation"/>
                    <w:rFonts w:ascii="Cambria Math" w:hAnsi="Cambria Math"/>
                  </w:rPr>
                  <m:t>1-</m:t>
                </m:r>
                <m:sSub>
                  <m:sSubPr>
                    <m:ctrlPr>
                      <w:rPr>
                        <w:rStyle w:val="MTConvertedEquation"/>
                        <w:rFonts w:ascii="Cambria Math" w:hAnsi="Cambria Math"/>
                        <w:i/>
                      </w:rPr>
                    </m:ctrlPr>
                  </m:sSubPr>
                  <m:e>
                    <m:r>
                      <w:rPr>
                        <w:rStyle w:val="MTConvertedEquation"/>
                        <w:rFonts w:ascii="Cambria Math" w:hAnsi="Cambria Math"/>
                      </w:rPr>
                      <m:t>λ</m:t>
                    </m:r>
                  </m:e>
                  <m:sub>
                    <m:r>
                      <w:rPr>
                        <w:rStyle w:val="MTConvertedEquation"/>
                        <w:rFonts w:ascii="Cambria Math" w:hAnsi="Cambria Math"/>
                      </w:rPr>
                      <m:t>S</m:t>
                    </m:r>
                  </m:sub>
                </m:sSub>
                <m:r>
                  <w:rPr>
                    <w:rStyle w:val="MTConvertedEquation"/>
                    <w:rFonts w:ascii="Cambria Math" w:hAnsi="Cambria Math"/>
                  </w:rPr>
                  <m:t>(t)</m:t>
                </m:r>
              </m:oMath>
            </m:oMathPara>
          </w:p>
        </w:tc>
        <w:tc>
          <w:tcPr>
            <w:tcW w:w="4138" w:type="dxa"/>
          </w:tcPr>
          <w:p w:rsidR="00563886" w:rsidRDefault="00563886" w:rsidP="007C4B41">
            <w:pPr>
              <w:pStyle w:val="MTDisplayEquation"/>
              <w:rPr>
                <w:rStyle w:val="MTConvertedEquation"/>
              </w:rPr>
            </w:pPr>
            <w:r>
              <w:rPr>
                <w:rStyle w:val="MTConvertedEquation"/>
              </w:rPr>
              <w:t>Move off PPT,  then become infected in the same period</w:t>
            </w:r>
          </w:p>
        </w:tc>
        <w:tc>
          <w:tcPr>
            <w:tcW w:w="1064" w:type="dxa"/>
          </w:tcPr>
          <w:p w:rsidR="00563886" w:rsidRPr="00800FF8" w:rsidRDefault="007C4B41" w:rsidP="007C4B41">
            <w:pPr>
              <w:pStyle w:val="MTDisplayEquation"/>
              <w:rPr>
                <w:rStyle w:val="MTConvertedEquation"/>
                <w:rFonts w:ascii="Cambria" w:eastAsia="Cambria" w:hAnsi="Cambria" w:cs="Times New Roman"/>
              </w:rPr>
            </w:pPr>
            <w:r>
              <w:rPr>
                <w:rStyle w:val="MTConvertedEquation"/>
                <w:rFonts w:ascii="Cambria" w:eastAsia="Cambria" w:hAnsi="Cambria" w:cs="Times New Roman"/>
              </w:rPr>
              <w:t>m6</w:t>
            </w:r>
          </w:p>
        </w:tc>
      </w:tr>
      <w:tr w:rsidR="007C4B41" w:rsidTr="007C4B41">
        <w:tblPrEx>
          <w:tblLook w:val="0000"/>
        </w:tblPrEx>
        <w:trPr>
          <w:trHeight w:val="231"/>
          <w:jc w:val="center"/>
        </w:trPr>
        <w:tc>
          <w:tcPr>
            <w:tcW w:w="7612" w:type="dxa"/>
            <w:gridSpan w:val="3"/>
          </w:tcPr>
          <w:p w:rsidR="007C4B41" w:rsidRPr="008B580C" w:rsidRDefault="007C4B41" w:rsidP="007C4B41">
            <w:pPr>
              <w:pStyle w:val="MTDisplayEquation"/>
              <w:rPr>
                <w:rStyle w:val="MTConvertedEquation"/>
                <w:sz w:val="20"/>
                <w:szCs w:val="20"/>
              </w:rPr>
            </w:pPr>
            <w:r w:rsidRPr="008B580C">
              <w:rPr>
                <w:sz w:val="20"/>
                <w:szCs w:val="20"/>
              </w:rPr>
              <w:t xml:space="preserve"> </w:t>
            </w:r>
            <w:r>
              <w:rPr>
                <w:sz w:val="20"/>
                <w:szCs w:val="20"/>
              </w:rPr>
              <w:t>m1</w:t>
            </w:r>
            <w:r w:rsidRPr="008B580C">
              <w:rPr>
                <w:sz w:val="20"/>
                <w:szCs w:val="20"/>
              </w:rPr>
              <w:t xml:space="preserve">: </w:t>
            </w:r>
            <w:r w:rsidRPr="008B580C">
              <w:rPr>
                <w:rStyle w:val="MTConvertedEquation"/>
                <w:sz w:val="20"/>
                <w:szCs w:val="20"/>
              </w:rPr>
              <w:t xml:space="preserve">We include the </w:t>
            </w:r>
            <m:oMath>
              <m:d>
                <m:dPr>
                  <m:ctrlPr>
                    <w:rPr>
                      <w:rStyle w:val="MTConvertedEquation"/>
                      <w:rFonts w:ascii="Cambria Math" w:hAnsi="Cambria Math"/>
                      <w:i/>
                      <w:sz w:val="20"/>
                      <w:szCs w:val="20"/>
                    </w:rPr>
                  </m:ctrlPr>
                </m:dPr>
                <m:e>
                  <m:r>
                    <w:rPr>
                      <w:rStyle w:val="MTConvertedEquation"/>
                      <w:rFonts w:ascii="Cambria Math" w:hAnsi="Cambria Math"/>
                      <w:sz w:val="20"/>
                      <w:szCs w:val="20"/>
                    </w:rPr>
                    <m:t>1-</m:t>
                  </m:r>
                  <m:sSub>
                    <m:sSubPr>
                      <m:ctrlPr>
                        <w:rPr>
                          <w:rFonts w:ascii="Cambria Math" w:hAnsi="Cambria Math"/>
                          <w:i/>
                          <w:sz w:val="20"/>
                          <w:szCs w:val="20"/>
                        </w:rPr>
                      </m:ctrlPr>
                    </m:sSubPr>
                    <m:e>
                      <m:sSub>
                        <m:sSubPr>
                          <m:ctrlPr>
                            <w:rPr>
                              <w:rStyle w:val="MTConvertedEquation"/>
                              <w:rFonts w:ascii="Cambria Math" w:hAnsi="Cambria Math"/>
                              <w:i/>
                              <w:sz w:val="20"/>
                              <w:szCs w:val="20"/>
                            </w:rPr>
                          </m:ctrlPr>
                        </m:sSubPr>
                        <m:e>
                          <m:r>
                            <m:rPr>
                              <m:sty m:val="p"/>
                            </m:rPr>
                            <w:rPr>
                              <w:rStyle w:val="MTConvertedEquation"/>
                              <w:rFonts w:ascii="Cambria Math" w:hAnsi="Cambria Math"/>
                              <w:sz w:val="20"/>
                              <w:szCs w:val="20"/>
                            </w:rPr>
                            <m:t>Δ</m:t>
                          </m:r>
                          <m:ctrlPr>
                            <w:rPr>
                              <w:rStyle w:val="MTConvertedEquation"/>
                              <w:rFonts w:ascii="Cambria Math" w:hAnsi="Cambria Math"/>
                              <w:sz w:val="20"/>
                              <w:szCs w:val="20"/>
                            </w:rPr>
                          </m:ctrlPr>
                        </m:e>
                        <m:sub>
                          <m:r>
                            <w:rPr>
                              <w:rStyle w:val="MTConvertedEquation"/>
                              <w:rFonts w:ascii="Cambria Math" w:hAnsi="Cambria Math"/>
                              <w:sz w:val="20"/>
                              <w:szCs w:val="20"/>
                            </w:rPr>
                            <m:t>t</m:t>
                          </m:r>
                        </m:sub>
                      </m:sSub>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e>
              </m:d>
            </m:oMath>
            <w:r w:rsidRPr="008B580C">
              <w:rPr>
                <w:rStyle w:val="MTConvertedEquation"/>
                <w:sz w:val="20"/>
                <w:szCs w:val="20"/>
              </w:rPr>
              <w:t xml:space="preserve"> term because some people who were susceptible at time </w:t>
            </w:r>
            <m:oMath>
              <m:r>
                <w:rPr>
                  <w:rStyle w:val="MTConvertedEquation"/>
                  <w:rFonts w:ascii="Cambria Math" w:hAnsi="Cambria Math"/>
                  <w:sz w:val="20"/>
                  <w:szCs w:val="20"/>
                </w:rPr>
                <m:t>t</m:t>
              </m:r>
            </m:oMath>
            <w:r w:rsidRPr="008B580C">
              <w:rPr>
                <w:rStyle w:val="MTConvertedEquation"/>
                <w:sz w:val="20"/>
                <w:szCs w:val="20"/>
              </w:rPr>
              <w:t xml:space="preserve"> immediately receive PPT and enter the resistant group, </w:t>
            </w:r>
            <w:proofErr w:type="gramStart"/>
            <w:r w:rsidRPr="008B580C">
              <w:rPr>
                <w:rStyle w:val="MTConvertedEquation"/>
                <w:sz w:val="20"/>
                <w:szCs w:val="20"/>
              </w:rPr>
              <w:t>then</w:t>
            </w:r>
            <w:proofErr w:type="gramEnd"/>
            <w:r w:rsidRPr="008B580C">
              <w:rPr>
                <w:rStyle w:val="MTConvertedEquation"/>
                <w:sz w:val="20"/>
                <w:szCs w:val="20"/>
              </w:rPr>
              <w:t xml:space="preserve"> later perform sexual acts which would otherwise have infected them. Because these people are now resistant, they do not become infected. </w:t>
            </w:r>
          </w:p>
          <w:p w:rsidR="007C4B41" w:rsidRPr="008B580C" w:rsidRDefault="007C4B41" w:rsidP="007C4B41">
            <w:pPr>
              <w:rPr>
                <w:rStyle w:val="MTConvertedEquation"/>
                <w:sz w:val="20"/>
                <w:szCs w:val="20"/>
              </w:rPr>
            </w:pPr>
            <w:r>
              <w:rPr>
                <w:rStyle w:val="MTConvertedEquation"/>
                <w:sz w:val="20"/>
                <w:szCs w:val="20"/>
              </w:rPr>
              <w:t>m2</w:t>
            </w:r>
            <w:r w:rsidRPr="008B580C">
              <w:rPr>
                <w:rStyle w:val="MTConvertedEquation"/>
                <w:sz w:val="20"/>
                <w:szCs w:val="20"/>
              </w:rPr>
              <w:t xml:space="preserve">: This accounts for all treatment other than PPT, as well as losses and births. Congenital syphilis has a very high mortality rate, and very few people infected at birth survive to enter the sexual population. </w:t>
            </w:r>
          </w:p>
          <w:p w:rsidR="007C4B41" w:rsidRPr="008B580C" w:rsidRDefault="007C4B41" w:rsidP="007C4B41">
            <w:pPr>
              <w:rPr>
                <w:rStyle w:val="MTConvertedEquation"/>
                <w:sz w:val="20"/>
                <w:szCs w:val="20"/>
              </w:rPr>
            </w:pPr>
            <w:proofErr w:type="gramStart"/>
            <w:r>
              <w:rPr>
                <w:rStyle w:val="MTConvertedEquation"/>
                <w:sz w:val="20"/>
                <w:szCs w:val="20"/>
              </w:rPr>
              <w:t>m3</w:t>
            </w:r>
            <w:r w:rsidRPr="008B580C">
              <w:rPr>
                <w:rStyle w:val="MTConvertedEquation"/>
                <w:sz w:val="20"/>
                <w:szCs w:val="20"/>
              </w:rPr>
              <w:t>-</w:t>
            </w:r>
            <w:r>
              <w:rPr>
                <w:rStyle w:val="MTConvertedEquation"/>
                <w:sz w:val="20"/>
                <w:szCs w:val="20"/>
              </w:rPr>
              <w:t>m4</w:t>
            </w:r>
            <w:proofErr w:type="gramEnd"/>
            <w:r w:rsidRPr="008B580C">
              <w:rPr>
                <w:rStyle w:val="MTConvertedEquation"/>
                <w:sz w:val="20"/>
                <w:szCs w:val="20"/>
              </w:rPr>
              <w:t xml:space="preserve">: Because this only accounts for PPT, which is by definition presumptive, we assume that it is the same for susceptible and infected people. If a person suspects that they might be infected and seeks testing or treatment because of this, we assume that they would have done so </w:t>
            </w:r>
            <w:proofErr w:type="gramStart"/>
            <w:r w:rsidRPr="008B580C">
              <w:rPr>
                <w:rStyle w:val="MTConvertedEquation"/>
                <w:sz w:val="20"/>
                <w:szCs w:val="20"/>
              </w:rPr>
              <w:t>anyway,</w:t>
            </w:r>
            <w:proofErr w:type="gramEnd"/>
            <w:r w:rsidRPr="008B580C">
              <w:rPr>
                <w:rStyle w:val="MTConvertedEquation"/>
                <w:sz w:val="20"/>
                <w:szCs w:val="20"/>
              </w:rPr>
              <w:t xml:space="preserve"> and thus we include it in arrow 2. </w:t>
            </w:r>
          </w:p>
          <w:p w:rsidR="007C4B41" w:rsidRDefault="007C4B41" w:rsidP="007C4B41">
            <w:pPr>
              <w:rPr>
                <w:rStyle w:val="MTConvertedEquation"/>
              </w:rPr>
            </w:pPr>
            <w:proofErr w:type="gramStart"/>
            <w:r>
              <w:t>m5-m6</w:t>
            </w:r>
            <w:proofErr w:type="gramEnd"/>
            <w:r>
              <w:t xml:space="preserve">: We set the time step </w:t>
            </w:r>
            <m:oMath>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oMath>
            <w:r>
              <w:t xml:space="preserve"> of our model equal to the duration of protection, so that the entire resistant population from one period becomes susceptible again at the start of the next period. These people have the same probabi</w:t>
            </w:r>
            <w:proofErr w:type="spellStart"/>
            <w:r>
              <w:t>lities</w:t>
            </w:r>
            <w:proofErr w:type="spellEnd"/>
            <w:r>
              <w:t xml:space="preserve"> of remaining susceptible or being infected as the already susceptible people, except that we assume they will not receive PPT immediately after they lose their protection, for at least one period.</w:t>
            </w:r>
          </w:p>
        </w:tc>
      </w:tr>
    </w:tbl>
    <w:p w:rsidR="00563886" w:rsidRDefault="00563886" w:rsidP="00E054C0">
      <w:pPr>
        <w:rPr>
          <w:rStyle w:val="MTConvertedEquation"/>
        </w:rPr>
      </w:pPr>
    </w:p>
    <w:p w:rsidR="000F7B6F" w:rsidRDefault="00B53D77" w:rsidP="007B79E0">
      <w:pPr>
        <w:pStyle w:val="Heading3"/>
      </w:pPr>
      <w:r>
        <w:rPr>
          <w:rStyle w:val="MTConvertedEquation"/>
          <w:rFonts w:eastAsiaTheme="minorEastAsia"/>
        </w:rPr>
        <w:lastRenderedPageBreak/>
        <w:t>Results for all scenarios</w:t>
      </w:r>
      <w:r w:rsidR="000F7B6F">
        <w:rPr>
          <w:noProof/>
        </w:rPr>
        <w:drawing>
          <wp:inline distT="0" distB="0" distL="0" distR="0">
            <wp:extent cx="5730875" cy="4295775"/>
            <wp:effectExtent l="19050" t="0" r="3175" b="0"/>
            <wp:docPr id="1" name="Picture 57" descr="T:\Crock\SmallModel\Figures\Consequences of extending PPT to all popu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Crock\SmallModel\Figures\Consequences of extending PPT to all populations.png"/>
                    <pic:cNvPicPr>
                      <a:picLocks noChangeAspect="1" noChangeArrowheads="1"/>
                    </pic:cNvPicPr>
                  </pic:nvPicPr>
                  <pic:blipFill>
                    <a:blip r:embed="rId11" cstate="print"/>
                    <a:srcRect/>
                    <a:stretch>
                      <a:fillRect/>
                    </a:stretch>
                  </pic:blipFill>
                  <pic:spPr bwMode="auto">
                    <a:xfrm>
                      <a:off x="0" y="0"/>
                      <a:ext cx="5730875" cy="4295775"/>
                    </a:xfrm>
                    <a:prstGeom prst="rect">
                      <a:avLst/>
                    </a:prstGeom>
                    <a:noFill/>
                    <a:ln w="9525">
                      <a:noFill/>
                      <a:miter lim="800000"/>
                      <a:headEnd/>
                      <a:tailEnd/>
                    </a:ln>
                  </pic:spPr>
                </pic:pic>
              </a:graphicData>
            </a:graphic>
          </wp:inline>
        </w:drawing>
      </w:r>
    </w:p>
    <w:p w:rsidR="008C4BFF" w:rsidRDefault="008C4BFF" w:rsidP="008C4BFF">
      <w:r>
        <w:t xml:space="preserve">An intervention with 75% coverage of the entire population is much more effective than an intervention with 75% coverage of only FSW. However, FSW are only 1.56% of the PNG population, so the former intervention must reach approximately 64 times more people. An intervention which reaches the same number of people, spread evenly across the whole population, would reach only 1.17% of the population, and has a correspondingly much lower impact. </w:t>
      </w:r>
    </w:p>
    <w:p w:rsidR="008C4BFF" w:rsidRDefault="008C4BFF" w:rsidP="008C4BFF">
      <w:r>
        <w:t xml:space="preserve">I will add something about </w:t>
      </w:r>
      <w:r w:rsidR="007B79E0">
        <w:t xml:space="preserve">providing treatment to the rest of the pop and not to FSWs, and something about holding FSW intervention constant and adding an appropriately small coverage of the rest of the pop. </w:t>
      </w:r>
    </w:p>
    <w:p w:rsidR="007B79E0" w:rsidRDefault="007B79E0" w:rsidP="008C4BFF"/>
    <w:p w:rsidR="008C4BFF" w:rsidRDefault="00FD0806" w:rsidP="0072479D">
      <w:r>
        <w:rPr>
          <w:noProof/>
        </w:rPr>
        <w:lastRenderedPageBreak/>
        <w:drawing>
          <wp:inline distT="0" distB="0" distL="0" distR="0">
            <wp:extent cx="5723890" cy="4298950"/>
            <wp:effectExtent l="0" t="0" r="0" b="6350"/>
            <wp:docPr id="5" name="Picture 1" descr="C:\Users\Rgray\Documents\Teaching\Chris Rock\Figures\Consequences of extending PPT to MS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gray\Documents\Teaching\Chris Rock\Figures\Consequences of extending PPT to MSMW.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3890" cy="4298950"/>
                    </a:xfrm>
                    <a:prstGeom prst="rect">
                      <a:avLst/>
                    </a:prstGeom>
                    <a:noFill/>
                    <a:ln>
                      <a:noFill/>
                    </a:ln>
                  </pic:spPr>
                </pic:pic>
              </a:graphicData>
            </a:graphic>
          </wp:inline>
        </w:drawing>
      </w:r>
      <w:r w:rsidR="008C4BFF">
        <w:t xml:space="preserve"> Expanding an intervention from FSW alone to FSW and MSMW has very little impact on outcomes, yet would still be expensive. </w:t>
      </w:r>
      <w:r>
        <w:rPr>
          <w:noProof/>
        </w:rPr>
        <w:lastRenderedPageBreak/>
        <w:drawing>
          <wp:inline distT="0" distB="0" distL="0" distR="0">
            <wp:extent cx="5723890" cy="4298950"/>
            <wp:effectExtent l="0" t="0" r="0" b="6350"/>
            <wp:docPr id="2" name="Picture 2" descr="C:\Users\Rgray\Documents\Teaching\Chris Rock\Figures\Consequences of varying chir or ch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gray\Documents\Teaching\Chris Rock\Figures\Consequences of varying chir or chiu.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3890" cy="4298950"/>
                    </a:xfrm>
                    <a:prstGeom prst="rect">
                      <a:avLst/>
                    </a:prstGeom>
                    <a:noFill/>
                    <a:ln>
                      <a:noFill/>
                    </a:ln>
                  </pic:spPr>
                </pic:pic>
              </a:graphicData>
            </a:graphic>
          </wp:inline>
        </w:drawing>
      </w:r>
      <w:r w:rsidR="008C4BFF">
        <w:t>I should probably add something where I run an intervention the size of the urban intervention for a rural population.</w:t>
      </w:r>
    </w:p>
    <w:p w:rsidR="0072479D" w:rsidRDefault="008C4BFF" w:rsidP="0072479D">
      <w:r>
        <w:lastRenderedPageBreak/>
        <w:t xml:space="preserve"> </w:t>
      </w:r>
      <w:r w:rsidR="00FD0806">
        <w:rPr>
          <w:noProof/>
        </w:rPr>
        <w:drawing>
          <wp:inline distT="0" distB="0" distL="0" distR="0">
            <wp:extent cx="5723890" cy="4298950"/>
            <wp:effectExtent l="0" t="0" r="0" b="6350"/>
            <wp:docPr id="3" name="Picture 3" descr="C:\Users\Rgray\Documents\Teaching\Chris Rock\Figures\Consequences of varying zeta or t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gray\Documents\Teaching\Chris Rock\Figures\Consequences of varying zeta or tau.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3890" cy="4298950"/>
                    </a:xfrm>
                    <a:prstGeom prst="rect">
                      <a:avLst/>
                    </a:prstGeom>
                    <a:noFill/>
                    <a:ln>
                      <a:noFill/>
                    </a:ln>
                  </pic:spPr>
                </pic:pic>
              </a:graphicData>
            </a:graphic>
          </wp:inline>
        </w:drawing>
      </w:r>
    </w:p>
    <w:p w:rsidR="008C4BFF" w:rsidRDefault="007B79E0" w:rsidP="0072479D">
      <w:r>
        <w:t xml:space="preserve">Tau is </w:t>
      </w:r>
      <w:r w:rsidR="008C4BFF">
        <w:t xml:space="preserve">broken, I should fix it. </w:t>
      </w:r>
    </w:p>
    <w:p w:rsidR="007B79E0" w:rsidRDefault="007B79E0" w:rsidP="0072479D">
      <w:r>
        <w:t xml:space="preserve">I need to fix up the choice of error bounds on my sensitivities. </w:t>
      </w:r>
    </w:p>
    <w:p w:rsidR="0072479D" w:rsidRDefault="0072479D" w:rsidP="003F0642"/>
    <w:p w:rsidR="007B79E0" w:rsidRDefault="007B79E0" w:rsidP="003F0642"/>
    <w:p w:rsidR="00B9787E" w:rsidRDefault="00B9787E" w:rsidP="00B9787E"/>
    <w:p w:rsidR="008B61CB" w:rsidRDefault="008B61CB" w:rsidP="00B9787E"/>
    <w:p w:rsidR="00B72822" w:rsidRDefault="00B53D77" w:rsidP="00B53D77">
      <w:pPr>
        <w:pStyle w:val="Heading3"/>
      </w:pPr>
      <w:r>
        <w:t>Sensitivity analysis</w:t>
      </w:r>
    </w:p>
    <w:p w:rsidR="00B72822" w:rsidRDefault="00B72822" w:rsidP="00B72822">
      <w:r>
        <w:t>Not done: any of the sensitivity analysis for the higher or lower cofactors</w:t>
      </w:r>
    </w:p>
    <w:p w:rsidR="00B53D77" w:rsidRDefault="007B79E0" w:rsidP="00B53D77">
      <w:pPr>
        <w:pStyle w:val="Heading3"/>
      </w:pPr>
      <w:r>
        <w:rPr>
          <w:noProof/>
        </w:rPr>
        <w:lastRenderedPageBreak/>
        <w:drawing>
          <wp:inline distT="0" distB="0" distL="0" distR="0">
            <wp:extent cx="5723890" cy="4298950"/>
            <wp:effectExtent l="19050" t="0" r="0" b="0"/>
            <wp:docPr id="80" name="Picture 80" descr="T:\Crock\SmallModel\Figures\Sensitivity to gamma and 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Crock\SmallModel\Figures\Sensitivity to gamma and phi.png"/>
                    <pic:cNvPicPr>
                      <a:picLocks noChangeAspect="1" noChangeArrowheads="1"/>
                    </pic:cNvPicPr>
                  </pic:nvPicPr>
                  <pic:blipFill>
                    <a:blip r:embed="rId15" cstate="print"/>
                    <a:srcRect/>
                    <a:stretch>
                      <a:fillRect/>
                    </a:stretch>
                  </pic:blipFill>
                  <pic:spPr bwMode="auto">
                    <a:xfrm>
                      <a:off x="0" y="0"/>
                      <a:ext cx="5723890" cy="4298950"/>
                    </a:xfrm>
                    <a:prstGeom prst="rect">
                      <a:avLst/>
                    </a:prstGeom>
                    <a:noFill/>
                    <a:ln w="9525">
                      <a:noFill/>
                      <a:miter lim="800000"/>
                      <a:headEnd/>
                      <a:tailEnd/>
                    </a:ln>
                  </pic:spPr>
                </pic:pic>
              </a:graphicData>
            </a:graphic>
          </wp:inline>
        </w:drawing>
      </w:r>
    </w:p>
    <w:p w:rsidR="00D87A3D" w:rsidRDefault="007B79E0" w:rsidP="00B9787E">
      <w:r>
        <w:rPr>
          <w:noProof/>
        </w:rPr>
        <w:drawing>
          <wp:inline distT="0" distB="0" distL="0" distR="0">
            <wp:extent cx="5723890" cy="4298950"/>
            <wp:effectExtent l="19050" t="0" r="0" b="0"/>
            <wp:docPr id="81" name="Picture 81" descr="T:\Crock\SmallModel\Figures\Sensitivity to th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Crock\SmallModel\Figures\Sensitivity to theta.png"/>
                    <pic:cNvPicPr>
                      <a:picLocks noChangeAspect="1" noChangeArrowheads="1"/>
                    </pic:cNvPicPr>
                  </pic:nvPicPr>
                  <pic:blipFill>
                    <a:blip r:embed="rId16" cstate="print"/>
                    <a:srcRect/>
                    <a:stretch>
                      <a:fillRect/>
                    </a:stretch>
                  </pic:blipFill>
                  <pic:spPr bwMode="auto">
                    <a:xfrm>
                      <a:off x="0" y="0"/>
                      <a:ext cx="5723890" cy="4298950"/>
                    </a:xfrm>
                    <a:prstGeom prst="rect">
                      <a:avLst/>
                    </a:prstGeom>
                    <a:noFill/>
                    <a:ln w="9525">
                      <a:noFill/>
                      <a:miter lim="800000"/>
                      <a:headEnd/>
                      <a:tailEnd/>
                    </a:ln>
                  </pic:spPr>
                </pic:pic>
              </a:graphicData>
            </a:graphic>
          </wp:inline>
        </w:drawing>
      </w:r>
    </w:p>
    <w:p w:rsidR="00F40B96" w:rsidRDefault="00F40B96" w:rsidP="00B9787E"/>
    <w:p w:rsidR="00972993" w:rsidRPr="00B9787E" w:rsidRDefault="00972993" w:rsidP="00B9787E"/>
    <w:p w:rsidR="00E730AE" w:rsidRPr="00B9787E" w:rsidRDefault="007B79E0" w:rsidP="00B9787E">
      <w:r>
        <w:rPr>
          <w:noProof/>
        </w:rPr>
        <w:drawing>
          <wp:inline distT="0" distB="0" distL="0" distR="0">
            <wp:extent cx="5723890" cy="4298950"/>
            <wp:effectExtent l="19050" t="0" r="0" b="0"/>
            <wp:docPr id="82" name="Picture 82" descr="T:\Crock\SmallModel\Figures\Sensitivity to eff and 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Crock\SmallModel\Figures\Sensitivity to eff and res.png"/>
                    <pic:cNvPicPr>
                      <a:picLocks noChangeAspect="1" noChangeArrowheads="1"/>
                    </pic:cNvPicPr>
                  </pic:nvPicPr>
                  <pic:blipFill>
                    <a:blip r:embed="rId17" cstate="print"/>
                    <a:srcRect/>
                    <a:stretch>
                      <a:fillRect/>
                    </a:stretch>
                  </pic:blipFill>
                  <pic:spPr bwMode="auto">
                    <a:xfrm>
                      <a:off x="0" y="0"/>
                      <a:ext cx="5723890" cy="4298950"/>
                    </a:xfrm>
                    <a:prstGeom prst="rect">
                      <a:avLst/>
                    </a:prstGeom>
                    <a:noFill/>
                    <a:ln w="9525">
                      <a:noFill/>
                      <a:miter lim="800000"/>
                      <a:headEnd/>
                      <a:tailEnd/>
                    </a:ln>
                  </pic:spPr>
                </pic:pic>
              </a:graphicData>
            </a:graphic>
          </wp:inline>
        </w:drawing>
      </w:r>
      <w:r w:rsidR="00E730AE">
        <w:t xml:space="preserve"> </w:t>
      </w:r>
    </w:p>
    <w:p w:rsidR="00F40B96" w:rsidRPr="00B9787E" w:rsidRDefault="00F40B96" w:rsidP="00B9787E"/>
    <w:sectPr w:rsidR="00F40B96" w:rsidRPr="00B9787E" w:rsidSect="00C90A05">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 w:author="Richard Gray" w:date="2015-01-23T11:11:00Z" w:initials="RG">
    <w:p w:rsidR="007564D2" w:rsidRDefault="007564D2">
      <w:pPr>
        <w:pStyle w:val="CommentText"/>
      </w:pPr>
      <w:r>
        <w:rPr>
          <w:rStyle w:val="CommentReference"/>
        </w:rPr>
        <w:annotationRef/>
      </w:r>
      <w:r>
        <w:t xml:space="preserve">Needs bit of work emphasizing the motivation to the study. </w:t>
      </w:r>
    </w:p>
    <w:p w:rsidR="007564D2" w:rsidRDefault="007564D2">
      <w:pPr>
        <w:pStyle w:val="CommentText"/>
      </w:pPr>
    </w:p>
    <w:p w:rsidR="007564D2" w:rsidRDefault="007564D2">
      <w:pPr>
        <w:pStyle w:val="CommentText"/>
      </w:pPr>
      <w:r>
        <w:t xml:space="preserve">Primarily about the impact of PPT on HIV. Using an </w:t>
      </w:r>
      <w:proofErr w:type="spellStart"/>
      <w:r>
        <w:t>an</w:t>
      </w:r>
      <w:proofErr w:type="spellEnd"/>
      <w:r>
        <w:t xml:space="preserve"> STI model to do this.</w:t>
      </w:r>
    </w:p>
    <w:p w:rsidR="007564D2" w:rsidRDefault="007564D2">
      <w:pPr>
        <w:pStyle w:val="CommentText"/>
      </w:pPr>
    </w:p>
    <w:p w:rsidR="007564D2" w:rsidRDefault="007564D2">
      <w:pPr>
        <w:pStyle w:val="CommentText"/>
      </w:pPr>
      <w:r>
        <w:t xml:space="preserve">Currently focusing too much on STIs. </w:t>
      </w:r>
    </w:p>
    <w:p w:rsidR="007564D2" w:rsidRDefault="007564D2">
      <w:pPr>
        <w:pStyle w:val="CommentText"/>
      </w:pPr>
    </w:p>
    <w:p w:rsidR="007564D2" w:rsidRDefault="007564D2">
      <w:pPr>
        <w:pStyle w:val="CommentText"/>
      </w:pPr>
      <w:r>
        <w:t xml:space="preserve">Also wonder if we want to replace syphilis with ulcerating bacterial STIs. There are other ulcerating STIs in PNG. In the main text we estimate the prevalence of these STIs using syphilis data. </w:t>
      </w:r>
    </w:p>
    <w:p w:rsidR="007564D2" w:rsidRDefault="007564D2">
      <w:pPr>
        <w:pStyle w:val="CommentText"/>
      </w:pPr>
    </w:p>
    <w:p w:rsidR="007564D2" w:rsidRDefault="007564D2">
      <w:pPr>
        <w:pStyle w:val="CommentText"/>
      </w:pPr>
      <w:r>
        <w:t>In the abstract you will need to include results and some conclusions.</w:t>
      </w:r>
    </w:p>
    <w:p w:rsidR="007564D2" w:rsidRDefault="007564D2">
      <w:pPr>
        <w:pStyle w:val="CommentText"/>
      </w:pPr>
    </w:p>
    <w:p w:rsidR="007564D2" w:rsidRDefault="007564D2">
      <w:pPr>
        <w:pStyle w:val="CommentText"/>
      </w:pPr>
      <w:r>
        <w:t>A background, methods, results, discussion, may be useful to format this.</w:t>
      </w:r>
    </w:p>
  </w:comment>
  <w:comment w:id="20" w:author="Richard Gray" w:date="2015-01-23T11:08:00Z" w:initials="RG">
    <w:p w:rsidR="007564D2" w:rsidRDefault="007564D2">
      <w:pPr>
        <w:pStyle w:val="CommentText"/>
      </w:pPr>
      <w:r>
        <w:rPr>
          <w:rStyle w:val="CommentReference"/>
        </w:rPr>
        <w:annotationRef/>
      </w:r>
      <w:r>
        <w:t>Probably want to use past tense throughout.</w:t>
      </w:r>
    </w:p>
  </w:comment>
  <w:comment w:id="21" w:author="Richard Gray" w:date="2015-01-23T11:11:00Z" w:initials="RG">
    <w:p w:rsidR="007564D2" w:rsidRDefault="007564D2">
      <w:pPr>
        <w:pStyle w:val="CommentText"/>
      </w:pPr>
      <w:r>
        <w:rPr>
          <w:rStyle w:val="CommentReference"/>
        </w:rPr>
        <w:annotationRef/>
      </w:r>
      <w:r>
        <w:t>Move into methods.</w:t>
      </w:r>
    </w:p>
  </w:comment>
  <w:comment w:id="22" w:author="Richard Gray" w:date="2015-01-23T11:13:00Z" w:initials="RG">
    <w:p w:rsidR="007564D2" w:rsidRDefault="007564D2">
      <w:pPr>
        <w:pStyle w:val="CommentText"/>
      </w:pPr>
      <w:r>
        <w:rPr>
          <w:rStyle w:val="CommentReference"/>
        </w:rPr>
        <w:annotationRef/>
      </w:r>
      <w:r>
        <w:t xml:space="preserve">This is really a mixture of introduction and methods. Suggest adding introduction and putting the HIV model description in the methods. </w:t>
      </w:r>
    </w:p>
  </w:comment>
  <w:comment w:id="23" w:author="Richard Gray" w:date="2015-01-23T11:13:00Z" w:initials="RG">
    <w:p w:rsidR="007564D2" w:rsidRDefault="007564D2">
      <w:pPr>
        <w:pStyle w:val="CommentText"/>
      </w:pPr>
      <w:r>
        <w:rPr>
          <w:rStyle w:val="CommentReference"/>
        </w:rPr>
        <w:annotationRef/>
      </w:r>
      <w:r>
        <w:t xml:space="preserve"> Mostly intro I think.</w:t>
      </w:r>
    </w:p>
  </w:comment>
  <w:comment w:id="24" w:author="Richard Gray" w:date="2015-01-23T11:15:00Z" w:initials="RG">
    <w:p w:rsidR="007564D2" w:rsidRDefault="007564D2">
      <w:pPr>
        <w:pStyle w:val="CommentText"/>
      </w:pPr>
      <w:r>
        <w:rPr>
          <w:rStyle w:val="CommentReference"/>
        </w:rPr>
        <w:annotationRef/>
      </w:r>
      <w:r>
        <w:t xml:space="preserve">Generally need motivational/intro sentence before going into details. </w:t>
      </w:r>
    </w:p>
  </w:comment>
  <w:comment w:id="25" w:author="Richard Gray" w:date="2015-01-23T11:14:00Z" w:initials="RG">
    <w:p w:rsidR="007564D2" w:rsidRDefault="007564D2">
      <w:pPr>
        <w:pStyle w:val="CommentText"/>
      </w:pPr>
      <w:r>
        <w:rPr>
          <w:rStyle w:val="CommentReference"/>
        </w:rPr>
        <w:annotationRef/>
      </w:r>
      <w:r>
        <w:t>Suggest removing x and A\theta and elsewhere</w:t>
      </w:r>
    </w:p>
  </w:comment>
  <w:comment w:id="29" w:author="Crock" w:date="2015-01-22T23:34:00Z" w:initials="C">
    <w:p w:rsidR="007564D2" w:rsidRDefault="007564D2">
      <w:pPr>
        <w:pStyle w:val="CommentText"/>
      </w:pPr>
      <w:r>
        <w:rPr>
          <w:rStyle w:val="CommentReference"/>
        </w:rPr>
        <w:annotationRef/>
      </w:r>
      <w:r>
        <w:t>I’m not sure about this</w:t>
      </w:r>
    </w:p>
  </w:comment>
  <w:comment w:id="75" w:author="Richard Gray" w:date="2015-01-23T11:20:00Z" w:initials="RG">
    <w:p w:rsidR="007564D2" w:rsidRDefault="007564D2">
      <w:pPr>
        <w:pStyle w:val="CommentText"/>
      </w:pPr>
      <w:r>
        <w:rPr>
          <w:rStyle w:val="CommentReference"/>
        </w:rPr>
        <w:annotationRef/>
      </w:r>
      <w:r>
        <w:t>In what way are you unsure?</w:t>
      </w:r>
    </w:p>
    <w:p w:rsidR="007564D2" w:rsidRDefault="007564D2">
      <w:pPr>
        <w:pStyle w:val="CommentText"/>
      </w:pPr>
    </w:p>
    <w:p w:rsidR="007564D2" w:rsidRDefault="007564D2">
      <w:pPr>
        <w:pStyle w:val="CommentText"/>
      </w:pPr>
      <w:r>
        <w:t xml:space="preserve">Buy the way you should have less significant figures given uncertainty in values and results. </w:t>
      </w:r>
    </w:p>
    <w:p w:rsidR="007564D2" w:rsidRDefault="007564D2">
      <w:pPr>
        <w:pStyle w:val="CommentText"/>
      </w:pPr>
    </w:p>
    <w:p w:rsidR="007564D2" w:rsidRDefault="007564D2">
      <w:pPr>
        <w:pStyle w:val="CommentText"/>
      </w:pPr>
      <w:r>
        <w:t xml:space="preserve">Need captions on your tables and cross references in the text. </w:t>
      </w:r>
    </w:p>
  </w:comment>
  <w:comment w:id="80" w:author="Richard Gray" w:date="2015-01-23T11:19:00Z" w:initials="RG">
    <w:p w:rsidR="007564D2" w:rsidRDefault="007564D2">
      <w:pPr>
        <w:pStyle w:val="CommentText"/>
      </w:pPr>
      <w:r>
        <w:rPr>
          <w:rStyle w:val="CommentReference"/>
        </w:rPr>
        <w:annotationRef/>
      </w:r>
      <w:proofErr w:type="spellStart"/>
      <w:r>
        <w:t>Consistancy</w:t>
      </w:r>
      <w:proofErr w:type="spellEnd"/>
    </w:p>
  </w:comment>
  <w:comment w:id="81" w:author="Crock" w:date="2015-01-23T00:09:00Z" w:initials="C">
    <w:p w:rsidR="007564D2" w:rsidRDefault="007564D2">
      <w:pPr>
        <w:pStyle w:val="CommentText"/>
      </w:pPr>
      <w:r>
        <w:rPr>
          <w:rStyle w:val="CommentReference"/>
        </w:rPr>
        <w:annotationRef/>
      </w:r>
      <w:r>
        <w:t>Realistically, it won’t make much of a difference to the model if I do this the normal way, and it will make my report clearer. Ignore this paragraph, but the next paragraph remains as it is, as does everything afterwards.</w:t>
      </w:r>
    </w:p>
  </w:comment>
  <w:comment w:id="83" w:author="Richard Gray" w:date="2015-01-23T11:31:00Z" w:initials="RG">
    <w:p w:rsidR="007564D2" w:rsidRDefault="007564D2">
      <w:pPr>
        <w:pStyle w:val="CommentText"/>
      </w:pPr>
      <w:r>
        <w:rPr>
          <w:rStyle w:val="CommentReference"/>
        </w:rPr>
        <w:annotationRef/>
      </w:r>
      <w:r>
        <w:t xml:space="preserve">More results need to be shown.  2-3 figures with subfigures. </w:t>
      </w:r>
    </w:p>
    <w:p w:rsidR="007564D2" w:rsidRDefault="007564D2">
      <w:pPr>
        <w:pStyle w:val="CommentText"/>
      </w:pPr>
    </w:p>
    <w:p w:rsidR="007564D2" w:rsidRDefault="007564D2">
      <w:pPr>
        <w:pStyle w:val="CommentText"/>
      </w:pPr>
      <w:r>
        <w:t xml:space="preserve">A combination of results in the appendix. </w:t>
      </w:r>
      <w:bookmarkStart w:id="84" w:name="_GoBack"/>
      <w:bookmarkEnd w:id="84"/>
    </w:p>
  </w:comment>
  <w:comment w:id="87" w:author="Richard Gray" w:date="2015-01-23T11:30:00Z" w:initials="RG">
    <w:p w:rsidR="007564D2" w:rsidRDefault="007564D2">
      <w:pPr>
        <w:pStyle w:val="CommentText"/>
      </w:pPr>
      <w:r>
        <w:rPr>
          <w:rStyle w:val="CommentReference"/>
        </w:rPr>
        <w:annotationRef/>
      </w:r>
      <w:r>
        <w:t>Font sizes etc needs to be fixed.</w:t>
      </w:r>
    </w:p>
  </w:comment>
  <w:comment w:id="85" w:author="Crock" w:date="2015-01-23T01:08:00Z" w:initials="C">
    <w:p w:rsidR="007564D2" w:rsidRDefault="007564D2">
      <w:pPr>
        <w:pStyle w:val="CommentText"/>
      </w:pPr>
      <w:r>
        <w:rPr>
          <w:rStyle w:val="CommentReference"/>
        </w:rPr>
        <w:annotationRef/>
      </w:r>
      <w:r>
        <w:t xml:space="preserve">I think this is falling too much. The urban FSW </w:t>
      </w:r>
      <w:proofErr w:type="spellStart"/>
      <w:r>
        <w:t>STIprevalence</w:t>
      </w:r>
      <w:proofErr w:type="spellEnd"/>
      <w:r>
        <w:t xml:space="preserve"> is falling by more than 75%. I really feel we need to use separate coverage and no-coverage populations like in the </w:t>
      </w:r>
      <w:proofErr w:type="spellStart"/>
      <w:r>
        <w:t>Vickerman</w:t>
      </w:r>
      <w:proofErr w:type="spellEnd"/>
      <w:r>
        <w:t xml:space="preserve"> paper. </w:t>
      </w:r>
    </w:p>
  </w:comment>
  <w:comment w:id="86" w:author="Richard Gray" w:date="2015-01-23T11:29:00Z" w:initials="RG">
    <w:p w:rsidR="007564D2" w:rsidRDefault="007564D2">
      <w:pPr>
        <w:pStyle w:val="CommentText"/>
      </w:pPr>
      <w:r>
        <w:rPr>
          <w:rStyle w:val="CommentReference"/>
        </w:rPr>
        <w:annotationRef/>
      </w:r>
      <w:r>
        <w:t xml:space="preserve">Hmmm….fair point and I can see why you might need this. </w:t>
      </w:r>
    </w:p>
    <w:p w:rsidR="007564D2" w:rsidRDefault="007564D2">
      <w:pPr>
        <w:pStyle w:val="CommentText"/>
      </w:pPr>
    </w:p>
    <w:p w:rsidR="007564D2" w:rsidRDefault="007564D2">
      <w:pPr>
        <w:pStyle w:val="CommentText"/>
      </w:pPr>
      <w:r>
        <w:t xml:space="preserve">You could potentially just adjust the annual probability to reflect the probability of receiving effective treatment through the year if they are covered. </w:t>
      </w:r>
    </w:p>
    <w:p w:rsidR="007564D2" w:rsidRDefault="007564D2">
      <w:pPr>
        <w:pStyle w:val="CommentText"/>
      </w:pPr>
    </w:p>
    <w:p w:rsidR="007564D2" w:rsidRDefault="007564D2">
      <w:pPr>
        <w:pStyle w:val="CommentText"/>
      </w:pPr>
      <w:r>
        <w:t>Something like 0.75*(1-(1-p</w:t>
      </w:r>
      <w:proofErr w:type="gramStart"/>
      <w:r>
        <w:t>)^</w:t>
      </w:r>
      <w:proofErr w:type="gramEnd"/>
      <w:r>
        <w:t>f where p is the probability someone covered actually receives effective PPT and f is the frequency….this may need more thought though.</w:t>
      </w:r>
    </w:p>
  </w:comment>
  <w:comment w:id="88" w:author="Richard Gray" w:date="2015-01-23T11:30:00Z" w:initials="RG">
    <w:p w:rsidR="007564D2" w:rsidRDefault="007564D2">
      <w:pPr>
        <w:pStyle w:val="CommentText"/>
      </w:pPr>
      <w:r>
        <w:rPr>
          <w:rStyle w:val="CommentReference"/>
        </w:rPr>
        <w:annotationRef/>
      </w:r>
      <w:r>
        <w:t>Legend labels need to be understandable not just symbols.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21EE" w:rsidRDefault="000621EE" w:rsidP="00AD1940">
      <w:pPr>
        <w:spacing w:after="0" w:line="240" w:lineRule="auto"/>
      </w:pPr>
      <w:r>
        <w:separator/>
      </w:r>
    </w:p>
  </w:endnote>
  <w:endnote w:type="continuationSeparator" w:id="0">
    <w:p w:rsidR="000621EE" w:rsidRDefault="000621EE" w:rsidP="00AD19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21EE" w:rsidRDefault="000621EE" w:rsidP="00AD1940">
      <w:pPr>
        <w:spacing w:after="0" w:line="240" w:lineRule="auto"/>
      </w:pPr>
      <w:r>
        <w:separator/>
      </w:r>
    </w:p>
  </w:footnote>
  <w:footnote w:type="continuationSeparator" w:id="0">
    <w:p w:rsidR="000621EE" w:rsidRDefault="000621EE" w:rsidP="00AD1940">
      <w:pPr>
        <w:spacing w:after="0" w:line="240" w:lineRule="auto"/>
      </w:pPr>
      <w:r>
        <w:continuationSeparator/>
      </w:r>
    </w:p>
  </w:footnote>
  <w:footnote w:id="1">
    <w:p w:rsidR="007564D2" w:rsidRDefault="007564D2">
      <w:pPr>
        <w:pStyle w:val="FootnoteText"/>
      </w:pPr>
      <w:r>
        <w:rPr>
          <w:rStyle w:val="FootnoteReference"/>
        </w:rPr>
        <w:footnoteRef/>
      </w:r>
      <w:r>
        <w:t xml:space="preserve"> We supply values for a rural population one time step into a typical intervention</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trackRevisions/>
  <w:defaultTabStop w:val="720"/>
  <w:characterSpacingControl w:val="doNotCompress"/>
  <w:footnotePr>
    <w:footnote w:id="-1"/>
    <w:footnote w:id="0"/>
  </w:footnotePr>
  <w:endnotePr>
    <w:endnote w:id="-1"/>
    <w:endnote w:id="0"/>
  </w:endnotePr>
  <w:compat>
    <w:useFELayout/>
  </w:compat>
  <w:rsids>
    <w:rsidRoot w:val="00A9779B"/>
    <w:rsid w:val="000052AF"/>
    <w:rsid w:val="00017C8A"/>
    <w:rsid w:val="00022F6E"/>
    <w:rsid w:val="00023AEB"/>
    <w:rsid w:val="000252B7"/>
    <w:rsid w:val="00035242"/>
    <w:rsid w:val="00047C40"/>
    <w:rsid w:val="00052D2A"/>
    <w:rsid w:val="00056093"/>
    <w:rsid w:val="00056CCF"/>
    <w:rsid w:val="000621EE"/>
    <w:rsid w:val="000750EF"/>
    <w:rsid w:val="000F7B6F"/>
    <w:rsid w:val="001305CA"/>
    <w:rsid w:val="0015540A"/>
    <w:rsid w:val="00161B1D"/>
    <w:rsid w:val="00163C4B"/>
    <w:rsid w:val="0017254E"/>
    <w:rsid w:val="001755A7"/>
    <w:rsid w:val="0018200D"/>
    <w:rsid w:val="00182E99"/>
    <w:rsid w:val="001950CF"/>
    <w:rsid w:val="001B31A3"/>
    <w:rsid w:val="001B67E0"/>
    <w:rsid w:val="001C0610"/>
    <w:rsid w:val="001C2298"/>
    <w:rsid w:val="001D1B4D"/>
    <w:rsid w:val="001E6223"/>
    <w:rsid w:val="0020111E"/>
    <w:rsid w:val="00215A92"/>
    <w:rsid w:val="0023450A"/>
    <w:rsid w:val="00241BF5"/>
    <w:rsid w:val="002467FA"/>
    <w:rsid w:val="00263B41"/>
    <w:rsid w:val="00264962"/>
    <w:rsid w:val="00270F72"/>
    <w:rsid w:val="002914AA"/>
    <w:rsid w:val="00294ACE"/>
    <w:rsid w:val="002A0318"/>
    <w:rsid w:val="002C31E3"/>
    <w:rsid w:val="002D7AE5"/>
    <w:rsid w:val="002F16BF"/>
    <w:rsid w:val="002F2BEA"/>
    <w:rsid w:val="002F2DA3"/>
    <w:rsid w:val="003142D5"/>
    <w:rsid w:val="00315BA2"/>
    <w:rsid w:val="003245BA"/>
    <w:rsid w:val="0033348D"/>
    <w:rsid w:val="003421F1"/>
    <w:rsid w:val="0034355D"/>
    <w:rsid w:val="00354760"/>
    <w:rsid w:val="00364EA8"/>
    <w:rsid w:val="00392E4C"/>
    <w:rsid w:val="003A3475"/>
    <w:rsid w:val="003D1BDA"/>
    <w:rsid w:val="003D5C03"/>
    <w:rsid w:val="003F0642"/>
    <w:rsid w:val="00416E9C"/>
    <w:rsid w:val="00427664"/>
    <w:rsid w:val="0043716A"/>
    <w:rsid w:val="004405AA"/>
    <w:rsid w:val="0045030F"/>
    <w:rsid w:val="00497B84"/>
    <w:rsid w:val="004A534F"/>
    <w:rsid w:val="004A5E9D"/>
    <w:rsid w:val="004C5473"/>
    <w:rsid w:val="004C5E53"/>
    <w:rsid w:val="004D3465"/>
    <w:rsid w:val="004E5755"/>
    <w:rsid w:val="004F2FB8"/>
    <w:rsid w:val="004F3B5D"/>
    <w:rsid w:val="004F52C8"/>
    <w:rsid w:val="00540C9A"/>
    <w:rsid w:val="00563886"/>
    <w:rsid w:val="00596EAE"/>
    <w:rsid w:val="005A273B"/>
    <w:rsid w:val="005C6BF7"/>
    <w:rsid w:val="005C7386"/>
    <w:rsid w:val="005E7C95"/>
    <w:rsid w:val="005F061B"/>
    <w:rsid w:val="00624D31"/>
    <w:rsid w:val="006412FA"/>
    <w:rsid w:val="00653C32"/>
    <w:rsid w:val="006731E9"/>
    <w:rsid w:val="00681ADA"/>
    <w:rsid w:val="006843C9"/>
    <w:rsid w:val="006D15B0"/>
    <w:rsid w:val="006E400A"/>
    <w:rsid w:val="00701841"/>
    <w:rsid w:val="00704D32"/>
    <w:rsid w:val="00723AA9"/>
    <w:rsid w:val="0072479D"/>
    <w:rsid w:val="007409A2"/>
    <w:rsid w:val="00742364"/>
    <w:rsid w:val="007564D2"/>
    <w:rsid w:val="00760BD3"/>
    <w:rsid w:val="00783918"/>
    <w:rsid w:val="007852B6"/>
    <w:rsid w:val="007A3046"/>
    <w:rsid w:val="007B71C8"/>
    <w:rsid w:val="007B79E0"/>
    <w:rsid w:val="007C0F2A"/>
    <w:rsid w:val="007C16B0"/>
    <w:rsid w:val="007C1AD9"/>
    <w:rsid w:val="007C3529"/>
    <w:rsid w:val="007C4B41"/>
    <w:rsid w:val="007F7C40"/>
    <w:rsid w:val="00800FF8"/>
    <w:rsid w:val="008316E3"/>
    <w:rsid w:val="008532FA"/>
    <w:rsid w:val="008618C6"/>
    <w:rsid w:val="008820E6"/>
    <w:rsid w:val="008B229C"/>
    <w:rsid w:val="008B580C"/>
    <w:rsid w:val="008B61CB"/>
    <w:rsid w:val="008C3229"/>
    <w:rsid w:val="008C4BFF"/>
    <w:rsid w:val="008D3540"/>
    <w:rsid w:val="008F0F09"/>
    <w:rsid w:val="00914877"/>
    <w:rsid w:val="00920D1B"/>
    <w:rsid w:val="00941BA0"/>
    <w:rsid w:val="00945F64"/>
    <w:rsid w:val="00972993"/>
    <w:rsid w:val="009A03D9"/>
    <w:rsid w:val="009C1FA8"/>
    <w:rsid w:val="009D74B8"/>
    <w:rsid w:val="009D7DD7"/>
    <w:rsid w:val="00A231D7"/>
    <w:rsid w:val="00A44116"/>
    <w:rsid w:val="00A8092F"/>
    <w:rsid w:val="00A9779B"/>
    <w:rsid w:val="00AB7485"/>
    <w:rsid w:val="00AC58D0"/>
    <w:rsid w:val="00AD1940"/>
    <w:rsid w:val="00AE2648"/>
    <w:rsid w:val="00AF5E8F"/>
    <w:rsid w:val="00B03100"/>
    <w:rsid w:val="00B1696C"/>
    <w:rsid w:val="00B17F2D"/>
    <w:rsid w:val="00B262D5"/>
    <w:rsid w:val="00B32963"/>
    <w:rsid w:val="00B3763F"/>
    <w:rsid w:val="00B4238E"/>
    <w:rsid w:val="00B4719E"/>
    <w:rsid w:val="00B51E90"/>
    <w:rsid w:val="00B537E8"/>
    <w:rsid w:val="00B53D77"/>
    <w:rsid w:val="00B60685"/>
    <w:rsid w:val="00B72822"/>
    <w:rsid w:val="00B76C93"/>
    <w:rsid w:val="00B9787E"/>
    <w:rsid w:val="00C15059"/>
    <w:rsid w:val="00C4148F"/>
    <w:rsid w:val="00C90A05"/>
    <w:rsid w:val="00C91BC1"/>
    <w:rsid w:val="00CC438C"/>
    <w:rsid w:val="00CF0EEC"/>
    <w:rsid w:val="00D44BF3"/>
    <w:rsid w:val="00D51E28"/>
    <w:rsid w:val="00D71DAD"/>
    <w:rsid w:val="00D77F96"/>
    <w:rsid w:val="00D818A7"/>
    <w:rsid w:val="00D87A3D"/>
    <w:rsid w:val="00DB1750"/>
    <w:rsid w:val="00DC2385"/>
    <w:rsid w:val="00DC7EE8"/>
    <w:rsid w:val="00DD1B93"/>
    <w:rsid w:val="00DD260D"/>
    <w:rsid w:val="00DF3599"/>
    <w:rsid w:val="00E054A3"/>
    <w:rsid w:val="00E054C0"/>
    <w:rsid w:val="00E25F02"/>
    <w:rsid w:val="00E30F46"/>
    <w:rsid w:val="00E352EB"/>
    <w:rsid w:val="00E47A27"/>
    <w:rsid w:val="00E71A31"/>
    <w:rsid w:val="00E730AE"/>
    <w:rsid w:val="00E765AF"/>
    <w:rsid w:val="00E91494"/>
    <w:rsid w:val="00E96CD7"/>
    <w:rsid w:val="00EE400D"/>
    <w:rsid w:val="00EF0EBF"/>
    <w:rsid w:val="00EF321F"/>
    <w:rsid w:val="00F106F1"/>
    <w:rsid w:val="00F14D99"/>
    <w:rsid w:val="00F40B96"/>
    <w:rsid w:val="00F441D6"/>
    <w:rsid w:val="00F52C4C"/>
    <w:rsid w:val="00F936EA"/>
    <w:rsid w:val="00FB7057"/>
    <w:rsid w:val="00FD0806"/>
    <w:rsid w:val="00FD33A3"/>
    <w:rsid w:val="00FF0F09"/>
    <w:rsid w:val="00FF57BD"/>
    <w:rsid w:val="00FF6D9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style="v-text-anchor:middle" fill="f" fillcolor="none [3212]" strokecolor="none [3213]">
      <v:fill color="none [3212]" on="f"/>
      <v:stroke color="none [3213]"/>
    </o:shapedefaults>
    <o:shapelayout v:ext="edit">
      <o:idmap v:ext="edit" data="1"/>
      <o:rules v:ext="edit">
        <o:r id="V:Rule1" type="connector" idref="#AutoShape 39"/>
        <o:r id="V:Rule2" type="connector" idref="#AutoShape 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F64"/>
  </w:style>
  <w:style w:type="paragraph" w:styleId="Heading2">
    <w:name w:val="heading 2"/>
    <w:basedOn w:val="Normal"/>
    <w:next w:val="Normal"/>
    <w:link w:val="Heading2Char"/>
    <w:uiPriority w:val="9"/>
    <w:unhideWhenUsed/>
    <w:qFormat/>
    <w:rsid w:val="00C150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8D0"/>
    <w:pPr>
      <w:keepNext/>
      <w:keepLines/>
      <w:spacing w:before="200" w:after="0"/>
      <w:outlineLvl w:val="2"/>
    </w:pPr>
    <w:rPr>
      <w:rFonts w:asciiTheme="majorHAnsi" w:eastAsiaTheme="majorEastAsia" w:hAnsiTheme="majorHAnsi" w:cstheme="majorBidi"/>
      <w:b/>
      <w:bCs/>
      <w:color w:val="5183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A9779B"/>
    <w:pPr>
      <w:tabs>
        <w:tab w:val="center" w:pos="4520"/>
        <w:tab w:val="right" w:pos="9020"/>
      </w:tabs>
    </w:pPr>
  </w:style>
  <w:style w:type="character" w:customStyle="1" w:styleId="MTDisplayEquationChar">
    <w:name w:val="MTDisplayEquation Char"/>
    <w:basedOn w:val="DefaultParagraphFont"/>
    <w:link w:val="MTDisplayEquation"/>
    <w:rsid w:val="00A9779B"/>
  </w:style>
  <w:style w:type="character" w:customStyle="1" w:styleId="MTConvertedEquation">
    <w:name w:val="MTConvertedEquation"/>
    <w:basedOn w:val="DefaultParagraphFont"/>
    <w:rsid w:val="00E91494"/>
  </w:style>
  <w:style w:type="character" w:styleId="PlaceholderText">
    <w:name w:val="Placeholder Text"/>
    <w:basedOn w:val="DefaultParagraphFont"/>
    <w:uiPriority w:val="99"/>
    <w:semiHidden/>
    <w:rsid w:val="00E91494"/>
    <w:rPr>
      <w:color w:val="808080"/>
    </w:rPr>
  </w:style>
  <w:style w:type="paragraph" w:styleId="BalloonText">
    <w:name w:val="Balloon Text"/>
    <w:basedOn w:val="Normal"/>
    <w:link w:val="BalloonTextChar"/>
    <w:uiPriority w:val="99"/>
    <w:semiHidden/>
    <w:unhideWhenUsed/>
    <w:rsid w:val="00E91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494"/>
    <w:rPr>
      <w:rFonts w:ascii="Tahoma" w:hAnsi="Tahoma" w:cs="Tahoma"/>
      <w:sz w:val="16"/>
      <w:szCs w:val="16"/>
    </w:rPr>
  </w:style>
  <w:style w:type="character" w:customStyle="1" w:styleId="Heading2Char">
    <w:name w:val="Heading 2 Char"/>
    <w:basedOn w:val="DefaultParagraphFont"/>
    <w:link w:val="Heading2"/>
    <w:uiPriority w:val="9"/>
    <w:rsid w:val="00C150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8D0"/>
    <w:rPr>
      <w:rFonts w:asciiTheme="majorHAnsi" w:eastAsiaTheme="majorEastAsia" w:hAnsiTheme="majorHAnsi" w:cstheme="majorBidi"/>
      <w:b/>
      <w:bCs/>
      <w:color w:val="5183BF"/>
    </w:rPr>
  </w:style>
  <w:style w:type="table" w:styleId="TableGrid">
    <w:name w:val="Table Grid"/>
    <w:basedOn w:val="TableNormal"/>
    <w:uiPriority w:val="59"/>
    <w:rsid w:val="00AD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AD19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1940"/>
    <w:rPr>
      <w:sz w:val="20"/>
      <w:szCs w:val="20"/>
    </w:rPr>
  </w:style>
  <w:style w:type="character" w:styleId="FootnoteReference">
    <w:name w:val="footnote reference"/>
    <w:basedOn w:val="DefaultParagraphFont"/>
    <w:uiPriority w:val="99"/>
    <w:semiHidden/>
    <w:unhideWhenUsed/>
    <w:rsid w:val="00AD1940"/>
    <w:rPr>
      <w:vertAlign w:val="superscript"/>
    </w:rPr>
  </w:style>
  <w:style w:type="paragraph" w:styleId="Header">
    <w:name w:val="header"/>
    <w:basedOn w:val="Normal"/>
    <w:link w:val="HeaderChar"/>
    <w:uiPriority w:val="99"/>
    <w:semiHidden/>
    <w:unhideWhenUsed/>
    <w:rsid w:val="008B58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B580C"/>
  </w:style>
  <w:style w:type="paragraph" w:styleId="Footer">
    <w:name w:val="footer"/>
    <w:basedOn w:val="Normal"/>
    <w:link w:val="FooterChar"/>
    <w:uiPriority w:val="99"/>
    <w:semiHidden/>
    <w:unhideWhenUsed/>
    <w:rsid w:val="008B580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B580C"/>
  </w:style>
  <w:style w:type="paragraph" w:styleId="Caption">
    <w:name w:val="caption"/>
    <w:basedOn w:val="Normal"/>
    <w:next w:val="Normal"/>
    <w:uiPriority w:val="35"/>
    <w:semiHidden/>
    <w:unhideWhenUsed/>
    <w:qFormat/>
    <w:rsid w:val="00047C40"/>
    <w:pPr>
      <w:spacing w:line="240" w:lineRule="auto"/>
    </w:pPr>
    <w:rPr>
      <w:b/>
      <w:bCs/>
      <w:color w:val="4F81BD" w:themeColor="accent1"/>
      <w:sz w:val="18"/>
      <w:szCs w:val="18"/>
    </w:rPr>
  </w:style>
  <w:style w:type="character" w:styleId="Hyperlink">
    <w:name w:val="Hyperlink"/>
    <w:basedOn w:val="DefaultParagraphFont"/>
    <w:uiPriority w:val="99"/>
    <w:unhideWhenUsed/>
    <w:rsid w:val="00B32963"/>
    <w:rPr>
      <w:color w:val="0000FF" w:themeColor="hyperlink"/>
      <w:u w:val="single"/>
    </w:rPr>
  </w:style>
  <w:style w:type="character" w:styleId="CommentReference">
    <w:name w:val="annotation reference"/>
    <w:basedOn w:val="DefaultParagraphFont"/>
    <w:uiPriority w:val="99"/>
    <w:semiHidden/>
    <w:unhideWhenUsed/>
    <w:rsid w:val="003421F1"/>
    <w:rPr>
      <w:sz w:val="16"/>
      <w:szCs w:val="16"/>
    </w:rPr>
  </w:style>
  <w:style w:type="paragraph" w:styleId="CommentText">
    <w:name w:val="annotation text"/>
    <w:basedOn w:val="Normal"/>
    <w:link w:val="CommentTextChar"/>
    <w:uiPriority w:val="99"/>
    <w:semiHidden/>
    <w:unhideWhenUsed/>
    <w:rsid w:val="003421F1"/>
    <w:pPr>
      <w:spacing w:line="240" w:lineRule="auto"/>
    </w:pPr>
    <w:rPr>
      <w:sz w:val="20"/>
      <w:szCs w:val="20"/>
    </w:rPr>
  </w:style>
  <w:style w:type="character" w:customStyle="1" w:styleId="CommentTextChar">
    <w:name w:val="Comment Text Char"/>
    <w:basedOn w:val="DefaultParagraphFont"/>
    <w:link w:val="CommentText"/>
    <w:uiPriority w:val="99"/>
    <w:semiHidden/>
    <w:rsid w:val="003421F1"/>
    <w:rPr>
      <w:sz w:val="20"/>
      <w:szCs w:val="20"/>
    </w:rPr>
  </w:style>
  <w:style w:type="paragraph" w:styleId="CommentSubject">
    <w:name w:val="annotation subject"/>
    <w:basedOn w:val="CommentText"/>
    <w:next w:val="CommentText"/>
    <w:link w:val="CommentSubjectChar"/>
    <w:uiPriority w:val="99"/>
    <w:semiHidden/>
    <w:unhideWhenUsed/>
    <w:rsid w:val="003421F1"/>
    <w:rPr>
      <w:b/>
      <w:bCs/>
    </w:rPr>
  </w:style>
  <w:style w:type="character" w:customStyle="1" w:styleId="CommentSubjectChar">
    <w:name w:val="Comment Subject Char"/>
    <w:basedOn w:val="CommentTextChar"/>
    <w:link w:val="CommentSubject"/>
    <w:uiPriority w:val="99"/>
    <w:semiHidden/>
    <w:rsid w:val="003421F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150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8D0"/>
    <w:pPr>
      <w:keepNext/>
      <w:keepLines/>
      <w:spacing w:before="200" w:after="0"/>
      <w:outlineLvl w:val="2"/>
    </w:pPr>
    <w:rPr>
      <w:rFonts w:asciiTheme="majorHAnsi" w:eastAsiaTheme="majorEastAsia" w:hAnsiTheme="majorHAnsi" w:cstheme="majorBidi"/>
      <w:b/>
      <w:bCs/>
      <w:color w:val="5183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A9779B"/>
    <w:pPr>
      <w:tabs>
        <w:tab w:val="center" w:pos="4520"/>
        <w:tab w:val="right" w:pos="9020"/>
      </w:tabs>
    </w:pPr>
  </w:style>
  <w:style w:type="character" w:customStyle="1" w:styleId="MTDisplayEquationChar">
    <w:name w:val="MTDisplayEquation Char"/>
    <w:basedOn w:val="DefaultParagraphFont"/>
    <w:link w:val="MTDisplayEquation"/>
    <w:rsid w:val="00A9779B"/>
  </w:style>
  <w:style w:type="character" w:customStyle="1" w:styleId="MTConvertedEquation">
    <w:name w:val="MTConvertedEquation"/>
    <w:basedOn w:val="DefaultParagraphFont"/>
    <w:rsid w:val="00E91494"/>
  </w:style>
  <w:style w:type="character" w:styleId="PlaceholderText">
    <w:name w:val="Placeholder Text"/>
    <w:basedOn w:val="DefaultParagraphFont"/>
    <w:uiPriority w:val="99"/>
    <w:semiHidden/>
    <w:rsid w:val="00E91494"/>
    <w:rPr>
      <w:color w:val="808080"/>
    </w:rPr>
  </w:style>
  <w:style w:type="paragraph" w:styleId="BalloonText">
    <w:name w:val="Balloon Text"/>
    <w:basedOn w:val="Normal"/>
    <w:link w:val="BalloonTextChar"/>
    <w:uiPriority w:val="99"/>
    <w:semiHidden/>
    <w:unhideWhenUsed/>
    <w:rsid w:val="00E91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494"/>
    <w:rPr>
      <w:rFonts w:ascii="Tahoma" w:hAnsi="Tahoma" w:cs="Tahoma"/>
      <w:sz w:val="16"/>
      <w:szCs w:val="16"/>
    </w:rPr>
  </w:style>
  <w:style w:type="character" w:customStyle="1" w:styleId="Heading2Char">
    <w:name w:val="Heading 2 Char"/>
    <w:basedOn w:val="DefaultParagraphFont"/>
    <w:link w:val="Heading2"/>
    <w:uiPriority w:val="9"/>
    <w:rsid w:val="00C150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8D0"/>
    <w:rPr>
      <w:rFonts w:asciiTheme="majorHAnsi" w:eastAsiaTheme="majorEastAsia" w:hAnsiTheme="majorHAnsi" w:cstheme="majorBidi"/>
      <w:b/>
      <w:bCs/>
      <w:color w:val="5183BF"/>
    </w:rPr>
  </w:style>
  <w:style w:type="table" w:styleId="TableGrid">
    <w:name w:val="Table Grid"/>
    <w:basedOn w:val="TableNormal"/>
    <w:uiPriority w:val="59"/>
    <w:rsid w:val="00AD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D19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1940"/>
    <w:rPr>
      <w:sz w:val="20"/>
      <w:szCs w:val="20"/>
    </w:rPr>
  </w:style>
  <w:style w:type="character" w:styleId="FootnoteReference">
    <w:name w:val="footnote reference"/>
    <w:basedOn w:val="DefaultParagraphFont"/>
    <w:uiPriority w:val="99"/>
    <w:semiHidden/>
    <w:unhideWhenUsed/>
    <w:rsid w:val="00AD1940"/>
    <w:rPr>
      <w:vertAlign w:val="superscript"/>
    </w:rPr>
  </w:style>
  <w:style w:type="paragraph" w:styleId="Header">
    <w:name w:val="header"/>
    <w:basedOn w:val="Normal"/>
    <w:link w:val="HeaderChar"/>
    <w:uiPriority w:val="99"/>
    <w:semiHidden/>
    <w:unhideWhenUsed/>
    <w:rsid w:val="008B58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B580C"/>
  </w:style>
  <w:style w:type="paragraph" w:styleId="Footer">
    <w:name w:val="footer"/>
    <w:basedOn w:val="Normal"/>
    <w:link w:val="FooterChar"/>
    <w:uiPriority w:val="99"/>
    <w:semiHidden/>
    <w:unhideWhenUsed/>
    <w:rsid w:val="008B580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B580C"/>
  </w:style>
  <w:style w:type="paragraph" w:styleId="Caption">
    <w:name w:val="caption"/>
    <w:basedOn w:val="Normal"/>
    <w:next w:val="Normal"/>
    <w:uiPriority w:val="35"/>
    <w:semiHidden/>
    <w:unhideWhenUsed/>
    <w:qFormat/>
    <w:rsid w:val="00047C40"/>
    <w:pPr>
      <w:spacing w:line="240" w:lineRule="auto"/>
    </w:pPr>
    <w:rPr>
      <w:b/>
      <w:bCs/>
      <w:color w:val="4F81BD" w:themeColor="accent1"/>
      <w:sz w:val="18"/>
      <w:szCs w:val="18"/>
    </w:rPr>
  </w:style>
  <w:style w:type="character" w:styleId="Hyperlink">
    <w:name w:val="Hyperlink"/>
    <w:basedOn w:val="DefaultParagraphFont"/>
    <w:uiPriority w:val="99"/>
    <w:unhideWhenUsed/>
    <w:rsid w:val="00B32963"/>
    <w:rPr>
      <w:color w:val="0000FF" w:themeColor="hyperlink"/>
      <w:u w:val="single"/>
    </w:rPr>
  </w:style>
  <w:style w:type="character" w:styleId="CommentReference">
    <w:name w:val="annotation reference"/>
    <w:basedOn w:val="DefaultParagraphFont"/>
    <w:uiPriority w:val="99"/>
    <w:semiHidden/>
    <w:unhideWhenUsed/>
    <w:rsid w:val="003421F1"/>
    <w:rPr>
      <w:sz w:val="16"/>
      <w:szCs w:val="16"/>
    </w:rPr>
  </w:style>
  <w:style w:type="paragraph" w:styleId="CommentText">
    <w:name w:val="annotation text"/>
    <w:basedOn w:val="Normal"/>
    <w:link w:val="CommentTextChar"/>
    <w:uiPriority w:val="99"/>
    <w:semiHidden/>
    <w:unhideWhenUsed/>
    <w:rsid w:val="003421F1"/>
    <w:pPr>
      <w:spacing w:line="240" w:lineRule="auto"/>
    </w:pPr>
    <w:rPr>
      <w:sz w:val="20"/>
      <w:szCs w:val="20"/>
    </w:rPr>
  </w:style>
  <w:style w:type="character" w:customStyle="1" w:styleId="CommentTextChar">
    <w:name w:val="Comment Text Char"/>
    <w:basedOn w:val="DefaultParagraphFont"/>
    <w:link w:val="CommentText"/>
    <w:uiPriority w:val="99"/>
    <w:semiHidden/>
    <w:rsid w:val="003421F1"/>
    <w:rPr>
      <w:sz w:val="20"/>
      <w:szCs w:val="20"/>
    </w:rPr>
  </w:style>
  <w:style w:type="paragraph" w:styleId="CommentSubject">
    <w:name w:val="annotation subject"/>
    <w:basedOn w:val="CommentText"/>
    <w:next w:val="CommentText"/>
    <w:link w:val="CommentSubjectChar"/>
    <w:uiPriority w:val="99"/>
    <w:semiHidden/>
    <w:unhideWhenUsed/>
    <w:rsid w:val="003421F1"/>
    <w:rPr>
      <w:b/>
      <w:bCs/>
    </w:rPr>
  </w:style>
  <w:style w:type="character" w:customStyle="1" w:styleId="CommentSubjectChar">
    <w:name w:val="Comment Subject Char"/>
    <w:basedOn w:val="CommentTextChar"/>
    <w:link w:val="CommentSubject"/>
    <w:uiPriority w:val="99"/>
    <w:semiHidden/>
    <w:rsid w:val="003421F1"/>
    <w:rPr>
      <w:b/>
      <w:bCs/>
      <w:sz w:val="20"/>
      <w:szCs w:val="20"/>
    </w:rPr>
  </w:style>
</w:styles>
</file>

<file path=word/webSettings.xml><?xml version="1.0" encoding="utf-8"?>
<w:webSettings xmlns:r="http://schemas.openxmlformats.org/officeDocument/2006/relationships" xmlns:w="http://schemas.openxmlformats.org/wordprocessingml/2006/main">
  <w:divs>
    <w:div w:id="23601596">
      <w:bodyDiv w:val="1"/>
      <w:marLeft w:val="0"/>
      <w:marRight w:val="0"/>
      <w:marTop w:val="0"/>
      <w:marBottom w:val="0"/>
      <w:divBdr>
        <w:top w:val="none" w:sz="0" w:space="0" w:color="auto"/>
        <w:left w:val="none" w:sz="0" w:space="0" w:color="auto"/>
        <w:bottom w:val="none" w:sz="0" w:space="0" w:color="auto"/>
        <w:right w:val="none" w:sz="0" w:space="0" w:color="auto"/>
      </w:divBdr>
    </w:div>
    <w:div w:id="63807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C6241B-BABD-4736-B334-61E527E0D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Crock</dc:creator>
  <cp:lastModifiedBy>Crock</cp:lastModifiedBy>
  <cp:revision>3</cp:revision>
  <cp:lastPrinted>2015-01-12T04:28:00Z</cp:lastPrinted>
  <dcterms:created xsi:type="dcterms:W3CDTF">2015-01-23T00:31:00Z</dcterms:created>
  <dcterms:modified xsi:type="dcterms:W3CDTF">2015-01-23T02:43:00Z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